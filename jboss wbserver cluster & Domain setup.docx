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F4" w:rsidRPr="00A820F4" w:rsidRDefault="00A820F4" w:rsidP="00A820F4">
      <w:pPr>
        <w:pBdr>
          <w:bottom w:val="single" w:sz="6" w:space="1" w:color="auto"/>
        </w:pBdr>
        <w:spacing w:after="0" w:line="240" w:lineRule="auto"/>
        <w:jc w:val="center"/>
        <w:rPr>
          <w:rFonts w:ascii="Arial" w:eastAsia="Times New Roman" w:hAnsi="Arial" w:cs="Arial"/>
          <w:vanish/>
          <w:sz w:val="16"/>
          <w:szCs w:val="16"/>
        </w:rPr>
      </w:pPr>
      <w:r w:rsidRPr="00A820F4">
        <w:rPr>
          <w:rFonts w:ascii="Arial" w:eastAsia="Times New Roman" w:hAnsi="Arial" w:cs="Arial"/>
          <w:vanish/>
          <w:sz w:val="16"/>
          <w:szCs w:val="16"/>
        </w:rPr>
        <w:t>Top of Form</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object w:dxaOrig="21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05.75pt;height:18pt" o:ole="">
            <v:imagedata r:id="rId5" o:title=""/>
          </v:shape>
          <w:control r:id="rId6" w:name="DefaultOcxName" w:shapeid="_x0000_i1248"/>
        </w:object>
      </w:r>
    </w:p>
    <w:p w:rsidR="00A820F4" w:rsidRPr="00A820F4" w:rsidRDefault="00A820F4" w:rsidP="00A820F4">
      <w:pPr>
        <w:pBdr>
          <w:top w:val="single" w:sz="6" w:space="1" w:color="auto"/>
        </w:pBdr>
        <w:spacing w:after="0" w:line="240" w:lineRule="auto"/>
        <w:jc w:val="center"/>
        <w:rPr>
          <w:rFonts w:ascii="Arial" w:eastAsia="Times New Roman" w:hAnsi="Arial" w:cs="Arial"/>
          <w:vanish/>
          <w:sz w:val="16"/>
          <w:szCs w:val="16"/>
        </w:rPr>
      </w:pPr>
      <w:r w:rsidRPr="00A820F4">
        <w:rPr>
          <w:rFonts w:ascii="Arial" w:eastAsia="Times New Roman" w:hAnsi="Arial" w:cs="Arial"/>
          <w:vanish/>
          <w:sz w:val="16"/>
          <w:szCs w:val="16"/>
        </w:rPr>
        <w:t>Bottom of Form</w:t>
      </w:r>
    </w:p>
    <w:p w:rsidR="00A820F4" w:rsidRPr="00A820F4" w:rsidRDefault="00A820F4" w:rsidP="00A820F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A820F4">
          <w:rPr>
            <w:rFonts w:ascii="Times New Roman" w:eastAsia="Times New Roman" w:hAnsi="Times New Roman" w:cs="Times New Roman"/>
            <w:color w:val="0000FF"/>
            <w:sz w:val="24"/>
            <w:szCs w:val="24"/>
            <w:u w:val="single"/>
          </w:rPr>
          <w:t>Browse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tooltip="Browse pages in the WildFly 10 space ( Type 'g' then 's' )" w:history="1">
        <w:r w:rsidRPr="00A820F4">
          <w:rPr>
            <w:rFonts w:ascii="Times New Roman" w:eastAsia="Times New Roman" w:hAnsi="Times New Roman" w:cs="Times New Roman"/>
            <w:color w:val="0000FF"/>
            <w:sz w:val="24"/>
            <w:szCs w:val="24"/>
            <w:u w:val="single"/>
          </w:rPr>
          <w:t>Pages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tooltip="Browse blogs in the WildFly 10 space" w:history="1">
        <w:r w:rsidRPr="00A820F4">
          <w:rPr>
            <w:rFonts w:ascii="Times New Roman" w:eastAsia="Times New Roman" w:hAnsi="Times New Roman" w:cs="Times New Roman"/>
            <w:color w:val="0000FF"/>
            <w:sz w:val="24"/>
            <w:szCs w:val="24"/>
            <w:u w:val="single"/>
          </w:rPr>
          <w:t>Blog</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tooltip="Browse labels in the WildFly 10 space" w:history="1">
        <w:r w:rsidRPr="00A820F4">
          <w:rPr>
            <w:rFonts w:ascii="Times New Roman" w:eastAsia="Times New Roman" w:hAnsi="Times New Roman" w:cs="Times New Roman"/>
            <w:color w:val="0000FF"/>
            <w:sz w:val="24"/>
            <w:szCs w:val="24"/>
            <w:u w:val="single"/>
          </w:rPr>
          <w:t>Labels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tooltip="Browse attachments in the WildFly 10 space" w:history="1">
        <w:r w:rsidRPr="00A820F4">
          <w:rPr>
            <w:rFonts w:ascii="Times New Roman" w:eastAsia="Times New Roman" w:hAnsi="Times New Roman" w:cs="Times New Roman"/>
            <w:color w:val="0000FF"/>
            <w:sz w:val="24"/>
            <w:szCs w:val="24"/>
            <w:u w:val="single"/>
          </w:rPr>
          <w:t>Attachments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tooltip="Browse mail in the WildFly 10 space" w:history="1">
        <w:r w:rsidRPr="00A820F4">
          <w:rPr>
            <w:rFonts w:ascii="Times New Roman" w:eastAsia="Times New Roman" w:hAnsi="Times New Roman" w:cs="Times New Roman"/>
            <w:color w:val="0000FF"/>
            <w:sz w:val="24"/>
            <w:szCs w:val="24"/>
            <w:u w:val="single"/>
          </w:rPr>
          <w:t>Mail</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tooltip="Browse additional space functions in the WildFly 10 space" w:history="1">
        <w:r w:rsidRPr="00A820F4">
          <w:rPr>
            <w:rFonts w:ascii="Times New Roman" w:eastAsia="Times New Roman" w:hAnsi="Times New Roman" w:cs="Times New Roman"/>
            <w:color w:val="0000FF"/>
            <w:sz w:val="24"/>
            <w:szCs w:val="24"/>
            <w:u w:val="single"/>
          </w:rPr>
          <w:t>Advanced</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ooltip="Browse the Confluence space directory" w:history="1">
        <w:r w:rsidRPr="00A820F4">
          <w:rPr>
            <w:rFonts w:ascii="Times New Roman" w:eastAsia="Times New Roman" w:hAnsi="Times New Roman" w:cs="Times New Roman"/>
            <w:color w:val="0000FF"/>
            <w:sz w:val="24"/>
            <w:szCs w:val="24"/>
            <w:u w:val="single"/>
          </w:rPr>
          <w:t>Space Directory</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tooltip="View available keyboard shortcuts ( Type '?' )" w:history="1">
        <w:r w:rsidRPr="00A820F4">
          <w:rPr>
            <w:rFonts w:ascii="Times New Roman" w:eastAsia="Times New Roman" w:hAnsi="Times New Roman" w:cs="Times New Roman"/>
            <w:color w:val="0000FF"/>
            <w:sz w:val="24"/>
            <w:szCs w:val="24"/>
            <w:u w:val="single"/>
          </w:rPr>
          <w:t>Keyboard Shortcuts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tooltip="Browse gadgets provided by Confluence" w:history="1">
        <w:r w:rsidRPr="00A820F4">
          <w:rPr>
            <w:rFonts w:ascii="Times New Roman" w:eastAsia="Times New Roman" w:hAnsi="Times New Roman" w:cs="Times New Roman"/>
            <w:color w:val="0000FF"/>
            <w:sz w:val="24"/>
            <w:szCs w:val="24"/>
            <w:u w:val="single"/>
          </w:rPr>
          <w:t>Confluence Gadgets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tooltip="" w:history="1">
        <w:r w:rsidRPr="00A820F4">
          <w:rPr>
            <w:rFonts w:ascii="Times New Roman" w:eastAsia="Times New Roman" w:hAnsi="Times New Roman" w:cs="Times New Roman"/>
            <w:color w:val="0000FF"/>
            <w:sz w:val="24"/>
            <w:szCs w:val="24"/>
            <w:u w:val="single"/>
          </w:rPr>
          <w:t>Log In</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A820F4" w:rsidRPr="00A820F4" w:rsidRDefault="00A820F4" w:rsidP="00A820F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8" w:tooltip="Go to Dashboard ( Type 'g' then 'd' )" w:history="1">
        <w:r w:rsidRPr="00A820F4">
          <w:rPr>
            <w:rFonts w:ascii="Times New Roman" w:eastAsia="Times New Roman" w:hAnsi="Times New Roman" w:cs="Times New Roman"/>
            <w:color w:val="0000FF"/>
            <w:sz w:val="24"/>
            <w:szCs w:val="24"/>
            <w:u w:val="single"/>
          </w:rPr>
          <w:t>Project Documentation Editor</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Pr="00A820F4">
          <w:rPr>
            <w:rFonts w:ascii="Times New Roman" w:eastAsia="Times New Roman" w:hAnsi="Times New Roman" w:cs="Times New Roman"/>
            <w:color w:val="0000FF"/>
            <w:sz w:val="24"/>
            <w:szCs w:val="24"/>
            <w:u w:val="single"/>
          </w:rPr>
          <w:t>WildFly 10</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b/>
          <w:bCs/>
          <w:sz w:val="24"/>
          <w:szCs w:val="24"/>
        </w:rPr>
        <w:t>…</w:t>
      </w:r>
    </w:p>
    <w:p w:rsidR="00A820F4" w:rsidRPr="00A820F4" w:rsidRDefault="00A820F4" w:rsidP="00A820F4">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A820F4">
          <w:rPr>
            <w:rFonts w:ascii="Times New Roman" w:eastAsia="Times New Roman" w:hAnsi="Times New Roman" w:cs="Times New Roman"/>
            <w:color w:val="0000FF"/>
            <w:sz w:val="24"/>
            <w:szCs w:val="24"/>
            <w:u w:val="single"/>
          </w:rPr>
          <w:t>High Availability Guide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Clustering and Domain Setup Walkthrough </w:t>
      </w:r>
    </w:p>
    <w:p w:rsidR="00A820F4" w:rsidRPr="00A820F4" w:rsidRDefault="00A820F4" w:rsidP="00A820F4">
      <w:pPr>
        <w:pBdr>
          <w:bottom w:val="single" w:sz="6" w:space="1" w:color="auto"/>
        </w:pBdr>
        <w:spacing w:after="0" w:line="240" w:lineRule="auto"/>
        <w:jc w:val="center"/>
        <w:rPr>
          <w:rFonts w:ascii="Arial" w:eastAsia="Times New Roman" w:hAnsi="Arial" w:cs="Arial"/>
          <w:vanish/>
          <w:sz w:val="16"/>
          <w:szCs w:val="16"/>
        </w:rPr>
      </w:pPr>
      <w:r w:rsidRPr="00A820F4">
        <w:rPr>
          <w:rFonts w:ascii="Arial" w:eastAsia="Times New Roman" w:hAnsi="Arial" w:cs="Arial"/>
          <w:vanish/>
          <w:sz w:val="16"/>
          <w:szCs w:val="16"/>
        </w:rPr>
        <w:t>Top of Form</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object w:dxaOrig="2115" w:dyaOrig="360">
          <v:shape id="_x0000_i1247" type="#_x0000_t75" style="width:87pt;height:18pt" o:ole="">
            <v:imagedata r:id="rId21" o:title=""/>
          </v:shape>
          <w:control r:id="rId22" w:name="DefaultOcxName1" w:shapeid="_x0000_i1247"/>
        </w:object>
      </w:r>
    </w:p>
    <w:p w:rsidR="00A820F4" w:rsidRPr="00A820F4" w:rsidRDefault="00A820F4" w:rsidP="00A820F4">
      <w:pPr>
        <w:pBdr>
          <w:top w:val="single" w:sz="6" w:space="1" w:color="auto"/>
        </w:pBdr>
        <w:spacing w:after="0" w:line="240" w:lineRule="auto"/>
        <w:jc w:val="center"/>
        <w:rPr>
          <w:rFonts w:ascii="Arial" w:eastAsia="Times New Roman" w:hAnsi="Arial" w:cs="Arial"/>
          <w:vanish/>
          <w:sz w:val="16"/>
          <w:szCs w:val="16"/>
        </w:rPr>
      </w:pPr>
      <w:r w:rsidRPr="00A820F4">
        <w:rPr>
          <w:rFonts w:ascii="Arial" w:eastAsia="Times New Roman" w:hAnsi="Arial" w:cs="Arial"/>
          <w:vanish/>
          <w:sz w:val="16"/>
          <w:szCs w:val="16"/>
        </w:rPr>
        <w:t>Bottom of Form</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3" w:history="1">
        <w:r w:rsidRPr="00A820F4">
          <w:rPr>
            <w:rFonts w:ascii="Times New Roman" w:eastAsia="Times New Roman" w:hAnsi="Times New Roman" w:cs="Times New Roman"/>
            <w:color w:val="0000FF"/>
            <w:sz w:val="24"/>
            <w:szCs w:val="24"/>
            <w:u w:val="single"/>
          </w:rPr>
          <w:t>Admin Guide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4" w:history="1">
        <w:r w:rsidRPr="00A820F4">
          <w:rPr>
            <w:rFonts w:ascii="Times New Roman" w:eastAsia="Times New Roman" w:hAnsi="Times New Roman" w:cs="Times New Roman"/>
            <w:color w:val="0000FF"/>
            <w:sz w:val="24"/>
            <w:szCs w:val="24"/>
            <w:u w:val="single"/>
          </w:rPr>
          <w:t>Developer Guide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25" w:history="1">
        <w:r w:rsidRPr="00A820F4">
          <w:rPr>
            <w:rFonts w:ascii="Times New Roman" w:eastAsia="Times New Roman" w:hAnsi="Times New Roman" w:cs="Times New Roman"/>
            <w:color w:val="0000FF"/>
            <w:sz w:val="24"/>
            <w:szCs w:val="24"/>
            <w:u w:val="single"/>
          </w:rPr>
          <w:t>High Availability Guide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26" w:history="1">
        <w:r w:rsidRPr="00A820F4">
          <w:rPr>
            <w:rFonts w:ascii="Times New Roman" w:eastAsia="Times New Roman" w:hAnsi="Times New Roman" w:cs="Times New Roman"/>
            <w:color w:val="0000FF"/>
            <w:sz w:val="24"/>
            <w:szCs w:val="24"/>
            <w:u w:val="single"/>
          </w:rPr>
          <w:t>Introduction To High Availability Services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27" w:history="1">
        <w:r w:rsidRPr="00A820F4">
          <w:rPr>
            <w:rFonts w:ascii="Times New Roman" w:eastAsia="Times New Roman" w:hAnsi="Times New Roman" w:cs="Times New Roman"/>
            <w:color w:val="0000FF"/>
            <w:sz w:val="24"/>
            <w:szCs w:val="24"/>
            <w:u w:val="single"/>
          </w:rPr>
          <w:t>Subsystem Support</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28" w:history="1">
        <w:r w:rsidRPr="00A820F4">
          <w:rPr>
            <w:rFonts w:ascii="Times New Roman" w:eastAsia="Times New Roman" w:hAnsi="Times New Roman" w:cs="Times New Roman"/>
            <w:color w:val="0000FF"/>
            <w:sz w:val="24"/>
            <w:szCs w:val="24"/>
            <w:u w:val="single"/>
          </w:rPr>
          <w:t>HTTP Services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29" w:history="1">
        <w:r w:rsidRPr="00A820F4">
          <w:rPr>
            <w:rFonts w:ascii="Times New Roman" w:eastAsia="Times New Roman" w:hAnsi="Times New Roman" w:cs="Times New Roman"/>
            <w:color w:val="0000FF"/>
            <w:sz w:val="24"/>
            <w:szCs w:val="24"/>
            <w:u w:val="single"/>
          </w:rPr>
          <w:t>EJB Services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0" w:history="1">
        <w:r w:rsidRPr="00A820F4">
          <w:rPr>
            <w:rFonts w:ascii="Times New Roman" w:eastAsia="Times New Roman" w:hAnsi="Times New Roman" w:cs="Times New Roman"/>
            <w:color w:val="0000FF"/>
            <w:sz w:val="24"/>
            <w:szCs w:val="24"/>
            <w:u w:val="single"/>
          </w:rPr>
          <w:t>HA Singleton Features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1" w:history="1">
        <w:r w:rsidRPr="00A820F4">
          <w:rPr>
            <w:rFonts w:ascii="Times New Roman" w:eastAsia="Times New Roman" w:hAnsi="Times New Roman" w:cs="Times New Roman"/>
            <w:color w:val="0000FF"/>
            <w:sz w:val="24"/>
            <w:szCs w:val="24"/>
            <w:u w:val="single"/>
          </w:rPr>
          <w:t>Hibernate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2" w:history="1">
        <w:r w:rsidRPr="00A820F4">
          <w:rPr>
            <w:rFonts w:ascii="Times New Roman" w:eastAsia="Times New Roman" w:hAnsi="Times New Roman" w:cs="Times New Roman"/>
            <w:b/>
            <w:bCs/>
            <w:color w:val="0000FF"/>
            <w:sz w:val="24"/>
            <w:szCs w:val="24"/>
            <w:u w:val="single"/>
          </w:rPr>
          <w:t>Clustering and Domain Setup Walkthrough</w:t>
        </w:r>
      </w:hyperlink>
      <w:r w:rsidRPr="00A820F4">
        <w:rPr>
          <w:rFonts w:ascii="Times New Roman" w:eastAsia="Times New Roman" w:hAnsi="Times New Roman" w:cs="Times New Roman"/>
          <w:b/>
          <w:bCs/>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3" w:history="1">
        <w:r w:rsidRPr="00A820F4">
          <w:rPr>
            <w:rFonts w:ascii="Times New Roman" w:eastAsia="Times New Roman" w:hAnsi="Times New Roman" w:cs="Times New Roman"/>
            <w:color w:val="0000FF"/>
            <w:sz w:val="24"/>
            <w:szCs w:val="24"/>
            <w:u w:val="single"/>
          </w:rPr>
          <w:t>Changes From Previous Versions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2"/>
          <w:numId w:val="3"/>
        </w:numPr>
        <w:spacing w:before="100" w:beforeAutospacing="1" w:after="100" w:afterAutospacing="1" w:line="240" w:lineRule="auto"/>
        <w:rPr>
          <w:rFonts w:ascii="Times New Roman" w:eastAsia="Times New Roman" w:hAnsi="Times New Roman" w:cs="Times New Roman"/>
          <w:sz w:val="24"/>
          <w:szCs w:val="24"/>
        </w:rPr>
      </w:pPr>
      <w:hyperlink r:id="rId34" w:history="1">
        <w:r w:rsidRPr="00A820F4">
          <w:rPr>
            <w:rFonts w:ascii="Times New Roman" w:eastAsia="Times New Roman" w:hAnsi="Times New Roman" w:cs="Times New Roman"/>
            <w:color w:val="0000FF"/>
            <w:sz w:val="24"/>
            <w:szCs w:val="24"/>
            <w:u w:val="single"/>
          </w:rPr>
          <w:t>Related Topics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5" w:history="1">
        <w:r w:rsidRPr="00A820F4">
          <w:rPr>
            <w:rFonts w:ascii="Times New Roman" w:eastAsia="Times New Roman" w:hAnsi="Times New Roman" w:cs="Times New Roman"/>
            <w:color w:val="0000FF"/>
            <w:sz w:val="24"/>
            <w:szCs w:val="24"/>
            <w:u w:val="single"/>
          </w:rPr>
          <w:t>Getting Started Developing Applications Guide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6" w:history="1">
        <w:r w:rsidRPr="00A820F4">
          <w:rPr>
            <w:rFonts w:ascii="Times New Roman" w:eastAsia="Times New Roman" w:hAnsi="Times New Roman" w:cs="Times New Roman"/>
            <w:color w:val="0000FF"/>
            <w:sz w:val="24"/>
            <w:szCs w:val="24"/>
            <w:u w:val="single"/>
          </w:rPr>
          <w:t>Getting Started Guide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7" w:history="1">
        <w:r w:rsidRPr="00A820F4">
          <w:rPr>
            <w:rFonts w:ascii="Times New Roman" w:eastAsia="Times New Roman" w:hAnsi="Times New Roman" w:cs="Times New Roman"/>
            <w:color w:val="0000FF"/>
            <w:sz w:val="24"/>
            <w:szCs w:val="24"/>
            <w:u w:val="single"/>
          </w:rPr>
          <w:t>Glossary</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8" w:history="1">
        <w:r w:rsidRPr="00A820F4">
          <w:rPr>
            <w:rFonts w:ascii="Times New Roman" w:eastAsia="Times New Roman" w:hAnsi="Times New Roman" w:cs="Times New Roman"/>
            <w:color w:val="0000FF"/>
            <w:sz w:val="24"/>
            <w:szCs w:val="24"/>
            <w:u w:val="single"/>
          </w:rPr>
          <w:t>Extending WildFly</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39" w:history="1">
        <w:r w:rsidRPr="00A820F4">
          <w:rPr>
            <w:rFonts w:ascii="Times New Roman" w:eastAsia="Times New Roman" w:hAnsi="Times New Roman" w:cs="Times New Roman"/>
            <w:color w:val="0000FF"/>
            <w:sz w:val="24"/>
            <w:szCs w:val="24"/>
            <w:u w:val="single"/>
          </w:rPr>
          <w:t>Common</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40" w:history="1">
        <w:r w:rsidRPr="00A820F4">
          <w:rPr>
            <w:rFonts w:ascii="Times New Roman" w:eastAsia="Times New Roman" w:hAnsi="Times New Roman" w:cs="Times New Roman"/>
            <w:color w:val="0000FF"/>
            <w:sz w:val="24"/>
            <w:szCs w:val="24"/>
            <w:u w:val="single"/>
          </w:rPr>
          <w:t>Testsuite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3"/>
        </w:numPr>
        <w:spacing w:before="100" w:beforeAutospacing="1" w:after="100" w:afterAutospacing="1" w:line="240" w:lineRule="auto"/>
        <w:rPr>
          <w:rFonts w:ascii="Times New Roman" w:eastAsia="Times New Roman" w:hAnsi="Times New Roman" w:cs="Times New Roman"/>
          <w:sz w:val="24"/>
          <w:szCs w:val="24"/>
        </w:rPr>
      </w:pPr>
      <w:hyperlink r:id="rId41" w:history="1">
        <w:r w:rsidRPr="00A820F4">
          <w:rPr>
            <w:rFonts w:ascii="Times New Roman" w:eastAsia="Times New Roman" w:hAnsi="Times New Roman" w:cs="Times New Roman"/>
            <w:color w:val="0000FF"/>
            <w:sz w:val="24"/>
            <w:szCs w:val="24"/>
            <w:u w:val="single"/>
          </w:rPr>
          <w:t>Quickstarts</w:t>
        </w:r>
      </w:hyperlink>
      <w:r w:rsidRPr="00A820F4">
        <w:rPr>
          <w:rFonts w:ascii="Times New Roman" w:eastAsia="Times New Roman" w:hAnsi="Times New Roman" w:cs="Times New Roman"/>
          <w:sz w:val="24"/>
          <w:szCs w:val="24"/>
        </w:rPr>
        <w:t xml:space="preserve"> </w:t>
      </w:r>
    </w:p>
    <w:p w:rsidR="00A820F4" w:rsidRPr="00A820F4" w:rsidRDefault="00A820F4" w:rsidP="00A820F4">
      <w:pPr>
        <w:spacing w:after="150" w:line="240" w:lineRule="auto"/>
        <w:rPr>
          <w:rFonts w:ascii="Times New Roman" w:eastAsia="Times New Roman" w:hAnsi="Times New Roman" w:cs="Times New Roman"/>
          <w:sz w:val="24"/>
          <w:szCs w:val="24"/>
        </w:rPr>
      </w:pPr>
      <w:hyperlink r:id="rId42" w:tooltip="Hibernate" w:history="1">
        <w:r w:rsidRPr="00A820F4">
          <w:rPr>
            <w:rFonts w:ascii="Times New Roman" w:eastAsia="Times New Roman" w:hAnsi="Times New Roman" w:cs="Times New Roman"/>
            <w:color w:val="0000FF"/>
            <w:sz w:val="24"/>
            <w:szCs w:val="24"/>
            <w:u w:val="single"/>
          </w:rPr>
          <w:t>&lt; Previous</w:t>
        </w:r>
      </w:hyperlink>
      <w:r w:rsidRPr="00A820F4">
        <w:rPr>
          <w:rFonts w:ascii="Times New Roman" w:eastAsia="Times New Roman" w:hAnsi="Times New Roman" w:cs="Times New Roman"/>
          <w:sz w:val="24"/>
          <w:szCs w:val="24"/>
        </w:rPr>
        <w:t xml:space="preserve"> | </w:t>
      </w:r>
      <w:hyperlink r:id="rId43" w:tooltip="High Availability Guide" w:history="1">
        <w:r w:rsidRPr="00A820F4">
          <w:rPr>
            <w:rFonts w:ascii="Times New Roman" w:eastAsia="Times New Roman" w:hAnsi="Times New Roman" w:cs="Times New Roman"/>
            <w:color w:val="0000FF"/>
            <w:sz w:val="24"/>
            <w:szCs w:val="24"/>
            <w:u w:val="single"/>
          </w:rPr>
          <w:t>Front page</w:t>
        </w:r>
      </w:hyperlink>
      <w:r w:rsidRPr="00A820F4">
        <w:rPr>
          <w:rFonts w:ascii="Times New Roman" w:eastAsia="Times New Roman" w:hAnsi="Times New Roman" w:cs="Times New Roman"/>
          <w:sz w:val="24"/>
          <w:szCs w:val="24"/>
        </w:rPr>
        <w:t xml:space="preserve"> | </w:t>
      </w:r>
      <w:hyperlink r:id="rId44" w:tooltip="Changes From Previous Versions" w:history="1">
        <w:r w:rsidRPr="00A820F4">
          <w:rPr>
            <w:rFonts w:ascii="Times New Roman" w:eastAsia="Times New Roman" w:hAnsi="Times New Roman" w:cs="Times New Roman"/>
            <w:color w:val="0000FF"/>
            <w:sz w:val="24"/>
            <w:szCs w:val="24"/>
            <w:u w:val="single"/>
          </w:rPr>
          <w:t>Next &gt;</w:t>
        </w:r>
      </w:hyperlink>
    </w:p>
    <w:p w:rsidR="00A820F4" w:rsidRPr="00A820F4" w:rsidRDefault="00A820F4" w:rsidP="00A820F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5" w:history="1">
        <w:r w:rsidRPr="00A820F4">
          <w:rPr>
            <w:rFonts w:ascii="Times New Roman" w:eastAsia="Times New Roman" w:hAnsi="Times New Roman" w:cs="Times New Roman"/>
            <w:color w:val="0000FF"/>
            <w:sz w:val="24"/>
            <w:szCs w:val="24"/>
            <w:u w:val="single"/>
          </w:rPr>
          <w:t>Tools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46" w:tooltip="View Attachments ( Type 't' )" w:history="1">
        <w:r w:rsidRPr="00A820F4">
          <w:rPr>
            <w:rFonts w:ascii="Times New Roman" w:eastAsia="Times New Roman" w:hAnsi="Times New Roman" w:cs="Times New Roman"/>
            <w:color w:val="0000FF"/>
            <w:sz w:val="24"/>
            <w:szCs w:val="24"/>
            <w:u w:val="single"/>
          </w:rPr>
          <w:t>Attachments (14)</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47" w:tooltip="" w:history="1">
        <w:r w:rsidRPr="00A820F4">
          <w:rPr>
            <w:rFonts w:ascii="Times New Roman" w:eastAsia="Times New Roman" w:hAnsi="Times New Roman" w:cs="Times New Roman"/>
            <w:color w:val="0000FF"/>
            <w:sz w:val="24"/>
            <w:szCs w:val="24"/>
            <w:u w:val="single"/>
          </w:rPr>
          <w:t>Page History</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48" w:tooltip="Edit restrictions" w:history="1">
        <w:r w:rsidRPr="00A820F4">
          <w:rPr>
            <w:rFonts w:ascii="Times New Roman" w:eastAsia="Times New Roman" w:hAnsi="Times New Roman" w:cs="Times New Roman"/>
            <w:color w:val="0000FF"/>
            <w:sz w:val="24"/>
            <w:szCs w:val="24"/>
            <w:u w:val="single"/>
          </w:rPr>
          <w:t>Restrictions</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49" w:tooltip="" w:history="1">
        <w:r>
          <w:rPr>
            <w:rFonts w:ascii="Times New Roman" w:eastAsia="Times New Roman" w:hAnsi="Times New Roman" w:cs="Times New Roman"/>
            <w:noProof/>
            <w:color w:val="0000FF"/>
            <w:sz w:val="24"/>
            <w:szCs w:val="24"/>
          </w:rPr>
          <w:drawing>
            <wp:inline distT="0" distB="0" distL="0" distR="0">
              <wp:extent cx="142875" cy="142875"/>
              <wp:effectExtent l="19050" t="0" r="9525" b="0"/>
              <wp:docPr id="1" name="Picture 1" descr="Send to Ki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d to Kindle"/>
                      <pic:cNvPicPr>
                        <a:picLocks noChangeAspect="1" noChangeArrowheads="1"/>
                      </pic:cNvPicPr>
                    </pic:nvPicPr>
                    <pic:blipFill>
                      <a:blip r:embed="rId50"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820F4">
          <w:rPr>
            <w:rFonts w:ascii="Times New Roman" w:eastAsia="Times New Roman" w:hAnsi="Times New Roman" w:cs="Times New Roman"/>
            <w:color w:val="0000FF"/>
            <w:sz w:val="24"/>
            <w:szCs w:val="24"/>
            <w:u w:val="single"/>
          </w:rPr>
          <w:t xml:space="preserve">Send to Kindle </w:t>
        </w:r>
      </w:hyperlink>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1" w:tooltip="" w:history="1">
        <w:r w:rsidRPr="00A820F4">
          <w:rPr>
            <w:rFonts w:ascii="Times New Roman" w:eastAsia="Times New Roman" w:hAnsi="Times New Roman" w:cs="Times New Roman"/>
            <w:color w:val="0000FF"/>
            <w:sz w:val="24"/>
            <w:szCs w:val="24"/>
            <w:u w:val="single"/>
          </w:rPr>
          <w:t>Info</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2" w:tooltip="Link to this Page ( Type 'k' )" w:history="1">
        <w:r w:rsidRPr="00A820F4">
          <w:rPr>
            <w:rFonts w:ascii="Times New Roman" w:eastAsia="Times New Roman" w:hAnsi="Times New Roman" w:cs="Times New Roman"/>
            <w:color w:val="0000FF"/>
            <w:sz w:val="24"/>
            <w:szCs w:val="24"/>
            <w:u w:val="single"/>
          </w:rPr>
          <w:t>Link to this Page…</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3" w:anchor="selectedPageInHierarchy" w:tooltip="" w:history="1">
        <w:r w:rsidRPr="00A820F4">
          <w:rPr>
            <w:rFonts w:ascii="Times New Roman" w:eastAsia="Times New Roman" w:hAnsi="Times New Roman" w:cs="Times New Roman"/>
            <w:color w:val="0000FF"/>
            <w:sz w:val="24"/>
            <w:szCs w:val="24"/>
            <w:u w:val="single"/>
          </w:rPr>
          <w:t>View in Hierarchy</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4" w:tooltip="" w:history="1">
        <w:r w:rsidRPr="00A820F4">
          <w:rPr>
            <w:rFonts w:ascii="Times New Roman" w:eastAsia="Times New Roman" w:hAnsi="Times New Roman" w:cs="Times New Roman"/>
            <w:color w:val="0000FF"/>
            <w:sz w:val="24"/>
            <w:szCs w:val="24"/>
            <w:u w:val="single"/>
          </w:rPr>
          <w:t>View Wiki Markup</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5" w:tooltip="" w:history="1">
        <w:r w:rsidRPr="00A820F4">
          <w:rPr>
            <w:rFonts w:ascii="Times New Roman" w:eastAsia="Times New Roman" w:hAnsi="Times New Roman" w:cs="Times New Roman"/>
            <w:color w:val="0000FF"/>
            <w:sz w:val="24"/>
            <w:szCs w:val="24"/>
            <w:u w:val="single"/>
          </w:rPr>
          <w:t>Export to HTML</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6" w:tooltip="" w:history="1">
        <w:r w:rsidRPr="00A820F4">
          <w:rPr>
            <w:rFonts w:ascii="Times New Roman" w:eastAsia="Times New Roman" w:hAnsi="Times New Roman" w:cs="Times New Roman"/>
            <w:color w:val="0000FF"/>
            <w:sz w:val="24"/>
            <w:szCs w:val="24"/>
            <w:u w:val="single"/>
          </w:rPr>
          <w:t>Export to EclipseHelp</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7" w:tooltip="" w:history="1">
        <w:r w:rsidRPr="00A820F4">
          <w:rPr>
            <w:rFonts w:ascii="Times New Roman" w:eastAsia="Times New Roman" w:hAnsi="Times New Roman" w:cs="Times New Roman"/>
            <w:color w:val="0000FF"/>
            <w:sz w:val="24"/>
            <w:szCs w:val="24"/>
            <w:u w:val="single"/>
          </w:rPr>
          <w:t>Export to EPUB</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8" w:tooltip="" w:history="1">
        <w:r w:rsidRPr="00A820F4">
          <w:rPr>
            <w:rFonts w:ascii="Times New Roman" w:eastAsia="Times New Roman" w:hAnsi="Times New Roman" w:cs="Times New Roman"/>
            <w:color w:val="0000FF"/>
            <w:sz w:val="24"/>
            <w:szCs w:val="24"/>
            <w:u w:val="single"/>
          </w:rPr>
          <w:t>Export to PDF</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59" w:tooltip="" w:history="1">
        <w:r w:rsidRPr="00A820F4">
          <w:rPr>
            <w:rFonts w:ascii="Times New Roman" w:eastAsia="Times New Roman" w:hAnsi="Times New Roman" w:cs="Times New Roman"/>
            <w:color w:val="0000FF"/>
            <w:sz w:val="24"/>
            <w:szCs w:val="24"/>
            <w:u w:val="single"/>
          </w:rPr>
          <w:t>Export to Word</w:t>
        </w:r>
      </w:hyperlink>
      <w:r w:rsidRPr="00A820F4">
        <w:rPr>
          <w:rFonts w:ascii="Times New Roman" w:eastAsia="Times New Roman" w:hAnsi="Times New Roman" w:cs="Times New Roman"/>
          <w:sz w:val="24"/>
          <w:szCs w:val="24"/>
        </w:rPr>
        <w:t xml:space="preserve"> </w:t>
      </w:r>
    </w:p>
    <w:p w:rsidR="00A820F4" w:rsidRPr="00A820F4" w:rsidRDefault="00A820F4" w:rsidP="00A820F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color w:val="0000FF"/>
          <w:kern w:val="36"/>
          <w:sz w:val="48"/>
          <w:szCs w:val="48"/>
        </w:rPr>
        <w:drawing>
          <wp:inline distT="0" distB="0" distL="0" distR="0">
            <wp:extent cx="609600" cy="609600"/>
            <wp:effectExtent l="19050" t="0" r="0" b="0"/>
            <wp:docPr id="2" name="Picture 2" descr="https://docs.jboss.org/author/download/attachments/91947108/WFLY10?version=1&amp;modificationDate=143161588100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jboss.org/author/download/attachments/91947108/WFLY10?version=1&amp;modificationDate=1431615881000">
                      <a:hlinkClick r:id="rId19"/>
                    </pic:cNvPr>
                    <pic:cNvPicPr>
                      <a:picLocks noChangeAspect="1" noChangeArrowheads="1"/>
                    </pic:cNvPicPr>
                  </pic:nvPicPr>
                  <pic:blipFill>
                    <a:blip r:embed="rId60"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hyperlink r:id="rId61" w:history="1">
        <w:r w:rsidRPr="00A820F4">
          <w:rPr>
            <w:rFonts w:ascii="Times New Roman" w:eastAsia="Times New Roman" w:hAnsi="Times New Roman" w:cs="Times New Roman"/>
            <w:b/>
            <w:bCs/>
            <w:color w:val="0000FF"/>
            <w:kern w:val="36"/>
            <w:sz w:val="48"/>
            <w:szCs w:val="48"/>
            <w:u w:val="single"/>
          </w:rPr>
          <w:t>Clustering and Domain Setup Walkthrough</w:t>
        </w:r>
      </w:hyperlink>
      <w:r w:rsidRPr="00A820F4">
        <w:rPr>
          <w:rFonts w:ascii="Times New Roman" w:eastAsia="Times New Roman" w:hAnsi="Times New Roman" w:cs="Times New Roman"/>
          <w:b/>
          <w:bCs/>
          <w:kern w:val="36"/>
          <w:sz w:val="48"/>
          <w:szCs w:val="48"/>
        </w:rPr>
        <w:t xml:space="preserve"> </w:t>
      </w:r>
    </w:p>
    <w:p w:rsidR="00A820F4" w:rsidRPr="00A820F4" w:rsidRDefault="00A820F4" w:rsidP="00A820F4">
      <w:pPr>
        <w:spacing w:after="0" w:line="240" w:lineRule="auto"/>
        <w:rPr>
          <w:rFonts w:ascii="Times New Roman" w:eastAsia="Times New Roman" w:hAnsi="Times New Roman" w:cs="Times New Roman"/>
          <w:sz w:val="24"/>
          <w:szCs w:val="24"/>
        </w:rPr>
      </w:pPr>
      <w:hyperlink r:id="rId62" w:anchor="page-metadata-end" w:history="1">
        <w:r w:rsidRPr="00A820F4">
          <w:rPr>
            <w:rFonts w:ascii="Times New Roman" w:eastAsia="Times New Roman" w:hAnsi="Times New Roman" w:cs="Times New Roman"/>
            <w:color w:val="0000FF"/>
            <w:sz w:val="24"/>
            <w:szCs w:val="24"/>
            <w:u w:val="single"/>
          </w:rPr>
          <w:t>Skip to end of metadata</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A820F4" w:rsidRPr="00A820F4" w:rsidRDefault="00A820F4" w:rsidP="00A820F4">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3" w:tooltip="Attachments: 14" w:history="1">
        <w:r w:rsidRPr="00A820F4">
          <w:rPr>
            <w:rFonts w:ascii="Times New Roman" w:eastAsia="Times New Roman" w:hAnsi="Times New Roman" w:cs="Times New Roman"/>
            <w:color w:val="0000FF"/>
            <w:sz w:val="24"/>
            <w:szCs w:val="24"/>
            <w:u w:val="single"/>
          </w:rPr>
          <w:t>Attachments:14</w:t>
        </w:r>
      </w:hyperlink>
      <w:r w:rsidRPr="00A820F4">
        <w:rPr>
          <w:rFonts w:ascii="Times New Roman" w:eastAsia="Times New Roman" w:hAnsi="Times New Roman" w:cs="Times New Roman"/>
          <w:sz w:val="24"/>
          <w:szCs w:val="24"/>
        </w:rPr>
        <w:t xml:space="preserve"> </w:t>
      </w:r>
    </w:p>
    <w:p w:rsidR="00A820F4" w:rsidRPr="00A820F4" w:rsidRDefault="00A820F4" w:rsidP="00A820F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Added by </w:t>
      </w:r>
      <w:hyperlink r:id="rId64" w:history="1">
        <w:r w:rsidRPr="00A820F4">
          <w:rPr>
            <w:rFonts w:ascii="Times New Roman" w:eastAsia="Times New Roman" w:hAnsi="Times New Roman" w:cs="Times New Roman"/>
            <w:color w:val="0000FF"/>
            <w:sz w:val="24"/>
            <w:szCs w:val="24"/>
            <w:u w:val="single"/>
          </w:rPr>
          <w:t>Weinan Li</w:t>
        </w:r>
      </w:hyperlink>
      <w:r w:rsidRPr="00A820F4">
        <w:rPr>
          <w:rFonts w:ascii="Times New Roman" w:eastAsia="Times New Roman" w:hAnsi="Times New Roman" w:cs="Times New Roman"/>
          <w:sz w:val="24"/>
          <w:szCs w:val="24"/>
        </w:rPr>
        <w:t xml:space="preserve">, last edited by </w:t>
      </w:r>
      <w:hyperlink r:id="rId65" w:history="1">
        <w:r w:rsidRPr="00A820F4">
          <w:rPr>
            <w:rFonts w:ascii="Times New Roman" w:eastAsia="Times New Roman" w:hAnsi="Times New Roman" w:cs="Times New Roman"/>
            <w:color w:val="0000FF"/>
            <w:sz w:val="24"/>
            <w:szCs w:val="24"/>
            <w:u w:val="single"/>
          </w:rPr>
          <w:t>Jan Kalina</w:t>
        </w:r>
      </w:hyperlink>
      <w:r w:rsidRPr="00A820F4">
        <w:rPr>
          <w:rFonts w:ascii="Times New Roman" w:eastAsia="Times New Roman" w:hAnsi="Times New Roman" w:cs="Times New Roman"/>
          <w:sz w:val="24"/>
          <w:szCs w:val="24"/>
        </w:rPr>
        <w:t xml:space="preserve"> on Aug 02, 2017  (</w:t>
      </w:r>
      <w:hyperlink r:id="rId66" w:history="1">
        <w:r w:rsidRPr="00A820F4">
          <w:rPr>
            <w:rFonts w:ascii="Times New Roman" w:eastAsia="Times New Roman" w:hAnsi="Times New Roman" w:cs="Times New Roman"/>
            <w:color w:val="0000FF"/>
            <w:sz w:val="24"/>
            <w:szCs w:val="24"/>
            <w:u w:val="single"/>
          </w:rPr>
          <w:t>view change</w:t>
        </w:r>
      </w:hyperlink>
      <w:r w:rsidRPr="00A820F4">
        <w:rPr>
          <w:rFonts w:ascii="Times New Roman" w:eastAsia="Times New Roman" w:hAnsi="Times New Roman" w:cs="Times New Roman"/>
          <w:sz w:val="24"/>
          <w:szCs w:val="24"/>
        </w:rPr>
        <w:t xml:space="preserve">) </w:t>
      </w:r>
    </w:p>
    <w:p w:rsidR="00A820F4" w:rsidRPr="00A820F4" w:rsidRDefault="00A820F4" w:rsidP="00A820F4">
      <w:pPr>
        <w:spacing w:after="0" w:line="240" w:lineRule="auto"/>
        <w:rPr>
          <w:rFonts w:ascii="Times New Roman" w:eastAsia="Times New Roman" w:hAnsi="Times New Roman" w:cs="Times New Roman"/>
          <w:sz w:val="24"/>
          <w:szCs w:val="24"/>
        </w:rPr>
      </w:pPr>
      <w:hyperlink r:id="rId67" w:anchor="page-metadata-start" w:history="1">
        <w:r w:rsidRPr="00A820F4">
          <w:rPr>
            <w:rFonts w:ascii="Times New Roman" w:eastAsia="Times New Roman" w:hAnsi="Times New Roman" w:cs="Times New Roman"/>
            <w:color w:val="0000FF"/>
            <w:sz w:val="24"/>
            <w:szCs w:val="24"/>
            <w:u w:val="single"/>
          </w:rPr>
          <w:t>Go to start of metadata</w:t>
        </w:r>
      </w:hyperlink>
      <w:r w:rsidRPr="00A820F4">
        <w:rPr>
          <w:rFonts w:ascii="Times New Roman" w:eastAsia="Times New Roman" w:hAnsi="Times New Roman" w:cs="Times New Roman"/>
          <w:sz w:val="24"/>
          <w:szCs w:val="24"/>
        </w:rPr>
        <w:t xml:space="preserve"> </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In this article, I'd like to show you how to setup WildFly 9 in domain mode and enable clustering so we could get HA and session replication among the nodes. It's a step to step guide so you can follow the instructions in this article and build the sandbox by yourself </w:t>
      </w:r>
      <w:r>
        <w:rPr>
          <w:rFonts w:ascii="Times New Roman" w:eastAsia="Times New Roman" w:hAnsi="Times New Roman" w:cs="Times New Roman"/>
          <w:noProof/>
          <w:sz w:val="24"/>
          <w:szCs w:val="24"/>
        </w:rPr>
        <w:drawing>
          <wp:inline distT="0" distB="0" distL="0" distR="0">
            <wp:extent cx="190500" cy="190500"/>
            <wp:effectExtent l="0" t="0" r="0" b="0"/>
            <wp:docPr id="3" name="Picture 3" descr="https://docs.jboss.org/author/images/icons/emoticon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jboss.org/author/images/icons/emoticons/smile.gif"/>
                    <pic:cNvPicPr>
                      <a:picLocks noChangeAspect="1" noChangeArrowheads="1"/>
                    </pic:cNvPicPr>
                  </pic:nvPicPr>
                  <pic:blipFill>
                    <a:blip r:embed="rId6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outlineLvl w:val="1"/>
        <w:rPr>
          <w:rFonts w:ascii="Times New Roman" w:eastAsia="Times New Roman" w:hAnsi="Times New Roman" w:cs="Times New Roman"/>
          <w:b/>
          <w:bCs/>
          <w:sz w:val="36"/>
          <w:szCs w:val="36"/>
        </w:rPr>
      </w:pPr>
      <w:r w:rsidRPr="00A820F4">
        <w:rPr>
          <w:rFonts w:ascii="Times New Roman" w:eastAsia="Times New Roman" w:hAnsi="Times New Roman" w:cs="Times New Roman"/>
          <w:b/>
          <w:bCs/>
          <w:sz w:val="36"/>
          <w:szCs w:val="36"/>
        </w:rPr>
        <w:t>Preparation &amp; Scenario</w:t>
      </w:r>
    </w:p>
    <w:p w:rsidR="00A820F4" w:rsidRPr="00A820F4" w:rsidRDefault="00A820F4" w:rsidP="00A820F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ClusteringandDomainSetupWalkthrough-Prep"/>
      <w:bookmarkEnd w:id="0"/>
      <w:r w:rsidRPr="00A820F4">
        <w:rPr>
          <w:rFonts w:ascii="Times New Roman" w:eastAsia="Times New Roman" w:hAnsi="Times New Roman" w:cs="Times New Roman"/>
          <w:b/>
          <w:bCs/>
          <w:sz w:val="27"/>
          <w:szCs w:val="27"/>
        </w:rPr>
        <w:t>Preparation</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need to prepare two hosts (or virtual hosts) to do the experiment. We will use these two hosts as following:</w:t>
      </w:r>
    </w:p>
    <w:p w:rsidR="00A820F4" w:rsidRPr="00A820F4" w:rsidRDefault="00A820F4" w:rsidP="00A820F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Install Fedora 16 on them (Other linux version may also fine but I'll use Fedora 16 in this article)</w:t>
      </w:r>
    </w:p>
    <w:p w:rsidR="00A820F4" w:rsidRPr="00A820F4" w:rsidRDefault="00A820F4" w:rsidP="00A820F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Make sure that they are in same local network</w:t>
      </w:r>
    </w:p>
    <w:p w:rsidR="00A820F4" w:rsidRPr="00A820F4" w:rsidRDefault="00A820F4" w:rsidP="00A820F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Make sure that they can access each other via different TCP/UDP ports (better turn off firewall and disable SELinux during the experiment or they will cause network problems).</w:t>
      </w:r>
    </w:p>
    <w:p w:rsidR="00A820F4" w:rsidRPr="00A820F4" w:rsidRDefault="00A820F4" w:rsidP="00A820F4">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ClusteringandDomainSetupWalkthrough-Scen"/>
      <w:bookmarkEnd w:id="1"/>
      <w:r w:rsidRPr="00A820F4">
        <w:rPr>
          <w:rFonts w:ascii="Times New Roman" w:eastAsia="Times New Roman" w:hAnsi="Times New Roman" w:cs="Times New Roman"/>
          <w:b/>
          <w:bCs/>
          <w:sz w:val="27"/>
          <w:szCs w:val="27"/>
        </w:rPr>
        <w:t>Scenario</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Here are some details on what we are going to do:</w:t>
      </w:r>
    </w:p>
    <w:p w:rsidR="00A820F4" w:rsidRPr="00A820F4" w:rsidRDefault="00A820F4" w:rsidP="00A820F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Let's call one host as 'master', the other one as 'slave'.</w:t>
      </w:r>
    </w:p>
    <w:p w:rsidR="00A820F4" w:rsidRPr="00A820F4" w:rsidRDefault="00A820F4" w:rsidP="00A820F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Both master and slave will run WildFly 9, and master will run as domain controller, slave will under the domain management of master.</w:t>
      </w:r>
    </w:p>
    <w:p w:rsidR="00A820F4" w:rsidRPr="00A820F4" w:rsidRDefault="00A820F4" w:rsidP="00A820F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Apache httpd will be run on master, and in httpd we will enable the mod_cluster module. The WildFly 9 on master and slave will form a cluster and discovered by httpd.</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24250" cy="1714500"/>
            <wp:effectExtent l="19050" t="0" r="0" b="0"/>
            <wp:docPr id="4" name="Picture 4" descr="https://docs.jboss.org/author/download/attachments/91947306/Clustering.jpg?version=1&amp;modificationDate=13302780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jboss.org/author/download/attachments/91947306/Clustering.jpg?version=1&amp;modificationDate=1330278002000"/>
                    <pic:cNvPicPr>
                      <a:picLocks noChangeAspect="1" noChangeArrowheads="1"/>
                    </pic:cNvPicPr>
                  </pic:nvPicPr>
                  <pic:blipFill>
                    <a:blip r:embed="rId69" cstate="print"/>
                    <a:srcRect/>
                    <a:stretch>
                      <a:fillRect/>
                    </a:stretch>
                  </pic:blipFill>
                  <pic:spPr bwMode="auto">
                    <a:xfrm>
                      <a:off x="0" y="0"/>
                      <a:ext cx="3524250" cy="1714500"/>
                    </a:xfrm>
                    <a:prstGeom prst="rect">
                      <a:avLst/>
                    </a:prstGeom>
                    <a:noFill/>
                    <a:ln w="9525">
                      <a:noFill/>
                      <a:miter lim="800000"/>
                      <a:headEnd/>
                      <a:tailEnd/>
                    </a:ln>
                  </pic:spPr>
                </pic:pic>
              </a:graphicData>
            </a:graphic>
          </wp:inline>
        </w:drawing>
      </w:r>
    </w:p>
    <w:p w:rsidR="00A820F4" w:rsidRPr="00A820F4" w:rsidRDefault="00A820F4" w:rsidP="00A820F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will deploy a demo project into domain, and verify that the project is deployed into both master and slave by domain controller. Thus we could see that domain management provide us a single point to manage the deployments across multiple hosts in a single domain.</w:t>
      </w:r>
    </w:p>
    <w:p w:rsidR="00A820F4" w:rsidRPr="00A820F4" w:rsidRDefault="00A820F4" w:rsidP="00A820F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will access the cluster URL and verify that httpd has distributed the request to one of the WildFly host. So we could see the cluster is working properly.</w:t>
      </w:r>
    </w:p>
    <w:p w:rsidR="00A820F4" w:rsidRPr="00A820F4" w:rsidRDefault="00A820F4" w:rsidP="00A820F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will try to make a request on cluster, and if the request is forwarded to master, we then kill the WildFly process on master. After that we will go on requesting cluster and we should see the request is forwarded to slave, but the session is not lost. Our goal is to verify the HA is working and sessions are replicated.</w:t>
      </w:r>
    </w:p>
    <w:p w:rsidR="00A820F4" w:rsidRPr="00A820F4" w:rsidRDefault="00A820F4" w:rsidP="00A820F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After previous step finished, we reconnect the master by restarting it. We should see the master is registered back into cluster, also we should see slave sees master as domain controller again and connect to it.</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38725" cy="4810125"/>
            <wp:effectExtent l="19050" t="0" r="9525" b="0"/>
            <wp:docPr id="5" name="Picture 5" descr="https://docs.jboss.org/author/download/attachments/91947306/test_scenario.jpg?version=1&amp;modificationDate=133027803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jboss.org/author/download/attachments/91947306/test_scenario.jpg?version=1&amp;modificationDate=1330278039000"/>
                    <pic:cNvPicPr>
                      <a:picLocks noChangeAspect="1" noChangeArrowheads="1"/>
                    </pic:cNvPicPr>
                  </pic:nvPicPr>
                  <pic:blipFill>
                    <a:blip r:embed="rId70" cstate="print"/>
                    <a:srcRect/>
                    <a:stretch>
                      <a:fillRect/>
                    </a:stretch>
                  </pic:blipFill>
                  <pic:spPr bwMode="auto">
                    <a:xfrm>
                      <a:off x="0" y="0"/>
                      <a:ext cx="5038725" cy="4810125"/>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Please don't worry if you cannot digest so many details currently. Let's move on and you will get the points step by step.</w:t>
      </w:r>
    </w:p>
    <w:p w:rsidR="00A820F4" w:rsidRPr="00A820F4" w:rsidRDefault="00A820F4" w:rsidP="00A820F4">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ClusteringandDomainSetupWalkthrough-Down"/>
      <w:bookmarkEnd w:id="2"/>
      <w:r w:rsidRPr="00A820F4">
        <w:rPr>
          <w:rFonts w:ascii="Times New Roman" w:eastAsia="Times New Roman" w:hAnsi="Times New Roman" w:cs="Times New Roman"/>
          <w:b/>
          <w:bCs/>
          <w:sz w:val="36"/>
          <w:szCs w:val="36"/>
        </w:rPr>
        <w:t>Download WildFly 9</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First we should download WildFly 9 from the website:</w:t>
      </w:r>
    </w:p>
    <w:tbl>
      <w:tblPr>
        <w:tblW w:w="0" w:type="auto"/>
        <w:tblCellSpacing w:w="0" w:type="dxa"/>
        <w:tblCellMar>
          <w:left w:w="0" w:type="dxa"/>
          <w:right w:w="0" w:type="dxa"/>
        </w:tblCellMar>
        <w:tblLook w:val="04A0"/>
      </w:tblPr>
      <w:tblGrid>
        <w:gridCol w:w="348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661928396"/>
              <w:rPr>
                <w:rFonts w:ascii="Times New Roman" w:eastAsia="Times New Roman" w:hAnsi="Times New Roman" w:cs="Times New Roman"/>
                <w:sz w:val="24"/>
                <w:szCs w:val="24"/>
              </w:rPr>
            </w:pPr>
            <w:r w:rsidRPr="00A820F4">
              <w:rPr>
                <w:rFonts w:ascii="Courier New" w:eastAsia="Times New Roman" w:hAnsi="Courier New" w:cs="Courier New"/>
                <w:sz w:val="20"/>
              </w:rPr>
              <w:t>http://wildfly.org/downloads/</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version I downloaded is WildFly 9.0.0.Final.</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After download finished, I got the zip file:</w:t>
      </w:r>
    </w:p>
    <w:tbl>
      <w:tblPr>
        <w:tblW w:w="0" w:type="auto"/>
        <w:tblCellSpacing w:w="0" w:type="dxa"/>
        <w:tblCellMar>
          <w:left w:w="0" w:type="dxa"/>
          <w:right w:w="0" w:type="dxa"/>
        </w:tblCellMar>
        <w:tblLook w:val="04A0"/>
      </w:tblPr>
      <w:tblGrid>
        <w:gridCol w:w="276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2014257405"/>
              <w:rPr>
                <w:rFonts w:ascii="Times New Roman" w:eastAsia="Times New Roman" w:hAnsi="Times New Roman" w:cs="Times New Roman"/>
                <w:sz w:val="24"/>
                <w:szCs w:val="24"/>
              </w:rPr>
            </w:pPr>
            <w:r w:rsidRPr="00A820F4">
              <w:rPr>
                <w:rFonts w:ascii="Courier New" w:eastAsia="Times New Roman" w:hAnsi="Courier New" w:cs="Courier New"/>
                <w:sz w:val="20"/>
              </w:rPr>
              <w:t>wildfly-9.0.0.Final.zip</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Note: The name of your archive will differ slightly due to version naming conventions.</w:t>
      </w:r>
      <w:r w:rsidRPr="00A820F4">
        <w:rPr>
          <w:rFonts w:ascii="Times New Roman" w:eastAsia="Times New Roman" w:hAnsi="Times New Roman" w:cs="Times New Roman"/>
          <w:sz w:val="24"/>
          <w:szCs w:val="24"/>
        </w:rPr>
        <w:br/>
        <w:t>Then I unzipped the package to master and try to make a test run:</w:t>
      </w:r>
    </w:p>
    <w:tbl>
      <w:tblPr>
        <w:tblW w:w="0" w:type="auto"/>
        <w:tblCellSpacing w:w="0" w:type="dxa"/>
        <w:tblCellMar>
          <w:left w:w="0" w:type="dxa"/>
          <w:right w:w="0" w:type="dxa"/>
        </w:tblCellMar>
        <w:tblLook w:val="04A0"/>
      </w:tblPr>
      <w:tblGrid>
        <w:gridCol w:w="348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lastRenderedPageBreak/>
              <w:t>unzip wildfly-9.0.0.Final.zip</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cd wildfly-9.0.0.Final/bin</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./domain.sh</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If everything ok we should see WildFly successfully startup in domain mode:</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wildfly-9.0.0.Final/bin$ ./domain.sh</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JBoss Bootstrap Environment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JBOSS_HOME: /Users/weli/Downloads/wildfly-9.0.0.Final</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JAVA: /Library/Java/Home/bin/java</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JAVA_OPTS: -Xms64m -Xmx512m -XX:MaxPermSize=256m -Djava.net.preferIPv4Stack=true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-Dorg.jboss.resolver.warning=true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-Dsun.rmi.dgc.client.gcInterval=3600000</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-Dsun.rmi.dgc.server.gcInterval=3600000</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-Djboss.modules.system.pkgs=org.jboss.byteman -Djava.awt.headless=true</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[Server:server-two] 14:46:12,375</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INFO  [org.jboss.as] (Controller Boot Thread) JBAS015874: WildFly 9.0.0.Final "Kenny"</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started in 8860ms - Started 210</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of 258</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services (89</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services are lazy, passive or on-demand)</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exit master and let's repeat the same steps on slave host. Finally we get WildFly 9 run on both master and slave, then we could move on to next step.</w:t>
      </w:r>
    </w:p>
    <w:p w:rsidR="00A820F4" w:rsidRPr="00A820F4" w:rsidRDefault="00A820F4" w:rsidP="00A820F4">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ClusteringandDomainSetupWalkthrough-Doma"/>
      <w:bookmarkEnd w:id="3"/>
      <w:r w:rsidRPr="00A820F4">
        <w:rPr>
          <w:rFonts w:ascii="Times New Roman" w:eastAsia="Times New Roman" w:hAnsi="Times New Roman" w:cs="Times New Roman"/>
          <w:b/>
          <w:bCs/>
          <w:sz w:val="36"/>
          <w:szCs w:val="36"/>
        </w:rPr>
        <w:t>Domain Configuration</w:t>
      </w:r>
    </w:p>
    <w:p w:rsidR="00A820F4" w:rsidRPr="00A820F4" w:rsidRDefault="00A820F4" w:rsidP="00A820F4">
      <w:pPr>
        <w:spacing w:before="100" w:beforeAutospacing="1" w:after="100" w:afterAutospacing="1" w:line="240" w:lineRule="auto"/>
        <w:outlineLvl w:val="2"/>
        <w:rPr>
          <w:rFonts w:ascii="Times New Roman" w:eastAsia="Times New Roman" w:hAnsi="Times New Roman" w:cs="Times New Roman"/>
          <w:b/>
          <w:bCs/>
          <w:sz w:val="27"/>
          <w:szCs w:val="27"/>
        </w:rPr>
      </w:pPr>
      <w:r w:rsidRPr="00A820F4">
        <w:rPr>
          <w:rFonts w:ascii="Times New Roman" w:eastAsia="Times New Roman" w:hAnsi="Times New Roman" w:cs="Times New Roman"/>
          <w:b/>
          <w:bCs/>
          <w:sz w:val="27"/>
          <w:szCs w:val="27"/>
        </w:rPr>
        <w:t>Interface config on master</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 this section we'll setup both master and slave for them to run in domain mode. And we will configure master to be the domain controller.</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First open the host.xml in master for editing:</w:t>
      </w:r>
    </w:p>
    <w:tbl>
      <w:tblPr>
        <w:tblW w:w="0" w:type="auto"/>
        <w:tblCellSpacing w:w="0" w:type="dxa"/>
        <w:tblCellMar>
          <w:left w:w="0" w:type="dxa"/>
          <w:right w:w="0" w:type="dxa"/>
        </w:tblCellMar>
        <w:tblLook w:val="04A0"/>
      </w:tblPr>
      <w:tblGrid>
        <w:gridCol w:w="384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025406187"/>
              <w:rPr>
                <w:rFonts w:ascii="Times New Roman" w:eastAsia="Times New Roman" w:hAnsi="Times New Roman" w:cs="Times New Roman"/>
                <w:sz w:val="24"/>
                <w:szCs w:val="24"/>
              </w:rPr>
            </w:pPr>
            <w:r w:rsidRPr="00A820F4">
              <w:rPr>
                <w:rFonts w:ascii="Courier New" w:eastAsia="Times New Roman" w:hAnsi="Courier New" w:cs="Courier New"/>
                <w:sz w:val="20"/>
              </w:rPr>
              <w:t>vi domain/configuration/host.xml</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default settings for interface in this file is like:</w:t>
      </w:r>
    </w:p>
    <w:tbl>
      <w:tblPr>
        <w:tblW w:w="0" w:type="auto"/>
        <w:tblCellSpacing w:w="0" w:type="dxa"/>
        <w:tblCellMar>
          <w:left w:w="0" w:type="dxa"/>
          <w:right w:w="0" w:type="dxa"/>
        </w:tblCellMar>
        <w:tblLook w:val="04A0"/>
      </w:tblPr>
      <w:tblGrid>
        <w:gridCol w:w="888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&lt;interfaces&gt;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name="management"&gt;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value="${jboss.bind.address.management:127.0.0.1}"/&gt;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name="public"&gt;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value="${jboss.bind.address:127.0.0.1}"/&gt;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lastRenderedPageBreak/>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name="unsecured"&gt;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value="127.0.0.1"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&lt;/interfaces&gt;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We need to change the address to the management interface so slave could connect to master. The public interface allows the application to be accessed by non-local HTTP, and the unsecured interface allows remote RMI access. My master's ip address is 10.211.55.7, so I change the config to:</w:t>
      </w:r>
    </w:p>
    <w:tbl>
      <w:tblPr>
        <w:tblW w:w="0" w:type="auto"/>
        <w:tblCellSpacing w:w="0" w:type="dxa"/>
        <w:tblCellMar>
          <w:left w:w="0" w:type="dxa"/>
          <w:right w:w="0" w:type="dxa"/>
        </w:tblCellMar>
        <w:tblLook w:val="04A0"/>
      </w:tblPr>
      <w:tblGrid>
        <w:gridCol w:w="912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&lt;interfaces&gt;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name="management"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value="${jboss.bind.address.management:10.211.55.7}"/&gt;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name="public"&gt;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value="${jboss.bind.address:10.211.55.7}"/&gt;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name="unsecured"&gt;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value="10.211.55.7"</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&lt;/interfaces&gt; </w:t>
            </w:r>
          </w:p>
        </w:tc>
      </w:tr>
    </w:tbl>
    <w:p w:rsidR="00A820F4" w:rsidRPr="00A820F4" w:rsidRDefault="00A820F4" w:rsidP="00A820F4">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ClusteringandDomainSetupWalkthrough-Inte"/>
      <w:bookmarkEnd w:id="4"/>
      <w:r w:rsidRPr="00A820F4">
        <w:rPr>
          <w:rFonts w:ascii="Times New Roman" w:eastAsia="Times New Roman" w:hAnsi="Times New Roman" w:cs="Times New Roman"/>
          <w:b/>
          <w:bCs/>
          <w:sz w:val="27"/>
          <w:szCs w:val="27"/>
        </w:rPr>
        <w:t>Interface config on slave</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we will setup interfaces on slave. Let's edit host.xml. Similar to the steps on master, open host.xml first:</w:t>
      </w:r>
    </w:p>
    <w:tbl>
      <w:tblPr>
        <w:tblW w:w="0" w:type="auto"/>
        <w:tblCellSpacing w:w="0" w:type="dxa"/>
        <w:tblCellMar>
          <w:left w:w="0" w:type="dxa"/>
          <w:right w:w="0" w:type="dxa"/>
        </w:tblCellMar>
        <w:tblLook w:val="04A0"/>
      </w:tblPr>
      <w:tblGrid>
        <w:gridCol w:w="384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058015963"/>
              <w:rPr>
                <w:rFonts w:ascii="Times New Roman" w:eastAsia="Times New Roman" w:hAnsi="Times New Roman" w:cs="Times New Roman"/>
                <w:sz w:val="24"/>
                <w:szCs w:val="24"/>
              </w:rPr>
            </w:pPr>
            <w:r w:rsidRPr="00A820F4">
              <w:rPr>
                <w:rFonts w:ascii="Courier New" w:eastAsia="Times New Roman" w:hAnsi="Courier New" w:cs="Courier New"/>
                <w:sz w:val="20"/>
              </w:rPr>
              <w:t>vi domain/configuration/host.xml</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configuration we'll use on slave is a little bit different, because we need to let slave connect to master. First we need to set the hostname. We change the name property from:</w:t>
      </w:r>
    </w:p>
    <w:tbl>
      <w:tblPr>
        <w:tblW w:w="0" w:type="auto"/>
        <w:tblCellSpacing w:w="0" w:type="dxa"/>
        <w:tblCellMar>
          <w:left w:w="0" w:type="dxa"/>
          <w:right w:w="0" w:type="dxa"/>
        </w:tblCellMar>
        <w:tblLook w:val="04A0"/>
      </w:tblPr>
      <w:tblGrid>
        <w:gridCol w:w="582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660740883"/>
              <w:rPr>
                <w:rFonts w:ascii="Times New Roman" w:eastAsia="Times New Roman" w:hAnsi="Times New Roman" w:cs="Times New Roman"/>
                <w:sz w:val="24"/>
                <w:szCs w:val="24"/>
              </w:rPr>
            </w:pPr>
            <w:r w:rsidRPr="00A820F4">
              <w:rPr>
                <w:rFonts w:ascii="Courier New" w:eastAsia="Times New Roman" w:hAnsi="Courier New" w:cs="Courier New"/>
                <w:sz w:val="20"/>
              </w:rPr>
              <w:t>&lt;host name="master"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xmlns="urn:jboss:domain:3.0"&gt;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to:</w:t>
      </w:r>
    </w:p>
    <w:tbl>
      <w:tblPr>
        <w:tblW w:w="0" w:type="auto"/>
        <w:tblCellSpacing w:w="0" w:type="dxa"/>
        <w:tblCellMar>
          <w:left w:w="0" w:type="dxa"/>
          <w:right w:w="0" w:type="dxa"/>
        </w:tblCellMar>
        <w:tblLook w:val="04A0"/>
      </w:tblPr>
      <w:tblGrid>
        <w:gridCol w:w="570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771393346"/>
              <w:rPr>
                <w:rFonts w:ascii="Times New Roman" w:eastAsia="Times New Roman" w:hAnsi="Times New Roman" w:cs="Times New Roman"/>
                <w:sz w:val="24"/>
                <w:szCs w:val="24"/>
              </w:rPr>
            </w:pPr>
            <w:r w:rsidRPr="00A820F4">
              <w:rPr>
                <w:rFonts w:ascii="Courier New" w:eastAsia="Times New Roman" w:hAnsi="Courier New" w:cs="Courier New"/>
                <w:sz w:val="20"/>
              </w:rPr>
              <w:t>&lt;host name="slave"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xmlns="urn:jboss:domain:3.0"&gt;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we need to modify domain-controller section so slave can connect to master's management port:</w:t>
      </w:r>
    </w:p>
    <w:tbl>
      <w:tblPr>
        <w:tblW w:w="0" w:type="auto"/>
        <w:tblCellSpacing w:w="0" w:type="dxa"/>
        <w:tblCellMar>
          <w:left w:w="0" w:type="dxa"/>
          <w:right w:w="0" w:type="dxa"/>
        </w:tblCellMar>
        <w:tblLook w:val="04A0"/>
      </w:tblPr>
      <w:tblGrid>
        <w:gridCol w:w="726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&lt;domain-controller&gt;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&lt;remote protocol="remote"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host="10.211.55.7"</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port="9999"</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&lt;/domain-controller&gt;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As we know, 10.211.55.7 is the ip address of master.</w:t>
      </w:r>
      <w:r w:rsidRPr="00A820F4">
        <w:rPr>
          <w:rFonts w:ascii="Times New Roman" w:eastAsia="Times New Roman" w:hAnsi="Times New Roman" w:cs="Times New Roman"/>
          <w:sz w:val="24"/>
          <w:szCs w:val="24"/>
        </w:rPr>
        <w:br/>
        <w:t>You may use discovery options to define multiple mechanisms to connect to the remote domain controller :</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&lt;domain-controller&gt;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lastRenderedPageBreak/>
              <w:t>&lt;remote security-realm="ManagementRealm"&gt;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&lt;discovery-options&gt;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&lt;static-discovery name="master-native"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protocol="remote"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host="10.211.55.7"</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port="9999"</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&lt;static-discovery name="master-https"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protocol="https-remoting"</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host="10.211.55.7"</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port="9993"</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security-realm="ManagementRealm"/&gt;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&lt;static-discovery name="master-http"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protocol="http-remoting"</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host="10.211.55.7"</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port="9990"</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&lt;/discovery-options&gt;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&lt;/remote&gt;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&lt;/domain-controller&gt;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Finally, we also need to configure interfaces section and expose the management ports to public address:</w:t>
      </w:r>
    </w:p>
    <w:tbl>
      <w:tblPr>
        <w:tblW w:w="0" w:type="auto"/>
        <w:tblCellSpacing w:w="0" w:type="dxa"/>
        <w:tblCellMar>
          <w:left w:w="0" w:type="dxa"/>
          <w:right w:w="0" w:type="dxa"/>
        </w:tblCellMar>
        <w:tblLook w:val="04A0"/>
      </w:tblPr>
      <w:tblGrid>
        <w:gridCol w:w="912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&lt;interfaces&gt;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name="management"&gt;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value="${jboss.bind.address.management:10.211.55.2}"/&gt;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name="public"&gt;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value="${jboss.bind.address:10.211.55.2}"/&gt;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name="unsecured"&gt;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&lt;inet-address value="10.211.55.2"</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&lt;/interface&gt;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&lt;/interfaces&gt;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10.211.55.2 is the IP address of the slave. Refer to the domain controller configuration above for an explanation of the management, public, and unsecured interfaces.</w:t>
      </w:r>
    </w:p>
    <w:tbl>
      <w:tblPr>
        <w:tblW w:w="0" w:type="auto"/>
        <w:tblCellSpacing w:w="15" w:type="dxa"/>
        <w:tblCellMar>
          <w:top w:w="15" w:type="dxa"/>
          <w:left w:w="15" w:type="dxa"/>
          <w:bottom w:w="15" w:type="dxa"/>
          <w:right w:w="15" w:type="dxa"/>
        </w:tblCellMar>
        <w:tblLook w:val="04A0"/>
      </w:tblPr>
      <w:tblGrid>
        <w:gridCol w:w="345"/>
        <w:gridCol w:w="9105"/>
      </w:tblGrid>
      <w:tr w:rsidR="00A820F4" w:rsidRPr="00A820F4" w:rsidTr="00A820F4">
        <w:trPr>
          <w:tblCellSpacing w:w="15" w:type="dxa"/>
        </w:trPr>
        <w:tc>
          <w:tcPr>
            <w:tcW w:w="0" w:type="auto"/>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6" name="Picture 6"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It is easier to turn off all firewalls for testing, but in production, you need to enable the firewall and allow access to the following ports: 9999.</w:t>
            </w:r>
          </w:p>
        </w:tc>
      </w:tr>
    </w:tbl>
    <w:p w:rsidR="00A820F4" w:rsidRPr="00A820F4" w:rsidRDefault="00A820F4" w:rsidP="00A820F4">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ClusteringandDomainSetupWalkthrough-Secu"/>
      <w:bookmarkEnd w:id="5"/>
      <w:r w:rsidRPr="00A820F4">
        <w:rPr>
          <w:rFonts w:ascii="Times New Roman" w:eastAsia="Times New Roman" w:hAnsi="Times New Roman" w:cs="Times New Roman"/>
          <w:b/>
          <w:bCs/>
          <w:sz w:val="27"/>
          <w:szCs w:val="27"/>
        </w:rPr>
        <w:t>Security Configuration</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If you start WildFly on both master and slave now, you will see the slave cannot be started with following error:</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[Host Controller] 20:31:24,575</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ERROR [org.jboss.remoting.remote] (Remoting "endpoint"</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read-1) JBREM000200: Remote connection failed: javax.security.sasl.SaslException: Authentication failed: all available authentication mechanisms failed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[Host Controller] 20:31:24,579</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WARN  [org.jboss.as.host.controller] (Controller Boot Thread) JBAS010900: Could not connect to remote domain controller 10.211.55.7:9999</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[Host Controller] 20:31:24,582</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ERROR [org.jboss.as.host.controller] (Controller Boot Thread) JBAS010901: Could not connect to master. Aborting. Error was: java.lang.IllegalStateException: JBAS010942: Unable to connect due to authentication failure.</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Because we haven't properly set up the authentication between master and slave. Now let's work on it:</w:t>
      </w:r>
    </w:p>
    <w:p w:rsidR="00A820F4" w:rsidRPr="00A820F4" w:rsidRDefault="00A820F4" w:rsidP="00A820F4">
      <w:pPr>
        <w:spacing w:before="100" w:beforeAutospacing="1" w:after="100" w:afterAutospacing="1" w:line="240" w:lineRule="auto"/>
        <w:outlineLvl w:val="3"/>
        <w:rPr>
          <w:rFonts w:ascii="Times New Roman" w:eastAsia="Times New Roman" w:hAnsi="Times New Roman" w:cs="Times New Roman"/>
          <w:b/>
          <w:bCs/>
          <w:sz w:val="24"/>
          <w:szCs w:val="24"/>
        </w:rPr>
      </w:pPr>
      <w:bookmarkStart w:id="6" w:name="ClusteringandDomainSetupWalkthrough-Mast"/>
      <w:bookmarkEnd w:id="6"/>
      <w:r w:rsidRPr="00A820F4">
        <w:rPr>
          <w:rFonts w:ascii="Times New Roman" w:eastAsia="Times New Roman" w:hAnsi="Times New Roman" w:cs="Times New Roman"/>
          <w:b/>
          <w:bCs/>
          <w:sz w:val="24"/>
          <w:szCs w:val="24"/>
        </w:rPr>
        <w:lastRenderedPageBreak/>
        <w:t>Master</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 bin directory there is a script called add-user.sh, we'll use it to add new users to the properties file used for domain management authentication:</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./add-user.sh</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Enter the details of the new</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user to add.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Realm (ManagementRealm)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Username : admin</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Password recommendations are listed below. To modify these restrictions edit the add-user.properties configuration file.</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 The password should not be one of the following restricted values {root, admin, administrator}</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 The password should contain at least 8</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characters, 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alphabetic character(s), 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digit(s), 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non-alphanumeric symbol(s)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 The password should be different from the username</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Password : passw0rd!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Re-enter Password : passw0rd!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The username 'admin'</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is easy to guess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Are you sure you want to add user 'admin'</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yes/no? yes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About to add user 'admin'</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realm 'ManagementRealm'</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Is this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correct yes/no? yes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Added user 'admin'</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to file '/home/weli/projs/wildfly-9.0.0.Final/standalone/configuration/mgmt-users.properties'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Added user 'admin'</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to file '/home/weli/projs/wildfly-9.0.0.Final/domain/configuration/mgmt-users.properties'</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As shown above, we have created a user named 'admin' and its password is 'passw0rd!'. Then we add another user called 'slave':</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./add-user.sh</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Enter the details of the new</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user to add.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Realm (ManagementRealm)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Username : slave</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Password recommendations are listed below. To modify these restrictions edit the add-user.properties configuration file.</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 The password should not be one of the following restricted values {root, admin, administrator}</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 The password should contain at least 8</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characters, 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alphabetic character(s), 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digit(s), 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non-alphanumeric symbol(s)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 The password should be different from the username</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Password : passw0rd!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Re-enter Password : passw0rd!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What groups do</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you want this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user to belong to? (Please enter a comma separated list, or leave blank 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none)[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About to add user 'slave'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realm 'ManagementRealm'</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Is this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correct yes/no? yes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Added user 'slave'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to file '/home/weli/projs/wildfly-9.0.0.Final/standalone/configuration/mgmt-users.properties'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Added user 'slave'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to file '/home/weli/projs/wildfly-9.0.0.Final/domain/configuration/mgmt-users.properties'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Added user 'slave'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with groups  to file '/home/weli/projs/wildfly-</w:t>
            </w:r>
            <w:r w:rsidRPr="00A820F4">
              <w:rPr>
                <w:rFonts w:ascii="Courier New" w:eastAsia="Times New Roman" w:hAnsi="Courier New" w:cs="Courier New"/>
                <w:sz w:val="20"/>
              </w:rPr>
              <w:lastRenderedPageBreak/>
              <w:t>9.0.0.Final/standalone/configuration/mgmt-groups.properties'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Added user 'slave'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with groups  to file '/home/weli/projs/wildfly-9.0.0.Final/domain/configuration/mgmt-groups.properties'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Is this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new</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user going to be used 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one AS process to connect to another AS process?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e.g. 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 slave host controller connecting to the master or 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 Remoting connection 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server to server EJB calls.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yes/no? yes</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To represent the user add the following to the server-identities definition &lt;secret value="cGFzc3cwcmQh"</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We will use this user for slave host to connect to master. The add-user.sh will let you choose the type of the user. Here we need to choose 'Management User' type for both 'admin' and 'slave' account.</w:t>
      </w:r>
    </w:p>
    <w:p w:rsidR="00A820F4" w:rsidRPr="00A820F4" w:rsidRDefault="00A820F4" w:rsidP="00A820F4">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ClusteringandDomainSetupWalkthrough-Slav"/>
      <w:bookmarkEnd w:id="7"/>
      <w:r w:rsidRPr="00A820F4">
        <w:rPr>
          <w:rFonts w:ascii="Times New Roman" w:eastAsia="Times New Roman" w:hAnsi="Times New Roman" w:cs="Times New Roman"/>
          <w:b/>
          <w:bCs/>
          <w:sz w:val="24"/>
          <w:szCs w:val="24"/>
        </w:rPr>
        <w:t>Slave</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 slave we need to configure host.xml for authentication. We should change the security-realms section as following:</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&lt;security-realms&gt;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&lt;security-realm name="ManagementRealm"&gt;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&lt;server-identities&gt;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&lt;secret value="cGFzc3cwcmQh"</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 This is required 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SSL remoting --&gt;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&lt;ssl&gt;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&lt;keystore path="server.keystore"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relative-to="jboss.domain.config.dir"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keystore-password="jbossas"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alias="jboss"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key-password="jbossas"/&gt;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&lt;/ssl&gt;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&lt;/server-identities&gt;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&lt;authentication&gt;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&lt;properties path="mgmt-users.properties"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relative-to="jboss.domain.config.dir"/&gt;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&lt;/authentication&gt;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&lt;/security-realm&gt;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&lt;/security-realms&gt;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We've added server-identities into security-realm, which is used for authentication host when slave tries to connect to master. In secret value property we have 'cGFzc3cwcmQh', which is the base64 code for 'passw0rd!'. You can generate this value by using a base64 calculator such as the one at </w:t>
      </w:r>
      <w:hyperlink r:id="rId72" w:history="1">
        <w:r w:rsidRPr="00A820F4">
          <w:rPr>
            <w:rFonts w:ascii="Times New Roman" w:eastAsia="Times New Roman" w:hAnsi="Times New Roman" w:cs="Times New Roman"/>
            <w:color w:val="0000FF"/>
            <w:sz w:val="24"/>
            <w:szCs w:val="24"/>
            <w:u w:val="single"/>
          </w:rPr>
          <w:t>http://www.webutils.pl/index.php?idx=base64</w:t>
        </w:r>
      </w:hyperlink>
      <w:r w:rsidRPr="00A820F4">
        <w:rPr>
          <w:rFonts w:ascii="Times New Roman" w:eastAsia="Times New Roman" w:hAnsi="Times New Roman" w:cs="Times New Roman"/>
          <w:sz w:val="24"/>
          <w:szCs w:val="24"/>
        </w:rPr>
        <w:t>.</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in domain controller section we also need to add security-realm property:</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&lt;domain-controller&gt;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&lt;remote protocol="remote"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host="10.211.55.7"</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port="9999"</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username="slave"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security-realm="ManagementRealm"</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&lt;/domain-controller&gt;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So the slave host could use the authentication information we provided in 'ManagementRealm'.</w:t>
      </w:r>
    </w:p>
    <w:p w:rsidR="00A820F4" w:rsidRPr="00A820F4" w:rsidRDefault="00A820F4" w:rsidP="00A820F4">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ClusteringandDomainSetupWalkthrough-DryR"/>
      <w:bookmarkEnd w:id="8"/>
      <w:r w:rsidRPr="00A820F4">
        <w:rPr>
          <w:rFonts w:ascii="Times New Roman" w:eastAsia="Times New Roman" w:hAnsi="Times New Roman" w:cs="Times New Roman"/>
          <w:b/>
          <w:bCs/>
          <w:sz w:val="24"/>
          <w:szCs w:val="24"/>
        </w:rPr>
        <w:lastRenderedPageBreak/>
        <w:t>Dry Run</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everything is set for the two hosts to run in domain mode. Let's start them by running domain.sh on both hosts. If everything goes fine, we could see from the log on master:</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67001684"/>
              <w:rPr>
                <w:rFonts w:ascii="Times New Roman" w:eastAsia="Times New Roman" w:hAnsi="Times New Roman" w:cs="Times New Roman"/>
                <w:sz w:val="24"/>
                <w:szCs w:val="24"/>
              </w:rPr>
            </w:pPr>
            <w:r w:rsidRPr="00A820F4">
              <w:rPr>
                <w:rFonts w:ascii="Courier New" w:eastAsia="Times New Roman" w:hAnsi="Courier New" w:cs="Courier New"/>
                <w:sz w:val="20"/>
              </w:rPr>
              <w:t>[Host Controller] 21:30:52,042</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INFO  [org.jboss.as.domain] (management-handler-threads - 1) JBAS010918: Registered remote slave host slave</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That means all the configurations are correct and two hosts are run in domain mode now as expected. Hurrah!</w:t>
      </w:r>
    </w:p>
    <w:p w:rsidR="00A820F4" w:rsidRPr="00A820F4" w:rsidRDefault="00A820F4" w:rsidP="00A820F4">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ClusteringandDomainSetupWalkthrough-Depl"/>
      <w:bookmarkEnd w:id="9"/>
      <w:r w:rsidRPr="00A820F4">
        <w:rPr>
          <w:rFonts w:ascii="Times New Roman" w:eastAsia="Times New Roman" w:hAnsi="Times New Roman" w:cs="Times New Roman"/>
          <w:b/>
          <w:bCs/>
          <w:sz w:val="36"/>
          <w:szCs w:val="36"/>
        </w:rPr>
        <w:t>Deployment</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we can deploy a demo project into the domain. I have created a simple project located at:</w:t>
      </w:r>
    </w:p>
    <w:tbl>
      <w:tblPr>
        <w:tblW w:w="0" w:type="auto"/>
        <w:tblCellSpacing w:w="0" w:type="dxa"/>
        <w:tblCellMar>
          <w:left w:w="0" w:type="dxa"/>
          <w:right w:w="0" w:type="dxa"/>
        </w:tblCellMar>
        <w:tblLook w:val="04A0"/>
      </w:tblPr>
      <w:tblGrid>
        <w:gridCol w:w="480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103526895"/>
              <w:rPr>
                <w:rFonts w:ascii="Times New Roman" w:eastAsia="Times New Roman" w:hAnsi="Times New Roman" w:cs="Times New Roman"/>
                <w:sz w:val="24"/>
                <w:szCs w:val="24"/>
              </w:rPr>
            </w:pPr>
            <w:r w:rsidRPr="00A820F4">
              <w:rPr>
                <w:rFonts w:ascii="Courier New" w:eastAsia="Times New Roman" w:hAnsi="Courier New" w:cs="Courier New"/>
                <w:sz w:val="20"/>
              </w:rPr>
              <w:t>https://github.com/liweinan/cluster-demo</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can use git command to fetch a copy of the demo:</w:t>
      </w:r>
    </w:p>
    <w:tbl>
      <w:tblPr>
        <w:tblW w:w="0" w:type="auto"/>
        <w:tblCellSpacing w:w="0" w:type="dxa"/>
        <w:tblCellMar>
          <w:left w:w="0" w:type="dxa"/>
          <w:right w:w="0" w:type="dxa"/>
        </w:tblCellMar>
        <w:tblLook w:val="04A0"/>
      </w:tblPr>
      <w:tblGrid>
        <w:gridCol w:w="624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2088720281"/>
              <w:rPr>
                <w:rFonts w:ascii="Times New Roman" w:eastAsia="Times New Roman" w:hAnsi="Times New Roman" w:cs="Times New Roman"/>
                <w:sz w:val="24"/>
                <w:szCs w:val="24"/>
              </w:rPr>
            </w:pPr>
            <w:r w:rsidRPr="00A820F4">
              <w:rPr>
                <w:rFonts w:ascii="Courier New" w:eastAsia="Times New Roman" w:hAnsi="Courier New" w:cs="Courier New"/>
                <w:sz w:val="20"/>
              </w:rPr>
              <w:t>git clone git://github.com/liweinan/cluster-demo.git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 this demo project we have a very simple web application. In web.xml we've enabled session replication by adding following entry:</w:t>
      </w:r>
    </w:p>
    <w:tbl>
      <w:tblPr>
        <w:tblW w:w="0" w:type="auto"/>
        <w:tblCellSpacing w:w="0" w:type="dxa"/>
        <w:tblCellMar>
          <w:left w:w="0" w:type="dxa"/>
          <w:right w:w="0" w:type="dxa"/>
        </w:tblCellMar>
        <w:tblLook w:val="04A0"/>
      </w:tblPr>
      <w:tblGrid>
        <w:gridCol w:w="192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873923580"/>
              <w:rPr>
                <w:rFonts w:ascii="Times New Roman" w:eastAsia="Times New Roman" w:hAnsi="Times New Roman" w:cs="Times New Roman"/>
                <w:sz w:val="24"/>
                <w:szCs w:val="24"/>
              </w:rPr>
            </w:pPr>
            <w:r w:rsidRPr="00A820F4">
              <w:rPr>
                <w:rFonts w:ascii="Courier New" w:eastAsia="Times New Roman" w:hAnsi="Courier New" w:cs="Courier New"/>
                <w:sz w:val="20"/>
              </w:rPr>
              <w:t>&lt;distributable/&gt;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And it contains a jsp page called put.jsp which will put current time to a session entry called 'current.time':</w:t>
      </w:r>
    </w:p>
    <w:tbl>
      <w:tblPr>
        <w:tblW w:w="0" w:type="auto"/>
        <w:tblCellSpacing w:w="0" w:type="dxa"/>
        <w:tblCellMar>
          <w:left w:w="0" w:type="dxa"/>
          <w:right w:w="0" w:type="dxa"/>
        </w:tblCellMar>
        <w:tblLook w:val="04A0"/>
      </w:tblPr>
      <w:tblGrid>
        <w:gridCol w:w="750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session.setAttribute("current.time", new</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java.util.Date());</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we could fetch this value from get.jsp:</w:t>
      </w:r>
    </w:p>
    <w:tbl>
      <w:tblPr>
        <w:tblW w:w="0" w:type="auto"/>
        <w:tblCellSpacing w:w="0" w:type="dxa"/>
        <w:tblCellMar>
          <w:left w:w="0" w:type="dxa"/>
          <w:right w:w="0" w:type="dxa"/>
        </w:tblCellMar>
        <w:tblLook w:val="04A0"/>
      </w:tblPr>
      <w:tblGrid>
        <w:gridCol w:w="660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390111583"/>
              <w:rPr>
                <w:rFonts w:ascii="Times New Roman" w:eastAsia="Times New Roman" w:hAnsi="Times New Roman" w:cs="Times New Roman"/>
                <w:sz w:val="24"/>
                <w:szCs w:val="24"/>
              </w:rPr>
            </w:pPr>
            <w:r w:rsidRPr="00A820F4">
              <w:rPr>
                <w:rFonts w:ascii="Courier New" w:eastAsia="Times New Roman" w:hAnsi="Courier New" w:cs="Courier New"/>
                <w:sz w:val="20"/>
              </w:rPr>
              <w:t>The time is &lt;%= session.getAttribute("current.time") %&gt;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It's an extremely simple project but it could help us to test the cluster later: We will access put.jsp from cluster and see the request are distributed to master, then we disconnect master and access get.jsp. We should see the request is forwarded to slave but the 'current.time' value is held by session replication. We'll cover more details on this one later.</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Let's go back to this demo project. Now we need to create a war from it. In the project directory, run the following command to get the war:</w:t>
      </w:r>
    </w:p>
    <w:tbl>
      <w:tblPr>
        <w:tblW w:w="0" w:type="auto"/>
        <w:tblCellSpacing w:w="0" w:type="dxa"/>
        <w:tblCellMar>
          <w:left w:w="0" w:type="dxa"/>
          <w:right w:w="0" w:type="dxa"/>
        </w:tblCellMar>
        <w:tblLook w:val="04A0"/>
      </w:tblPr>
      <w:tblGrid>
        <w:gridCol w:w="132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029841802"/>
              <w:rPr>
                <w:rFonts w:ascii="Times New Roman" w:eastAsia="Times New Roman" w:hAnsi="Times New Roman" w:cs="Times New Roman"/>
                <w:sz w:val="24"/>
                <w:szCs w:val="24"/>
              </w:rPr>
            </w:pPr>
            <w:r w:rsidRPr="00A820F4">
              <w:rPr>
                <w:rFonts w:ascii="Courier New" w:eastAsia="Times New Roman" w:hAnsi="Courier New" w:cs="Courier New"/>
                <w:sz w:val="20"/>
              </w:rPr>
              <w:t>mvn package</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It will generate cluster-demo.war. Then we need to deploy the war into domain. First we should access the http management console on master(Because master is acting as domain controller):</w:t>
      </w:r>
    </w:p>
    <w:tbl>
      <w:tblPr>
        <w:tblW w:w="0" w:type="auto"/>
        <w:tblCellSpacing w:w="0" w:type="dxa"/>
        <w:tblCellMar>
          <w:left w:w="0" w:type="dxa"/>
          <w:right w:w="0" w:type="dxa"/>
        </w:tblCellMar>
        <w:tblLook w:val="04A0"/>
      </w:tblPr>
      <w:tblGrid>
        <w:gridCol w:w="276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270935939"/>
              <w:rPr>
                <w:rFonts w:ascii="Times New Roman" w:eastAsia="Times New Roman" w:hAnsi="Times New Roman" w:cs="Times New Roman"/>
                <w:sz w:val="24"/>
                <w:szCs w:val="24"/>
              </w:rPr>
            </w:pPr>
            <w:r w:rsidRPr="00A820F4">
              <w:rPr>
                <w:rFonts w:ascii="Courier New" w:eastAsia="Times New Roman" w:hAnsi="Courier New" w:cs="Courier New"/>
                <w:sz w:val="20"/>
              </w:rPr>
              <w:t>http://10.211.55.7:9990</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It will popup a windows ask you to input account name and password, we can use the 'admin' account we've added just now. After logging in we could see the 'Server Instances' window. By default there are three servers listed, which are:</w:t>
      </w:r>
    </w:p>
    <w:p w:rsidR="00A820F4" w:rsidRPr="00A820F4" w:rsidRDefault="00A820F4" w:rsidP="00A820F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server-one</w:t>
      </w:r>
    </w:p>
    <w:p w:rsidR="00A820F4" w:rsidRPr="00A820F4" w:rsidRDefault="00A820F4" w:rsidP="00A820F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server-two</w:t>
      </w:r>
    </w:p>
    <w:p w:rsidR="00A820F4" w:rsidRPr="00A820F4" w:rsidRDefault="00A820F4" w:rsidP="00A820F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server-three</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could see server-one and server-two are in running status and they belong to main-server-group; server-three is in idle status, and it belongs to other-server-group.</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All these servers and server groups are set in domain.xml on master as7. What we are interested in is the 'other-server-group' in domain.xml:</w:t>
      </w:r>
    </w:p>
    <w:tbl>
      <w:tblPr>
        <w:tblW w:w="0" w:type="auto"/>
        <w:tblCellSpacing w:w="0" w:type="dxa"/>
        <w:tblCellMar>
          <w:left w:w="0" w:type="dxa"/>
          <w:right w:w="0" w:type="dxa"/>
        </w:tblCellMar>
        <w:tblLook w:val="04A0"/>
      </w:tblPr>
      <w:tblGrid>
        <w:gridCol w:w="630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&lt;server-group name="other-server-group"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profile="ha"&gt;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&lt;jvm name="default"&gt;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&lt;heap size="64m"</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max-size="512m"/&gt;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&lt;/jvm&gt;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&lt;socket-binding-group ref="ha-sockets"/&gt;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&lt;/server-group&gt;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could see this server-group is using 'ha' profile, which then uses 'ha-sockets' socket binding group. It enable all the modules we need to establish cluster later(including infinispan, jgroup and mod_cluster modules). So we will deploy our demo project into a server that belongs to 'other-server-group', so 'server-three' is our choice.</w:t>
      </w:r>
    </w:p>
    <w:tbl>
      <w:tblPr>
        <w:tblW w:w="0" w:type="auto"/>
        <w:tblCellSpacing w:w="15" w:type="dxa"/>
        <w:tblCellMar>
          <w:top w:w="15" w:type="dxa"/>
          <w:left w:w="15" w:type="dxa"/>
          <w:bottom w:w="15" w:type="dxa"/>
          <w:right w:w="15" w:type="dxa"/>
        </w:tblCellMar>
        <w:tblLook w:val="04A0"/>
      </w:tblPr>
      <w:tblGrid>
        <w:gridCol w:w="345"/>
        <w:gridCol w:w="6977"/>
      </w:tblGrid>
      <w:tr w:rsidR="00A820F4" w:rsidRPr="00A820F4" w:rsidTr="00A820F4">
        <w:trPr>
          <w:tblCellSpacing w:w="15" w:type="dxa"/>
        </w:trPr>
        <w:tc>
          <w:tcPr>
            <w:tcW w:w="0" w:type="auto"/>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7" name="Picture 7"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In newer version of WildFly, the profile 'ha' changes to 'full-ha': </w:t>
            </w:r>
          </w:p>
          <w:tbl>
            <w:tblPr>
              <w:tblW w:w="0" w:type="auto"/>
              <w:tblCellSpacing w:w="0" w:type="dxa"/>
              <w:tblCellMar>
                <w:left w:w="0" w:type="dxa"/>
                <w:right w:w="0" w:type="dxa"/>
              </w:tblCellMar>
              <w:tblLook w:val="04A0"/>
            </w:tblPr>
            <w:tblGrid>
              <w:gridCol w:w="690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&lt;server-group name="other-server-group"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profile="full-ha"&gt;</w:t>
                  </w:r>
                </w:p>
              </w:tc>
            </w:tr>
          </w:tbl>
          <w:p w:rsidR="00A820F4" w:rsidRPr="00A820F4" w:rsidRDefault="00A820F4" w:rsidP="00A820F4">
            <w:pPr>
              <w:spacing w:after="0" w:line="240" w:lineRule="auto"/>
              <w:rPr>
                <w:rFonts w:ascii="Times New Roman" w:eastAsia="Times New Roman" w:hAnsi="Times New Roman" w:cs="Times New Roman"/>
                <w:sz w:val="24"/>
                <w:szCs w:val="24"/>
              </w:rPr>
            </w:pP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Let's go back to domain controller's management console:</w:t>
      </w:r>
    </w:p>
    <w:tbl>
      <w:tblPr>
        <w:tblW w:w="0" w:type="auto"/>
        <w:tblCellSpacing w:w="0" w:type="dxa"/>
        <w:tblCellMar>
          <w:left w:w="0" w:type="dxa"/>
          <w:right w:w="0" w:type="dxa"/>
        </w:tblCellMar>
        <w:tblLook w:val="04A0"/>
      </w:tblPr>
      <w:tblGrid>
        <w:gridCol w:w="276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643339721"/>
              <w:rPr>
                <w:rFonts w:ascii="Times New Roman" w:eastAsia="Times New Roman" w:hAnsi="Times New Roman" w:cs="Times New Roman"/>
                <w:sz w:val="24"/>
                <w:szCs w:val="24"/>
              </w:rPr>
            </w:pPr>
            <w:r w:rsidRPr="00A820F4">
              <w:rPr>
                <w:rFonts w:ascii="Courier New" w:eastAsia="Times New Roman" w:hAnsi="Courier New" w:cs="Courier New"/>
                <w:sz w:val="20"/>
              </w:rPr>
              <w:t>http://10.211.55.7:9990</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server-three is not running, so let's click on 'server-three' and then click the 'start' button at bottom right of the server list. Wait a moment and server-three should start now.</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we should also enable 'server-three' on slave: From the top of menu list on left side of the page, we could see now we are managing master currently. Click on the list, and click 'slave', then choose 'server-three', and we are in slave host management page now.</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repeat the steps we've done on master to start 'server-three' on slave.</w:t>
      </w:r>
    </w:p>
    <w:tbl>
      <w:tblPr>
        <w:tblW w:w="0" w:type="auto"/>
        <w:tblCellSpacing w:w="15" w:type="dxa"/>
        <w:tblCellMar>
          <w:top w:w="15" w:type="dxa"/>
          <w:left w:w="15" w:type="dxa"/>
          <w:bottom w:w="15" w:type="dxa"/>
          <w:right w:w="15" w:type="dxa"/>
        </w:tblCellMar>
        <w:tblLook w:val="04A0"/>
      </w:tblPr>
      <w:tblGrid>
        <w:gridCol w:w="345"/>
        <w:gridCol w:w="8252"/>
      </w:tblGrid>
      <w:tr w:rsidR="00A820F4" w:rsidRPr="00A820F4" w:rsidTr="00A820F4">
        <w:trPr>
          <w:tblCellSpacing w:w="15" w:type="dxa"/>
        </w:trPr>
        <w:tc>
          <w:tcPr>
            <w:tcW w:w="0" w:type="auto"/>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19050" t="0" r="0" b="0"/>
                  <wp:docPr id="8" name="Picture 8"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server-three on master and slave are two different hosts, their names can be different.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After server-three on both master and slave are started, we will add our cluster-demo.war for deployment. Click on the 'Manage Deployments' link at the bottom of left menu list.</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229850" cy="7581900"/>
            <wp:effectExtent l="0" t="0" r="0" b="0"/>
            <wp:docPr id="9" name="Picture 9" descr="https://docs.jboss.org/author/download/attachments/91947306/JBoss+Management.png?version=1&amp;modificationDate=133127940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jboss.org/author/download/attachments/91947306/JBoss+Management.png?version=1&amp;modificationDate=1331279401000"/>
                    <pic:cNvPicPr>
                      <a:picLocks noChangeAspect="1" noChangeArrowheads="1"/>
                    </pic:cNvPicPr>
                  </pic:nvPicPr>
                  <pic:blipFill>
                    <a:blip r:embed="rId73" cstate="print"/>
                    <a:srcRect/>
                    <a:stretch>
                      <a:fillRect/>
                    </a:stretch>
                  </pic:blipFill>
                  <pic:spPr bwMode="auto">
                    <a:xfrm>
                      <a:off x="0" y="0"/>
                      <a:ext cx="10229850" cy="7581900"/>
                    </a:xfrm>
                    <a:prstGeom prst="rect">
                      <a:avLst/>
                    </a:prstGeom>
                    <a:noFill/>
                    <a:ln w="9525">
                      <a:noFill/>
                      <a:miter lim="800000"/>
                      <a:headEnd/>
                      <a:tailEnd/>
                    </a:ln>
                  </pic:spPr>
                </pic:pic>
              </a:graphicData>
            </a:graphic>
          </wp:inline>
        </w:drawing>
      </w:r>
      <w:r w:rsidRPr="00A820F4">
        <w:rPr>
          <w:rFonts w:ascii="Times New Roman" w:eastAsia="Times New Roman" w:hAnsi="Times New Roman" w:cs="Times New Roman"/>
          <w:sz w:val="24"/>
          <w:szCs w:val="24"/>
        </w:rPr>
        <w:br/>
        <w:t>(We should ensure the server-three should be started on both master and slave)</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After enter 'Manage Deployments' page, click 'Add Content' at top right corner. Then we should choose our cluster-demo.war, and follow the instruction to add it into our content repository.</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we can see cluster-demo.war is added. Next we click 'Add to Groups' button and add the war to 'other-server-group' and then click 'save'.</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Wait a few seconds, management console will tell you that the project is deployed into 'other-server-group'.</w:t>
      </w:r>
      <w:r w:rsidRPr="00A820F4">
        <w:rPr>
          <w:rFonts w:ascii="MS Mincho" w:eastAsia="MS Mincho" w:hAnsi="MS Mincho" w:cs="MS Mincho"/>
          <w:sz w:val="24"/>
          <w:szCs w:val="24"/>
        </w:rPr>
        <w:t>：</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0229850" cy="7581900"/>
            <wp:effectExtent l="0" t="0" r="0" b="0"/>
            <wp:docPr id="10" name="Picture 10" descr="https://docs.jboss.org/author/download/attachments/91947306/JBoss+Management+2.png?version=1&amp;modificationDate=133127989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jboss.org/author/download/attachments/91947306/JBoss+Management+2.png?version=1&amp;modificationDate=1331279892000"/>
                    <pic:cNvPicPr>
                      <a:picLocks noChangeAspect="1" noChangeArrowheads="1"/>
                    </pic:cNvPicPr>
                  </pic:nvPicPr>
                  <pic:blipFill>
                    <a:blip r:embed="rId74" cstate="print"/>
                    <a:srcRect/>
                    <a:stretch>
                      <a:fillRect/>
                    </a:stretch>
                  </pic:blipFill>
                  <pic:spPr bwMode="auto">
                    <a:xfrm>
                      <a:off x="0" y="0"/>
                      <a:ext cx="10229850" cy="75819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Please note we have two hosts participate in this server group, so the project should be deployed in both master and slave now - that's the power of domain management.</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Now let's verify this, trying to access cluster-demo from both master and slave, and they should all work now:</w:t>
      </w:r>
    </w:p>
    <w:tbl>
      <w:tblPr>
        <w:tblW w:w="0" w:type="auto"/>
        <w:tblCellSpacing w:w="0" w:type="dxa"/>
        <w:tblCellMar>
          <w:left w:w="0" w:type="dxa"/>
          <w:right w:w="0" w:type="dxa"/>
        </w:tblCellMar>
        <w:tblLook w:val="04A0"/>
      </w:tblPr>
      <w:tblGrid>
        <w:gridCol w:w="444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446316503"/>
              <w:rPr>
                <w:rFonts w:ascii="Times New Roman" w:eastAsia="Times New Roman" w:hAnsi="Times New Roman" w:cs="Times New Roman"/>
                <w:sz w:val="24"/>
                <w:szCs w:val="24"/>
              </w:rPr>
            </w:pPr>
            <w:r w:rsidRPr="00A820F4">
              <w:rPr>
                <w:rFonts w:ascii="Courier New" w:eastAsia="Times New Roman" w:hAnsi="Courier New" w:cs="Courier New"/>
                <w:sz w:val="20"/>
              </w:rPr>
              <w:t>http://10.211.55.7:8330/cluster-demo/</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57850" cy="3752850"/>
            <wp:effectExtent l="0" t="0" r="0" b="0"/>
            <wp:docPr id="11" name="Picture 11" descr="https://docs.jboss.org/author/download/attachments/91947306/http---10.211.55.7-8330-cluster-demo-.png?version=1&amp;modificationDate=133127923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jboss.org/author/download/attachments/91947306/http---10.211.55.7-8330-cluster-demo-.png?version=1&amp;modificationDate=1331279235000"/>
                    <pic:cNvPicPr>
                      <a:picLocks noChangeAspect="1" noChangeArrowheads="1"/>
                    </pic:cNvPicPr>
                  </pic:nvPicPr>
                  <pic:blipFill>
                    <a:blip r:embed="rId75" cstate="print"/>
                    <a:srcRect/>
                    <a:stretch>
                      <a:fillRect/>
                    </a:stretch>
                  </pic:blipFill>
                  <pic:spPr bwMode="auto">
                    <a:xfrm>
                      <a:off x="0" y="0"/>
                      <a:ext cx="5657850" cy="375285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444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950748301"/>
              <w:rPr>
                <w:rFonts w:ascii="Times New Roman" w:eastAsia="Times New Roman" w:hAnsi="Times New Roman" w:cs="Times New Roman"/>
                <w:sz w:val="24"/>
                <w:szCs w:val="24"/>
              </w:rPr>
            </w:pPr>
            <w:r w:rsidRPr="00A820F4">
              <w:rPr>
                <w:rFonts w:ascii="Courier New" w:eastAsia="Times New Roman" w:hAnsi="Courier New" w:cs="Courier New"/>
                <w:sz w:val="20"/>
              </w:rPr>
              <w:t>http://10.211.55.2:8330/cluster-demo/</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38700" cy="2952750"/>
            <wp:effectExtent l="0" t="0" r="0" b="0"/>
            <wp:docPr id="12" name="Picture 12" descr="https://docs.jboss.org/author/download/attachments/91947306/http---10.211.55.2-8330-cluster-demo-.png?version=1&amp;modificationDate=133127924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jboss.org/author/download/attachments/91947306/http---10.211.55.2-8330-cluster-demo-.png?version=1&amp;modificationDate=1331279242000"/>
                    <pic:cNvPicPr>
                      <a:picLocks noChangeAspect="1" noChangeArrowheads="1"/>
                    </pic:cNvPicPr>
                  </pic:nvPicPr>
                  <pic:blipFill>
                    <a:blip r:embed="rId76" cstate="print"/>
                    <a:srcRect/>
                    <a:stretch>
                      <a:fillRect/>
                    </a:stretch>
                  </pic:blipFill>
                  <pic:spPr bwMode="auto">
                    <a:xfrm>
                      <a:off x="0" y="0"/>
                      <a:ext cx="4838700" cy="295275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xml:space="preserve">Now that we have finished the project deployment and see the usages of domain controller, we will then head up for using these two hosts to establish a cluster </w:t>
      </w:r>
      <w:r>
        <w:rPr>
          <w:rFonts w:ascii="Times New Roman" w:eastAsia="Times New Roman" w:hAnsi="Times New Roman" w:cs="Times New Roman"/>
          <w:noProof/>
          <w:sz w:val="24"/>
          <w:szCs w:val="24"/>
        </w:rPr>
        <w:drawing>
          <wp:inline distT="0" distB="0" distL="0" distR="0">
            <wp:extent cx="190500" cy="190500"/>
            <wp:effectExtent l="0" t="0" r="0" b="0"/>
            <wp:docPr id="13" name="Picture 13" descr="https://docs.jboss.org/author/images/icons/emoticons/sm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jboss.org/author/images/icons/emoticons/smile.gif"/>
                    <pic:cNvPicPr>
                      <a:picLocks noChangeAspect="1" noChangeArrowheads="1"/>
                    </pic:cNvPicPr>
                  </pic:nvPicPr>
                  <pic:blipFill>
                    <a:blip r:embed="rId6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345"/>
        <w:gridCol w:w="9105"/>
      </w:tblGrid>
      <w:tr w:rsidR="00A820F4" w:rsidRPr="00A820F4" w:rsidTr="00A820F4">
        <w:trPr>
          <w:tblCellSpacing w:w="15" w:type="dxa"/>
        </w:trPr>
        <w:tc>
          <w:tcPr>
            <w:tcW w:w="0" w:type="auto"/>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14" name="Picture 14"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Why is the port number 8330 instead of 8080? Please check the settings in host.xml on both master and slave: </w:t>
            </w:r>
          </w:p>
          <w:tbl>
            <w:tblPr>
              <w:tblW w:w="0" w:type="auto"/>
              <w:tblCellSpacing w:w="0" w:type="dxa"/>
              <w:tblCellMar>
                <w:left w:w="0" w:type="dxa"/>
                <w:right w:w="0" w:type="dxa"/>
              </w:tblCellMar>
              <w:tblLook w:val="04A0"/>
            </w:tblPr>
            <w:tblGrid>
              <w:gridCol w:w="876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 name="server-three"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group="other-server-group"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auto-start="false"&gt;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 server-three avoids port conflicts by incrementing the ports in</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the default</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socket-group declared in the server-group --&gt;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&lt;socket-bindings port-offset="250"/&gt;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port-offset is set to 250, so 8080 + 250 = 8330</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we quit the WildFly process on both master and slave. We have some work left on host.xml configurations. Open the host.xml of master, and do some modifications the servers section from:</w:t>
      </w:r>
    </w:p>
    <w:tbl>
      <w:tblPr>
        <w:tblW w:w="0" w:type="auto"/>
        <w:tblCellSpacing w:w="0" w:type="dxa"/>
        <w:tblCellMar>
          <w:left w:w="0" w:type="dxa"/>
          <w:right w:w="0" w:type="dxa"/>
        </w:tblCellMar>
        <w:tblLook w:val="04A0"/>
      </w:tblPr>
      <w:tblGrid>
        <w:gridCol w:w="876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 name="server-three"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group="other-server-group"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auto-start="false"&gt;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 server-three avoids port conflicts by incrementing the ports in</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the default</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socket-group declared in the server-group --&gt;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&lt;socket-bindings port-offset="250"/&gt;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to:</w:t>
      </w:r>
    </w:p>
    <w:tbl>
      <w:tblPr>
        <w:tblW w:w="0" w:type="auto"/>
        <w:tblCellSpacing w:w="0" w:type="dxa"/>
        <w:tblCellMar>
          <w:left w:w="0" w:type="dxa"/>
          <w:right w:w="0" w:type="dxa"/>
        </w:tblCellMar>
        <w:tblLook w:val="04A0"/>
      </w:tblPr>
      <w:tblGrid>
        <w:gridCol w:w="864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 name="server-three"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group="other-server-group"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auto-start="true"&gt;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 server-three avoids port conflicts by incrementing the ports in</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the default</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socket-group declared in the server-group --&gt;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&lt;socket-bindings port-offset="250"/&gt;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We've set auto-start to true so we don't need to enable it in management console each time WildFly restart. Now open slave's host.xml, and modify the server-three section:</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 name="server-three-slave"</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group="other-server-group"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auto-start="true"&gt;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 server-three avoids port conflicts by incrementing the ports in</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the default</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socket-group declared in the server-group --&gt;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&lt;socket-bindings port-offset="250"/&gt;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&lt;/server&gt;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Besides setting auto-start to true, we've renamed the 'server-three' to 'server-three-slave'. We need to do this because mod_cluster will fail to register the hosts with same name in a single server group. It will cause name conflict.</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After finishing the above configuration, let's restart two as7 hosts and go on cluster configuration.</w:t>
      </w:r>
    </w:p>
    <w:p w:rsidR="00A820F4" w:rsidRPr="00A820F4" w:rsidRDefault="00A820F4" w:rsidP="00A820F4">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ClusteringandDomainSetupWalkthrough-Clus"/>
      <w:bookmarkEnd w:id="10"/>
      <w:r w:rsidRPr="00A820F4">
        <w:rPr>
          <w:rFonts w:ascii="Times New Roman" w:eastAsia="Times New Roman" w:hAnsi="Times New Roman" w:cs="Times New Roman"/>
          <w:b/>
          <w:bCs/>
          <w:sz w:val="36"/>
          <w:szCs w:val="36"/>
        </w:rPr>
        <w:t>Cluster Configuration</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We will use mod_cluster + apache httpd on master as our cluster controller here. Because WildFly 8 has been configured to support mod_cluster out of box so it's the easiest way.</w:t>
      </w:r>
    </w:p>
    <w:tbl>
      <w:tblPr>
        <w:tblW w:w="0" w:type="auto"/>
        <w:tblCellSpacing w:w="15" w:type="dxa"/>
        <w:tblCellMar>
          <w:top w:w="15" w:type="dxa"/>
          <w:left w:w="15" w:type="dxa"/>
          <w:bottom w:w="15" w:type="dxa"/>
          <w:right w:w="15" w:type="dxa"/>
        </w:tblCellMar>
        <w:tblLook w:val="04A0"/>
      </w:tblPr>
      <w:tblGrid>
        <w:gridCol w:w="345"/>
        <w:gridCol w:w="9105"/>
      </w:tblGrid>
      <w:tr w:rsidR="00A820F4" w:rsidRPr="00A820F4" w:rsidTr="00A820F4">
        <w:trPr>
          <w:tblCellSpacing w:w="15" w:type="dxa"/>
        </w:trPr>
        <w:tc>
          <w:tcPr>
            <w:tcW w:w="0" w:type="auto"/>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15" name="Picture 15"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WildFly 8 domain controller and httpd are not necessary to be on same host. But in this article I just install them all on master for convenience.</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First we need to ensure that httpd is installed:</w:t>
      </w:r>
    </w:p>
    <w:tbl>
      <w:tblPr>
        <w:tblW w:w="0" w:type="auto"/>
        <w:tblCellSpacing w:w="0" w:type="dxa"/>
        <w:tblCellMar>
          <w:left w:w="0" w:type="dxa"/>
          <w:right w:w="0" w:type="dxa"/>
        </w:tblCellMar>
        <w:tblLook w:val="04A0"/>
      </w:tblPr>
      <w:tblGrid>
        <w:gridCol w:w="264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555121102"/>
              <w:rPr>
                <w:rFonts w:ascii="Times New Roman" w:eastAsia="Times New Roman" w:hAnsi="Times New Roman" w:cs="Times New Roman"/>
                <w:sz w:val="24"/>
                <w:szCs w:val="24"/>
              </w:rPr>
            </w:pPr>
            <w:r w:rsidRPr="00A820F4">
              <w:rPr>
                <w:rFonts w:ascii="Courier New" w:eastAsia="Times New Roman" w:hAnsi="Courier New" w:cs="Courier New"/>
                <w:sz w:val="20"/>
              </w:rPr>
              <w:t>sudo yum install httpd</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And then we need to download newer version of mod_cluster from its website:</w:t>
      </w:r>
    </w:p>
    <w:tbl>
      <w:tblPr>
        <w:tblW w:w="0" w:type="auto"/>
        <w:tblCellSpacing w:w="0" w:type="dxa"/>
        <w:tblCellMar>
          <w:left w:w="0" w:type="dxa"/>
          <w:right w:w="0" w:type="dxa"/>
        </w:tblCellMar>
        <w:tblLook w:val="04A0"/>
      </w:tblPr>
      <w:tblGrid>
        <w:gridCol w:w="504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856384987"/>
              <w:rPr>
                <w:rFonts w:ascii="Times New Roman" w:eastAsia="Times New Roman" w:hAnsi="Times New Roman" w:cs="Times New Roman"/>
                <w:sz w:val="24"/>
                <w:szCs w:val="24"/>
              </w:rPr>
            </w:pPr>
            <w:r w:rsidRPr="00A820F4">
              <w:rPr>
                <w:rFonts w:ascii="Courier New" w:eastAsia="Times New Roman" w:hAnsi="Courier New" w:cs="Courier New"/>
                <w:sz w:val="20"/>
              </w:rPr>
              <w:t>http://www.jboss.org/mod_cluster/downloads</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version I downloaded is:</w:t>
      </w:r>
    </w:p>
    <w:tbl>
      <w:tblPr>
        <w:tblW w:w="0" w:type="auto"/>
        <w:tblCellSpacing w:w="0" w:type="dxa"/>
        <w:tblCellMar>
          <w:left w:w="0" w:type="dxa"/>
          <w:right w:w="0" w:type="dxa"/>
        </w:tblCellMar>
        <w:tblLook w:val="04A0"/>
      </w:tblPr>
      <w:tblGrid>
        <w:gridCol w:w="4216"/>
        <w:gridCol w:w="5144"/>
      </w:tblGrid>
      <w:tr w:rsidR="00A820F4" w:rsidRPr="00A820F4" w:rsidTr="00A820F4">
        <w:trPr>
          <w:tblCellSpacing w:w="0" w:type="dxa"/>
        </w:trPr>
        <w:tc>
          <w:tcPr>
            <w:tcW w:w="0" w:type="auto"/>
            <w:gridSpan w:val="2"/>
            <w:vAlign w:val="center"/>
            <w:hideMark/>
          </w:tcPr>
          <w:p w:rsidR="00A820F4" w:rsidRPr="00A820F4" w:rsidRDefault="00A820F4" w:rsidP="00A820F4">
            <w:pPr>
              <w:spacing w:after="0" w:line="240" w:lineRule="auto"/>
              <w:divId w:val="1907036160"/>
              <w:rPr>
                <w:rFonts w:ascii="Times New Roman" w:eastAsia="Times New Roman" w:hAnsi="Times New Roman" w:cs="Times New Roman"/>
                <w:sz w:val="24"/>
                <w:szCs w:val="24"/>
              </w:rPr>
            </w:pPr>
            <w:r w:rsidRPr="00A820F4">
              <w:rPr>
                <w:rFonts w:ascii="Courier New" w:eastAsia="Times New Roman" w:hAnsi="Courier New" w:cs="Courier New"/>
                <w:sz w:val="20"/>
              </w:rPr>
              <w:t>http://downloads.jboss.org/mod_cluster/1.1.3.Final/mod_cluster-1.1.3.Final-linux2-x86-so.tar.gz</w:t>
            </w:r>
          </w:p>
        </w:tc>
      </w:tr>
      <w:tr w:rsidR="00A820F4" w:rsidRPr="00A820F4" w:rsidTr="00A820F4">
        <w:tblPrEx>
          <w:tblCellSpacing w:w="15" w:type="dxa"/>
          <w:tblCellMar>
            <w:top w:w="15" w:type="dxa"/>
            <w:left w:w="15" w:type="dxa"/>
            <w:bottom w:w="15" w:type="dxa"/>
            <w:right w:w="15" w:type="dxa"/>
          </w:tblCellMar>
        </w:tblPrEx>
        <w:trPr>
          <w:tblCellSpacing w:w="15" w:type="dxa"/>
        </w:trPr>
        <w:tc>
          <w:tcPr>
            <w:tcW w:w="0" w:type="auto"/>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16" name="Picture 16"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Jean-Frederic has suggested to use mod_cluster 1.2.x. Because 1.1.x it is affected by CVE-2011-4608 </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With mod_cluster-1.2.0 you need to add EnableMCPMReceive in the VirtualHost.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we extract it into:</w:t>
      </w:r>
    </w:p>
    <w:tbl>
      <w:tblPr>
        <w:tblW w:w="0" w:type="auto"/>
        <w:tblCellSpacing w:w="0" w:type="dxa"/>
        <w:tblCellMar>
          <w:left w:w="0" w:type="dxa"/>
          <w:right w:w="0" w:type="dxa"/>
        </w:tblCellMar>
        <w:tblLook w:val="04A0"/>
      </w:tblPr>
      <w:tblGrid>
        <w:gridCol w:w="216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412820159"/>
              <w:rPr>
                <w:rFonts w:ascii="Times New Roman" w:eastAsia="Times New Roman" w:hAnsi="Times New Roman" w:cs="Times New Roman"/>
                <w:sz w:val="24"/>
                <w:szCs w:val="24"/>
              </w:rPr>
            </w:pPr>
            <w:r w:rsidRPr="00A820F4">
              <w:rPr>
                <w:rFonts w:ascii="Courier New" w:eastAsia="Times New Roman" w:hAnsi="Courier New" w:cs="Courier New"/>
                <w:sz w:val="20"/>
              </w:rPr>
              <w:t>/etc/httpd/modules</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we edit httpd.conf:</w:t>
      </w:r>
    </w:p>
    <w:tbl>
      <w:tblPr>
        <w:tblW w:w="0" w:type="auto"/>
        <w:tblCellSpacing w:w="0" w:type="dxa"/>
        <w:tblCellMar>
          <w:left w:w="0" w:type="dxa"/>
          <w:right w:w="0" w:type="dxa"/>
        </w:tblCellMar>
        <w:tblLook w:val="04A0"/>
      </w:tblPr>
      <w:tblGrid>
        <w:gridCol w:w="408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40132529"/>
              <w:rPr>
                <w:rFonts w:ascii="Times New Roman" w:eastAsia="Times New Roman" w:hAnsi="Times New Roman" w:cs="Times New Roman"/>
                <w:sz w:val="24"/>
                <w:szCs w:val="24"/>
              </w:rPr>
            </w:pPr>
            <w:r w:rsidRPr="00A820F4">
              <w:rPr>
                <w:rFonts w:ascii="Courier New" w:eastAsia="Times New Roman" w:hAnsi="Courier New" w:cs="Courier New"/>
                <w:sz w:val="20"/>
              </w:rPr>
              <w:t>sudo vi /etc/httpd/conf/httpd.conf</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should add the modules:</w:t>
      </w:r>
    </w:p>
    <w:tbl>
      <w:tblPr>
        <w:tblW w:w="0" w:type="auto"/>
        <w:tblCellSpacing w:w="0" w:type="dxa"/>
        <w:tblCellMar>
          <w:left w:w="0" w:type="dxa"/>
          <w:right w:w="0" w:type="dxa"/>
        </w:tblCellMar>
        <w:tblLook w:val="04A0"/>
      </w:tblPr>
      <w:tblGrid>
        <w:gridCol w:w="720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LoadModule slotmem_module modules/mod_slotmem.so</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LoadModule manager_module modules/mod_manager.so</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LoadModule proxy_cluster_module modules/mod_proxy_cluster.so</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LoadModule advertise_module modules/mod_advertise.so</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Please note we should comment out:</w:t>
      </w:r>
    </w:p>
    <w:tbl>
      <w:tblPr>
        <w:tblW w:w="0" w:type="auto"/>
        <w:tblCellSpacing w:w="0" w:type="dxa"/>
        <w:tblCellMar>
          <w:left w:w="0" w:type="dxa"/>
          <w:right w:w="0" w:type="dxa"/>
        </w:tblCellMar>
        <w:tblLook w:val="04A0"/>
      </w:tblPr>
      <w:tblGrid>
        <w:gridCol w:w="756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181117104"/>
              <w:rPr>
                <w:rFonts w:ascii="Times New Roman" w:eastAsia="Times New Roman" w:hAnsi="Times New Roman" w:cs="Times New Roman"/>
                <w:sz w:val="24"/>
                <w:szCs w:val="24"/>
              </w:rPr>
            </w:pPr>
            <w:r w:rsidRPr="00A820F4">
              <w:rPr>
                <w:rFonts w:ascii="Courier New" w:eastAsia="Times New Roman" w:hAnsi="Courier New" w:cs="Courier New"/>
                <w:sz w:val="20"/>
              </w:rPr>
              <w:t>#LoadModule proxy_balancer_module modules/mod_proxy_balancer.so</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This is conflicted with cluster module. And then we need to make httpd to listen to public address so we could do the testing. Because we installed httpd on master host so we know the ip address of it:</w:t>
      </w:r>
    </w:p>
    <w:tbl>
      <w:tblPr>
        <w:tblW w:w="0" w:type="auto"/>
        <w:tblCellSpacing w:w="0" w:type="dxa"/>
        <w:tblCellMar>
          <w:left w:w="0" w:type="dxa"/>
          <w:right w:w="0" w:type="dxa"/>
        </w:tblCellMar>
        <w:tblLook w:val="04A0"/>
      </w:tblPr>
      <w:tblGrid>
        <w:gridCol w:w="252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916352885"/>
              <w:rPr>
                <w:rFonts w:ascii="Times New Roman" w:eastAsia="Times New Roman" w:hAnsi="Times New Roman" w:cs="Times New Roman"/>
                <w:sz w:val="24"/>
                <w:szCs w:val="24"/>
              </w:rPr>
            </w:pPr>
            <w:r w:rsidRPr="00A820F4">
              <w:rPr>
                <w:rFonts w:ascii="Courier New" w:eastAsia="Times New Roman" w:hAnsi="Courier New" w:cs="Courier New"/>
                <w:sz w:val="20"/>
              </w:rPr>
              <w:lastRenderedPageBreak/>
              <w:t>Listen 10.211.55.7:80</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we do the necessary configuration at the bottom of httpd.conf:</w:t>
      </w:r>
    </w:p>
    <w:tbl>
      <w:tblPr>
        <w:tblW w:w="0" w:type="auto"/>
        <w:tblCellSpacing w:w="0" w:type="dxa"/>
        <w:tblCellMar>
          <w:left w:w="0" w:type="dxa"/>
          <w:right w:w="0" w:type="dxa"/>
        </w:tblCellMar>
        <w:tblLook w:val="04A0"/>
      </w:tblPr>
      <w:tblGrid>
        <w:gridCol w:w="150"/>
        <w:gridCol w:w="150"/>
        <w:gridCol w:w="9060"/>
      </w:tblGrid>
      <w:tr w:rsidR="00A820F4" w:rsidRPr="00A820F4" w:rsidTr="00A820F4">
        <w:trPr>
          <w:gridBefore w:val="1"/>
          <w:tblCellSpacing w:w="0" w:type="dxa"/>
        </w:trPr>
        <w:tc>
          <w:tcPr>
            <w:tcW w:w="0" w:type="auto"/>
            <w:gridSpan w:val="2"/>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This Listen port is for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the mod_cluster-manager, where you can see the status of mod_cluster.</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Port 10001</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is not a reserved port, so this</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prevents problems with SELinux.</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Listen 10.211.55.7:10001</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This directive only applies to Red Hat Enterprise Linux. It prevents the temmporary</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files from being written to /etc/httpd/logs/ which is not an appropriate location.</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MemManagerFile /var/cache/httpd</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&lt;VirtualHost 10.211.55.7:10001&gt;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&lt;Directory /&gt;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Order deny,allow</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Deny from all</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Allow from 10.211.55.</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&lt;/Directory&gt;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 This directive allows you to view mod_cluster status at URL http://10.211.55.4:10001/mod_cluster-manager</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&lt;Location /mod_cluster-manager&gt;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SetHandler mod_cluster-manager</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Order deny,allow</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Deny from all</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Allow from 10.211.55.</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&lt;/Location&gt;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KeepAliveTimeout 60</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MaxKeepAliveRequests 0</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ManagerBalancerName other-server-group</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AdvertiseFrequency 5</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&lt;/VirtualHost&gt;</w:t>
            </w:r>
          </w:p>
        </w:tc>
      </w:tr>
      <w:tr w:rsidR="00A820F4" w:rsidRPr="00A820F4" w:rsidTr="00A820F4">
        <w:tblPrEx>
          <w:tblCellSpacing w:w="15" w:type="dxa"/>
          <w:tblCellMar>
            <w:top w:w="15" w:type="dxa"/>
            <w:left w:w="15" w:type="dxa"/>
            <w:bottom w:w="15" w:type="dxa"/>
            <w:right w:w="15" w:type="dxa"/>
          </w:tblCellMar>
        </w:tblPrEx>
        <w:trPr>
          <w:tblCellSpacing w:w="15" w:type="dxa"/>
        </w:trPr>
        <w:tc>
          <w:tcPr>
            <w:tcW w:w="0" w:type="auto"/>
            <w:gridSpan w:val="2"/>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17" name="Picture 17"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For more details on mod_cluster configurations please see this document: </w:t>
            </w:r>
          </w:p>
          <w:tbl>
            <w:tblPr>
              <w:tblW w:w="0" w:type="auto"/>
              <w:tblCellSpacing w:w="0" w:type="dxa"/>
              <w:tblCellMar>
                <w:left w:w="0" w:type="dxa"/>
                <w:right w:w="0" w:type="dxa"/>
              </w:tblCellMar>
              <w:tblLook w:val="04A0"/>
            </w:tblPr>
            <w:tblGrid>
              <w:gridCol w:w="804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http://docs.jboss.org/mod_cluster/1.1.0/html/Quick_Start_Guide.html</w:t>
                  </w:r>
                </w:p>
              </w:tc>
            </w:tr>
          </w:tbl>
          <w:p w:rsidR="00A820F4" w:rsidRPr="00A820F4" w:rsidRDefault="00A820F4" w:rsidP="00A820F4">
            <w:pPr>
              <w:spacing w:after="0" w:line="240" w:lineRule="auto"/>
              <w:rPr>
                <w:rFonts w:ascii="Times New Roman" w:eastAsia="Times New Roman" w:hAnsi="Times New Roman" w:cs="Times New Roman"/>
                <w:sz w:val="24"/>
                <w:szCs w:val="24"/>
              </w:rPr>
            </w:pPr>
          </w:p>
        </w:tc>
      </w:tr>
    </w:tbl>
    <w:p w:rsidR="00A820F4" w:rsidRPr="00A820F4" w:rsidRDefault="00A820F4" w:rsidP="00A820F4">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ClusteringandDomainSetupWalkthrough-Test"/>
      <w:bookmarkEnd w:id="11"/>
      <w:r w:rsidRPr="00A820F4">
        <w:rPr>
          <w:rFonts w:ascii="Times New Roman" w:eastAsia="Times New Roman" w:hAnsi="Times New Roman" w:cs="Times New Roman"/>
          <w:b/>
          <w:bCs/>
          <w:sz w:val="36"/>
          <w:szCs w:val="36"/>
        </w:rPr>
        <w:t>Testing</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If everything goes fine we can start httpd service now:</w:t>
      </w:r>
    </w:p>
    <w:tbl>
      <w:tblPr>
        <w:tblW w:w="0" w:type="auto"/>
        <w:tblCellSpacing w:w="0" w:type="dxa"/>
        <w:tblCellMar>
          <w:left w:w="0" w:type="dxa"/>
          <w:right w:w="0" w:type="dxa"/>
        </w:tblCellMar>
        <w:tblLook w:val="04A0"/>
      </w:tblPr>
      <w:tblGrid>
        <w:gridCol w:w="228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699671470"/>
              <w:rPr>
                <w:rFonts w:ascii="Times New Roman" w:eastAsia="Times New Roman" w:hAnsi="Times New Roman" w:cs="Times New Roman"/>
                <w:sz w:val="24"/>
                <w:szCs w:val="24"/>
              </w:rPr>
            </w:pPr>
            <w:r w:rsidRPr="00A820F4">
              <w:rPr>
                <w:rFonts w:ascii="Courier New" w:eastAsia="Times New Roman" w:hAnsi="Courier New" w:cs="Courier New"/>
                <w:sz w:val="20"/>
              </w:rPr>
              <w:t>service httpd start</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we access the cluster:</w:t>
      </w:r>
    </w:p>
    <w:tbl>
      <w:tblPr>
        <w:tblW w:w="0" w:type="auto"/>
        <w:tblCellSpacing w:w="0" w:type="dxa"/>
        <w:tblCellMar>
          <w:left w:w="0" w:type="dxa"/>
          <w:right w:w="0" w:type="dxa"/>
        </w:tblCellMar>
        <w:tblLook w:val="04A0"/>
      </w:tblPr>
      <w:tblGrid>
        <w:gridCol w:w="468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2105803417"/>
              <w:rPr>
                <w:rFonts w:ascii="Times New Roman" w:eastAsia="Times New Roman" w:hAnsi="Times New Roman" w:cs="Times New Roman"/>
                <w:sz w:val="24"/>
                <w:szCs w:val="24"/>
              </w:rPr>
            </w:pPr>
            <w:r w:rsidRPr="00A820F4">
              <w:rPr>
                <w:rFonts w:ascii="Courier New" w:eastAsia="Times New Roman" w:hAnsi="Courier New" w:cs="Courier New"/>
                <w:sz w:val="20"/>
              </w:rPr>
              <w:t>http://10.211.55.7/cluster-demo/put.jsp</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943850" cy="4981575"/>
            <wp:effectExtent l="0" t="0" r="0" b="0"/>
            <wp:docPr id="18" name="Picture 18" descr="https://docs.jboss.org/author/download/attachments/91947306/http---10.211.55.7-cluster-demo-put.jsp.png?version=1&amp;modificationDate=133128008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ocs.jboss.org/author/download/attachments/91947306/http---10.211.55.7-cluster-demo-put.jsp.png?version=1&amp;modificationDate=1331280083000"/>
                    <pic:cNvPicPr>
                      <a:picLocks noChangeAspect="1" noChangeArrowheads="1"/>
                    </pic:cNvPicPr>
                  </pic:nvPicPr>
                  <pic:blipFill>
                    <a:blip r:embed="rId77" cstate="print"/>
                    <a:srcRect/>
                    <a:stretch>
                      <a:fillRect/>
                    </a:stretch>
                  </pic:blipFill>
                  <pic:spPr bwMode="auto">
                    <a:xfrm>
                      <a:off x="0" y="0"/>
                      <a:ext cx="7943850" cy="4981575"/>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We should see the request is distributed to one of the hosts(master or slave) from the WildFly log. For me the request is sent to master:</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643463924"/>
              <w:rPr>
                <w:rFonts w:ascii="Times New Roman" w:eastAsia="Times New Roman" w:hAnsi="Times New Roman" w:cs="Times New Roman"/>
                <w:sz w:val="24"/>
                <w:szCs w:val="24"/>
              </w:rPr>
            </w:pPr>
            <w:r w:rsidRPr="00A820F4">
              <w:rPr>
                <w:rFonts w:ascii="Courier New" w:eastAsia="Times New Roman" w:hAnsi="Courier New" w:cs="Courier New"/>
                <w:sz w:val="20"/>
              </w:rPr>
              <w:t>[Server:server-three] 16:06:22,256</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INFO  [stdout] (http-10.211.55.7-10.211.55.7-8330-4) Putting date now</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I disconnect master by using the management interface. Select 'runtime' and the server 'master' in the upper corners.</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Select 'server-three' and kick the stop button, the active-icon should change.</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Killing the server by using system commands will have the effect that the Host-Controller restart the instance imediately!</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Then wait for a few seconds and access cluster:</w:t>
      </w:r>
    </w:p>
    <w:tbl>
      <w:tblPr>
        <w:tblW w:w="0" w:type="auto"/>
        <w:tblCellSpacing w:w="0" w:type="dxa"/>
        <w:tblCellMar>
          <w:left w:w="0" w:type="dxa"/>
          <w:right w:w="0" w:type="dxa"/>
        </w:tblCellMar>
        <w:tblLook w:val="04A0"/>
      </w:tblPr>
      <w:tblGrid>
        <w:gridCol w:w="468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791893629"/>
              <w:rPr>
                <w:rFonts w:ascii="Times New Roman" w:eastAsia="Times New Roman" w:hAnsi="Times New Roman" w:cs="Times New Roman"/>
                <w:sz w:val="24"/>
                <w:szCs w:val="24"/>
              </w:rPr>
            </w:pPr>
            <w:r w:rsidRPr="00A820F4">
              <w:rPr>
                <w:rFonts w:ascii="Courier New" w:eastAsia="Times New Roman" w:hAnsi="Courier New" w:cs="Courier New"/>
                <w:sz w:val="20"/>
              </w:rPr>
              <w:t>http://10.211.55.7/cluster-demo/get.jsp</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943850" cy="4981575"/>
            <wp:effectExtent l="0" t="0" r="0" b="0"/>
            <wp:docPr id="19" name="Picture 19" descr="https://docs.jboss.org/author/download/attachments/91947306/http---10.211.55.7-cluster-demo-get.jsp.png?version=1&amp;modificationDate=133128009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ocs.jboss.org/author/download/attachments/91947306/http---10.211.55.7-cluster-demo-get.jsp.png?version=1&amp;modificationDate=1331280094000"/>
                    <pic:cNvPicPr>
                      <a:picLocks noChangeAspect="1" noChangeArrowheads="1"/>
                    </pic:cNvPicPr>
                  </pic:nvPicPr>
                  <pic:blipFill>
                    <a:blip r:embed="rId78" cstate="print"/>
                    <a:srcRect/>
                    <a:stretch>
                      <a:fillRect/>
                    </a:stretch>
                  </pic:blipFill>
                  <pic:spPr bwMode="auto">
                    <a:xfrm>
                      <a:off x="0" y="0"/>
                      <a:ext cx="7943850" cy="4981575"/>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the request should be served by slave and we should see the log from slave:</w:t>
      </w:r>
    </w:p>
    <w:tbl>
      <w:tblPr>
        <w:tblW w:w="0" w:type="auto"/>
        <w:tblCellSpacing w:w="0" w:type="dxa"/>
        <w:tblCellMar>
          <w:left w:w="0" w:type="dxa"/>
          <w:right w:w="0" w:type="dxa"/>
        </w:tblCellMar>
        <w:tblLook w:val="04A0"/>
      </w:tblPr>
      <w:tblGrid>
        <w:gridCol w:w="93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601257447"/>
              <w:rPr>
                <w:rFonts w:ascii="Times New Roman" w:eastAsia="Times New Roman" w:hAnsi="Times New Roman" w:cs="Times New Roman"/>
                <w:sz w:val="24"/>
                <w:szCs w:val="24"/>
              </w:rPr>
            </w:pPr>
            <w:r w:rsidRPr="00A820F4">
              <w:rPr>
                <w:rFonts w:ascii="Courier New" w:eastAsia="Times New Roman" w:hAnsi="Courier New" w:cs="Courier New"/>
                <w:sz w:val="20"/>
              </w:rPr>
              <w:t>[Server:server-three-slave] 16:08:29,860</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INFO  [stdout] (http-10.211.55.2-10.211.55.2-8330-1) Getting date now</w:t>
            </w:r>
          </w:p>
        </w:tc>
      </w:tr>
    </w:tbl>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And from the get.jsp we should see that the time we get is the same we've put by 'put.jsp'. Thus it's proven that the session is correctly replicated to slave.</w:t>
      </w:r>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Now we restart master and should see the host is registered back to cluster.</w:t>
      </w:r>
    </w:p>
    <w:tbl>
      <w:tblPr>
        <w:tblW w:w="0" w:type="auto"/>
        <w:tblCellSpacing w:w="15" w:type="dxa"/>
        <w:tblCellMar>
          <w:top w:w="15" w:type="dxa"/>
          <w:left w:w="15" w:type="dxa"/>
          <w:bottom w:w="15" w:type="dxa"/>
          <w:right w:w="15" w:type="dxa"/>
        </w:tblCellMar>
        <w:tblLook w:val="04A0"/>
      </w:tblPr>
      <w:tblGrid>
        <w:gridCol w:w="345"/>
        <w:gridCol w:w="9105"/>
      </w:tblGrid>
      <w:tr w:rsidR="00A820F4" w:rsidRPr="00A820F4" w:rsidTr="00A820F4">
        <w:trPr>
          <w:tblCellSpacing w:w="15" w:type="dxa"/>
        </w:trPr>
        <w:tc>
          <w:tcPr>
            <w:tcW w:w="0" w:type="auto"/>
            <w:hideMark/>
          </w:tcPr>
          <w:p w:rsidR="00A820F4" w:rsidRPr="00A820F4" w:rsidRDefault="00A820F4" w:rsidP="00A820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19050" t="0" r="0" b="0"/>
                  <wp:docPr id="20" name="Picture 20" descr="https://docs.jboss.org/author/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jboss.org/author/images/icons/emoticons/warning.gif"/>
                          <pic:cNvPicPr>
                            <a:picLocks noChangeAspect="1" noChangeArrowheads="1"/>
                          </pic:cNvPicPr>
                        </pic:nvPicPr>
                        <pic:blipFill>
                          <a:blip r:embed="rId7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It doesn't matter if you found the request is distributed to slave at first time. Then just disconnect slave and do the testing, the request should be sent to master instead. The point is we should see the request is redirect from one host to another and the session is held.</w:t>
            </w:r>
          </w:p>
        </w:tc>
      </w:tr>
    </w:tbl>
    <w:p w:rsidR="00A820F4" w:rsidRPr="00A820F4" w:rsidRDefault="00A820F4" w:rsidP="00A820F4">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ClusteringandDomainSetupWalkthrough-Spec"/>
      <w:bookmarkEnd w:id="12"/>
      <w:r w:rsidRPr="00A820F4">
        <w:rPr>
          <w:rFonts w:ascii="Times New Roman" w:eastAsia="Times New Roman" w:hAnsi="Times New Roman" w:cs="Times New Roman"/>
          <w:b/>
          <w:bCs/>
          <w:sz w:val="36"/>
          <w:szCs w:val="36"/>
        </w:rPr>
        <w:t>Special Thanks</w:t>
      </w:r>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&lt;VirtualHost 192.168.1.2:6666&gt;</w:t>
      </w:r>
      <w:r w:rsidRPr="00A820F4">
        <w:rPr>
          <w:rFonts w:ascii="Times New Roman" w:eastAsia="Times New Roman" w:hAnsi="Times New Roman" w:cs="Times New Roman"/>
          <w:sz w:val="24"/>
          <w:szCs w:val="24"/>
        </w:rPr>
        <w:br/>
        <w:t>&lt;Location /&gt;</w:t>
      </w:r>
      <w:r w:rsidRPr="00A820F4">
        <w:rPr>
          <w:rFonts w:ascii="Times New Roman" w:eastAsia="Times New Roman" w:hAnsi="Times New Roman" w:cs="Times New Roman"/>
          <w:sz w:val="24"/>
          <w:szCs w:val="24"/>
        </w:rPr>
        <w:br/>
        <w:t>Order deny,allow</w:t>
      </w:r>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Allow from all</w:t>
      </w:r>
      <w:r w:rsidRPr="00A820F4">
        <w:rPr>
          <w:rFonts w:ascii="Times New Roman" w:eastAsia="Times New Roman" w:hAnsi="Times New Roman" w:cs="Times New Roman"/>
          <w:sz w:val="24"/>
          <w:szCs w:val="24"/>
        </w:rPr>
        <w:br/>
        <w:t>&lt;/Location&gt;</w:t>
      </w:r>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 # This directive allows you to view mod_cluster status at URL </w:t>
      </w:r>
      <w:hyperlink r:id="rId79" w:history="1">
        <w:r w:rsidRPr="00A820F4">
          <w:rPr>
            <w:rFonts w:ascii="Times New Roman" w:eastAsia="Times New Roman" w:hAnsi="Times New Roman" w:cs="Times New Roman"/>
            <w:color w:val="0000FF"/>
            <w:sz w:val="24"/>
            <w:szCs w:val="24"/>
            <w:u w:val="single"/>
          </w:rPr>
          <w:t>http://192.168.1.2:6666/mod_cluster-manager</w:t>
        </w:r>
      </w:hyperlink>
      <w:r w:rsidRPr="00A820F4">
        <w:rPr>
          <w:rFonts w:ascii="Times New Roman" w:eastAsia="Times New Roman" w:hAnsi="Times New Roman" w:cs="Times New Roman"/>
          <w:sz w:val="24"/>
          <w:szCs w:val="24"/>
        </w:rPr>
        <w:br/>
        <w:t>  &lt;Location /mod_cluster-manager&gt;</w:t>
      </w:r>
      <w:r w:rsidRPr="00A820F4">
        <w:rPr>
          <w:rFonts w:ascii="Times New Roman" w:eastAsia="Times New Roman" w:hAnsi="Times New Roman" w:cs="Times New Roman"/>
          <w:sz w:val="24"/>
          <w:szCs w:val="24"/>
        </w:rPr>
        <w:br/>
        <w:t>   SetHandler mod_cluster-manager</w:t>
      </w:r>
      <w:r w:rsidRPr="00A820F4">
        <w:rPr>
          <w:rFonts w:ascii="Times New Roman" w:eastAsia="Times New Roman" w:hAnsi="Times New Roman" w:cs="Times New Roman"/>
          <w:sz w:val="24"/>
          <w:szCs w:val="24"/>
        </w:rPr>
        <w:br/>
        <w:t>   Order deny,allow</w:t>
      </w:r>
      <w:r w:rsidRPr="00A820F4">
        <w:rPr>
          <w:rFonts w:ascii="Times New Roman" w:eastAsia="Times New Roman" w:hAnsi="Times New Roman" w:cs="Times New Roman"/>
          <w:sz w:val="24"/>
          <w:szCs w:val="24"/>
        </w:rPr>
        <w:br/>
        <w:t>   Allow from 192.168.1.</w:t>
      </w:r>
      <w:r w:rsidRPr="00A820F4">
        <w:rPr>
          <w:rFonts w:ascii="Times New Roman" w:eastAsia="Times New Roman" w:hAnsi="Times New Roman" w:cs="Times New Roman"/>
          <w:sz w:val="24"/>
          <w:szCs w:val="24"/>
        </w:rPr>
        <w:br/>
        <w:t>  &lt;/Location&gt;</w:t>
      </w:r>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KeepAliveTimeout 60</w:t>
      </w:r>
      <w:r w:rsidRPr="00A820F4">
        <w:rPr>
          <w:rFonts w:ascii="Times New Roman" w:eastAsia="Times New Roman" w:hAnsi="Times New Roman" w:cs="Times New Roman"/>
          <w:sz w:val="24"/>
          <w:szCs w:val="24"/>
        </w:rPr>
        <w:br/>
        <w:t>MaxKeepAliveRequests 0</w:t>
      </w:r>
      <w:r w:rsidRPr="00A820F4">
        <w:rPr>
          <w:rFonts w:ascii="Times New Roman" w:eastAsia="Times New Roman" w:hAnsi="Times New Roman" w:cs="Times New Roman"/>
          <w:sz w:val="24"/>
          <w:szCs w:val="24"/>
        </w:rPr>
        <w:br/>
        <w:t>ManagerBalancerName other-server-group</w:t>
      </w:r>
      <w:r w:rsidRPr="00A820F4">
        <w:rPr>
          <w:rFonts w:ascii="Times New Roman" w:eastAsia="Times New Roman" w:hAnsi="Times New Roman" w:cs="Times New Roman"/>
          <w:sz w:val="24"/>
          <w:szCs w:val="24"/>
        </w:rPr>
        <w:br/>
        <w:t>AdvertiseFrequency 5</w:t>
      </w:r>
      <w:r w:rsidRPr="00A820F4">
        <w:rPr>
          <w:rFonts w:ascii="Times New Roman" w:eastAsia="Times New Roman" w:hAnsi="Times New Roman" w:cs="Times New Roman"/>
          <w:sz w:val="24"/>
          <w:szCs w:val="24"/>
        </w:rPr>
        <w:br/>
        <w:t>EnableMCPMReceive</w:t>
      </w:r>
      <w:r w:rsidRPr="00A820F4">
        <w:rPr>
          <w:rFonts w:ascii="Times New Roman" w:eastAsia="Times New Roman" w:hAnsi="Times New Roman" w:cs="Times New Roman"/>
          <w:sz w:val="24"/>
          <w:szCs w:val="24"/>
        </w:rPr>
        <w:br/>
        <w:t>&lt;/VirtualHost&gt;</w:t>
      </w:r>
    </w:p>
    <w:p w:rsidR="00A820F4" w:rsidRPr="00A820F4" w:rsidRDefault="00A820F4" w:rsidP="00EA1EF6">
      <w:pPr>
        <w:numPr>
          <w:ilvl w:val="5"/>
          <w:numId w:val="19"/>
        </w:numPr>
        <w:spacing w:before="100" w:beforeAutospacing="1" w:after="100" w:afterAutospacing="1" w:line="240" w:lineRule="auto"/>
        <w:rPr>
          <w:rFonts w:ascii="Times New Roman" w:eastAsia="Times New Roman" w:hAnsi="Times New Roman" w:cs="Times New Roman"/>
          <w:sz w:val="24"/>
          <w:szCs w:val="24"/>
        </w:rPr>
      </w:pPr>
      <w:hyperlink r:id="rId80" w:anchor="comment-91947347"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5"/>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66" name="Picture 66"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08, 2012 </w:t>
      </w:r>
    </w:p>
    <w:p w:rsidR="00A820F4" w:rsidRPr="00A820F4" w:rsidRDefault="00A820F4" w:rsidP="00A820F4">
      <w:pPr>
        <w:spacing w:before="100" w:beforeAutospacing="1" w:after="100" w:afterAutospacing="1" w:line="240" w:lineRule="auto"/>
        <w:ind w:left="4320"/>
        <w:outlineLvl w:val="3"/>
        <w:rPr>
          <w:rFonts w:ascii="Times New Roman" w:eastAsia="Times New Roman" w:hAnsi="Times New Roman" w:cs="Times New Roman"/>
          <w:b/>
          <w:bCs/>
          <w:sz w:val="24"/>
          <w:szCs w:val="24"/>
        </w:rPr>
      </w:pPr>
      <w:hyperlink r:id="rId82"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feel the port of server three is overlapping with a different server, can u try by giving a different offset in host.xml ?</w:t>
      </w:r>
    </w:p>
    <w:p w:rsidR="00A820F4" w:rsidRPr="00A820F4" w:rsidRDefault="00A820F4" w:rsidP="00EA1EF6">
      <w:pPr>
        <w:numPr>
          <w:ilvl w:val="6"/>
          <w:numId w:val="20"/>
        </w:numPr>
        <w:spacing w:before="100" w:beforeAutospacing="1" w:after="100" w:afterAutospacing="1" w:line="240" w:lineRule="auto"/>
        <w:rPr>
          <w:rFonts w:ascii="Times New Roman" w:eastAsia="Times New Roman" w:hAnsi="Times New Roman" w:cs="Times New Roman"/>
          <w:sz w:val="24"/>
          <w:szCs w:val="24"/>
        </w:rPr>
      </w:pPr>
      <w:hyperlink r:id="rId83" w:anchor="comment-91947348"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6"/>
          <w:numId w:val="21"/>
        </w:numPr>
        <w:spacing w:before="100" w:beforeAutospacing="1" w:after="100" w:afterAutospacing="1" w:line="240" w:lineRule="auto"/>
        <w:ind w:left="504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67" name="Picture 67" descr="User icon: paul.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icon: paul.chan"/>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50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09, 2012 </w:t>
      </w:r>
    </w:p>
    <w:p w:rsidR="00A820F4" w:rsidRPr="00A820F4" w:rsidRDefault="00A820F4" w:rsidP="00A820F4">
      <w:pPr>
        <w:spacing w:before="100" w:beforeAutospacing="1" w:after="100" w:afterAutospacing="1" w:line="240" w:lineRule="auto"/>
        <w:ind w:left="5040"/>
        <w:outlineLvl w:val="3"/>
        <w:rPr>
          <w:rFonts w:ascii="Times New Roman" w:eastAsia="Times New Roman" w:hAnsi="Times New Roman" w:cs="Times New Roman"/>
          <w:b/>
          <w:bCs/>
          <w:sz w:val="24"/>
          <w:szCs w:val="24"/>
        </w:rPr>
      </w:pPr>
      <w:hyperlink r:id="rId84" w:history="1">
        <w:r w:rsidRPr="00A820F4">
          <w:rPr>
            <w:rFonts w:ascii="Times New Roman" w:eastAsia="Times New Roman" w:hAnsi="Times New Roman" w:cs="Times New Roman"/>
            <w:b/>
            <w:bCs/>
            <w:color w:val="0000FF"/>
            <w:sz w:val="24"/>
            <w:szCs w:val="24"/>
            <w:u w:val="single"/>
          </w:rPr>
          <w:t>Paul Chan</w:t>
        </w:r>
      </w:hyperlink>
    </w:p>
    <w:p w:rsidR="00A820F4" w:rsidRPr="00A820F4" w:rsidRDefault="00A820F4" w:rsidP="00A820F4">
      <w:pPr>
        <w:spacing w:before="100" w:beforeAutospacing="1" w:after="100" w:afterAutospacing="1" w:line="240" w:lineRule="auto"/>
        <w:ind w:left="50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changed the port but getting the same error. please find attached file which contains config details</w:t>
      </w:r>
    </w:p>
    <w:p w:rsidR="00A820F4" w:rsidRPr="00A820F4" w:rsidRDefault="00A820F4" w:rsidP="00EA1EF6">
      <w:pPr>
        <w:numPr>
          <w:ilvl w:val="7"/>
          <w:numId w:val="21"/>
        </w:numPr>
        <w:spacing w:before="100" w:beforeAutospacing="1" w:after="100" w:afterAutospacing="1" w:line="240" w:lineRule="auto"/>
        <w:rPr>
          <w:rFonts w:ascii="Times New Roman" w:eastAsia="Times New Roman" w:hAnsi="Times New Roman" w:cs="Times New Roman"/>
          <w:sz w:val="24"/>
          <w:szCs w:val="24"/>
        </w:rPr>
      </w:pPr>
      <w:hyperlink r:id="rId85" w:anchor="comment-91947349"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7"/>
          <w:numId w:val="22"/>
        </w:numPr>
        <w:spacing w:before="100" w:beforeAutospacing="1" w:after="100" w:afterAutospacing="1" w:line="240" w:lineRule="auto"/>
        <w:ind w:left="576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68" name="Picture 68"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08, 2012 </w:t>
      </w:r>
    </w:p>
    <w:p w:rsidR="00A820F4" w:rsidRPr="00A820F4" w:rsidRDefault="00A820F4" w:rsidP="00A820F4">
      <w:pPr>
        <w:spacing w:before="100" w:beforeAutospacing="1" w:after="100" w:afterAutospacing="1" w:line="240" w:lineRule="auto"/>
        <w:ind w:left="5760"/>
        <w:outlineLvl w:val="3"/>
        <w:rPr>
          <w:rFonts w:ascii="Times New Roman" w:eastAsia="Times New Roman" w:hAnsi="Times New Roman" w:cs="Times New Roman"/>
          <w:b/>
          <w:bCs/>
          <w:sz w:val="24"/>
          <w:szCs w:val="24"/>
        </w:rPr>
      </w:pPr>
      <w:hyperlink r:id="rId86"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From your config files I see you have the following :-</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1.)  Master </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 one</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server-two -&gt; offset -150</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server-three -&gt; offset  -&gt;250</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2.) Slave</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 one</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server-two -&gt; offset -150</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server-three -&gt; offset  -&gt;250</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So are you starting 6 servers in total (3 in each machine ? ) ? To debug start each of the servers one after another (disable auto start =true in </w:t>
      </w:r>
      <w:del w:id="13" w:author="Unknown">
        <w:r w:rsidRPr="00A820F4">
          <w:rPr>
            <w:rFonts w:ascii="Times New Roman" w:eastAsia="Times New Roman" w:hAnsi="Times New Roman" w:cs="Times New Roman"/>
            <w:sz w:val="24"/>
            <w:szCs w:val="24"/>
          </w:rPr>
          <w:delText>domain.xml</w:delText>
        </w:r>
      </w:del>
      <w:r w:rsidRPr="00A820F4">
        <w:rPr>
          <w:rFonts w:ascii="Times New Roman" w:eastAsia="Times New Roman" w:hAnsi="Times New Roman" w:cs="Times New Roman"/>
          <w:sz w:val="24"/>
          <w:szCs w:val="24"/>
        </w:rPr>
        <w:t> host.xml of master and slave) and find out on start of which of the server causes this problem to be showing up in console continously? </w:t>
      </w:r>
    </w:p>
    <w:p w:rsidR="00A820F4" w:rsidRPr="00A820F4" w:rsidRDefault="00A820F4" w:rsidP="00A820F4">
      <w:pPr>
        <w:spacing w:before="100" w:beforeAutospacing="1" w:after="100" w:afterAutospacing="1" w:line="240" w:lineRule="auto"/>
        <w:ind w:left="57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Another simple test you can try if it is indeed caused by port - change  offset for server two and server three in Master to 151 and 251 and in slave as 101 and 201 (or some odd numbers) (This is just a guess )</w:t>
      </w:r>
    </w:p>
    <w:p w:rsidR="00A820F4" w:rsidRPr="00A820F4" w:rsidRDefault="00A820F4" w:rsidP="00EA1EF6">
      <w:pPr>
        <w:numPr>
          <w:ilvl w:val="8"/>
          <w:numId w:val="22"/>
        </w:numPr>
        <w:spacing w:before="100" w:beforeAutospacing="1" w:after="100" w:afterAutospacing="1" w:line="240" w:lineRule="auto"/>
        <w:rPr>
          <w:rFonts w:ascii="Times New Roman" w:eastAsia="Times New Roman" w:hAnsi="Times New Roman" w:cs="Times New Roman"/>
          <w:sz w:val="24"/>
          <w:szCs w:val="24"/>
        </w:rPr>
      </w:pPr>
      <w:hyperlink r:id="rId87" w:anchor="comment-91947350"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8"/>
          <w:numId w:val="23"/>
        </w:numPr>
        <w:spacing w:before="100" w:beforeAutospacing="1" w:after="100" w:afterAutospacing="1" w:line="240" w:lineRule="auto"/>
        <w:ind w:left="6480" w:hanging="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00" cy="457200"/>
            <wp:effectExtent l="19050" t="0" r="0" b="0"/>
            <wp:docPr id="69" name="Picture 69" descr="User icon: paul.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icon: paul.chan"/>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64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08, 2012 </w:t>
      </w:r>
    </w:p>
    <w:p w:rsidR="00A820F4" w:rsidRPr="00A820F4" w:rsidRDefault="00A820F4" w:rsidP="00A820F4">
      <w:pPr>
        <w:spacing w:before="100" w:beforeAutospacing="1" w:after="100" w:afterAutospacing="1" w:line="240" w:lineRule="auto"/>
        <w:ind w:left="6480"/>
        <w:outlineLvl w:val="3"/>
        <w:rPr>
          <w:rFonts w:ascii="Times New Roman" w:eastAsia="Times New Roman" w:hAnsi="Times New Roman" w:cs="Times New Roman"/>
          <w:b/>
          <w:bCs/>
          <w:sz w:val="24"/>
          <w:szCs w:val="24"/>
        </w:rPr>
      </w:pPr>
      <w:hyperlink r:id="rId88" w:history="1">
        <w:r w:rsidRPr="00A820F4">
          <w:rPr>
            <w:rFonts w:ascii="Times New Roman" w:eastAsia="Times New Roman" w:hAnsi="Times New Roman" w:cs="Times New Roman"/>
            <w:b/>
            <w:bCs/>
            <w:color w:val="0000FF"/>
            <w:sz w:val="24"/>
            <w:szCs w:val="24"/>
            <w:u w:val="single"/>
          </w:rPr>
          <w:t>Paul Chan</w:t>
        </w:r>
      </w:hyperlink>
    </w:p>
    <w:p w:rsidR="00A820F4" w:rsidRPr="00A820F4" w:rsidRDefault="00A820F4" w:rsidP="00A820F4">
      <w:pPr>
        <w:spacing w:before="100" w:beforeAutospacing="1" w:after="100" w:afterAutospacing="1" w:line="240" w:lineRule="auto"/>
        <w:ind w:left="64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followed what you said. first i started server three of master (it went fine, no errors) but when i started server three of</w:t>
      </w:r>
    </w:p>
    <w:p w:rsidR="00A820F4" w:rsidRPr="00A820F4" w:rsidRDefault="00A820F4" w:rsidP="00A820F4">
      <w:pPr>
        <w:spacing w:before="100" w:beforeAutospacing="1" w:after="100" w:afterAutospacing="1" w:line="240" w:lineRule="auto"/>
        <w:ind w:left="64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slave, getting error continuously</w:t>
      </w:r>
    </w:p>
    <w:p w:rsidR="00A820F4" w:rsidRPr="00A820F4" w:rsidRDefault="00A820F4" w:rsidP="00A820F4">
      <w:pPr>
        <w:spacing w:before="100" w:beforeAutospacing="1" w:after="100" w:afterAutospacing="1" w:line="240" w:lineRule="auto"/>
        <w:ind w:left="64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[Server:server-three] 22:42:03,808 ERROR [org.jboss.modcluster.mcmp.impl.Default</w:t>
      </w:r>
      <w:r w:rsidRPr="00A820F4">
        <w:rPr>
          <w:rFonts w:ascii="Times New Roman" w:eastAsia="Times New Roman" w:hAnsi="Times New Roman" w:cs="Times New Roman"/>
          <w:sz w:val="24"/>
          <w:szCs w:val="24"/>
        </w:rPr>
        <w:br/>
        <w:t>MCMPHandler] (ContainerBackgroundProcessor[StandardEngine[jboss.web]]) Error [ME</w:t>
      </w:r>
      <w:r w:rsidRPr="00A820F4">
        <w:rPr>
          <w:rFonts w:ascii="Times New Roman" w:eastAsia="Times New Roman" w:hAnsi="Times New Roman" w:cs="Times New Roman"/>
          <w:sz w:val="24"/>
          <w:szCs w:val="24"/>
        </w:rPr>
        <w:br/>
        <w:t>M: MEM: Old node still exist:</w:t>
      </w:r>
    </w:p>
    <w:p w:rsidR="00A820F4" w:rsidRPr="00A820F4" w:rsidRDefault="00A820F4" w:rsidP="00A820F4">
      <w:pPr>
        <w:spacing w:beforeAutospacing="1" w:after="0" w:afterAutospacing="1" w:line="240" w:lineRule="auto"/>
        <w:ind w:left="64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{4} </w:t>
      </w:r>
    </w:p>
    <w:p w:rsidR="00A820F4" w:rsidRPr="00A820F4" w:rsidRDefault="00A820F4" w:rsidP="00A820F4">
      <w:pPr>
        <w:spacing w:before="100" w:beforeAutospacing="1" w:after="100" w:afterAutospacing="1" w:line="240" w:lineRule="auto"/>
        <w:ind w:left="64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sending command CONFIG to proxy DivyaArvind/1</w:t>
      </w:r>
      <w:r w:rsidRPr="00A820F4">
        <w:rPr>
          <w:rFonts w:ascii="Times New Roman" w:eastAsia="Times New Roman" w:hAnsi="Times New Roman" w:cs="Times New Roman"/>
          <w:sz w:val="24"/>
          <w:szCs w:val="24"/>
        </w:rPr>
        <w:br/>
        <w:t>92.168.1.2:6666, configuration will be reset</w:t>
      </w:r>
    </w:p>
    <w:p w:rsidR="00A820F4" w:rsidRPr="00A820F4" w:rsidRDefault="00A820F4" w:rsidP="00A820F4">
      <w:pPr>
        <w:spacing w:before="100" w:beforeAutospacing="1" w:after="100" w:afterAutospacing="1" w:line="240" w:lineRule="auto"/>
        <w:ind w:left="64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Even i tried changing port , but no use</w:t>
      </w:r>
    </w:p>
    <w:p w:rsidR="00A820F4" w:rsidRPr="00A820F4" w:rsidRDefault="00A820F4" w:rsidP="00EA1EF6">
      <w:pPr>
        <w:numPr>
          <w:ilvl w:val="0"/>
          <w:numId w:val="24"/>
        </w:numPr>
        <w:spacing w:before="100" w:beforeAutospacing="1" w:after="100" w:afterAutospacing="1" w:line="240" w:lineRule="auto"/>
        <w:ind w:left="7200"/>
        <w:rPr>
          <w:rFonts w:ascii="Times New Roman" w:eastAsia="Times New Roman" w:hAnsi="Times New Roman" w:cs="Times New Roman"/>
          <w:sz w:val="24"/>
          <w:szCs w:val="24"/>
        </w:rPr>
      </w:pPr>
      <w:hyperlink r:id="rId89" w:anchor="comment-91947351"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25"/>
        </w:numPr>
        <w:spacing w:before="100" w:beforeAutospacing="1" w:after="100" w:afterAutospacing="1" w:line="240" w:lineRule="auto"/>
        <w:ind w:left="7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0" name="Picture 70"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08, 2012 </w:t>
      </w:r>
    </w:p>
    <w:p w:rsidR="00A820F4" w:rsidRPr="00A820F4" w:rsidRDefault="00A820F4" w:rsidP="00A820F4">
      <w:pPr>
        <w:spacing w:before="100" w:beforeAutospacing="1" w:after="100" w:afterAutospacing="1" w:line="240" w:lineRule="auto"/>
        <w:ind w:left="7200"/>
        <w:outlineLvl w:val="3"/>
        <w:rPr>
          <w:rFonts w:ascii="Times New Roman" w:eastAsia="Times New Roman" w:hAnsi="Times New Roman" w:cs="Times New Roman"/>
          <w:b/>
          <w:bCs/>
          <w:sz w:val="24"/>
          <w:szCs w:val="24"/>
        </w:rPr>
      </w:pPr>
      <w:hyperlink r:id="rId90"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72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Ok, the ports are not the cause, this is an issue with AS7. To get this working you would need to add an instance id in web subsystem. you cannot hard-code this to master, instead you need to have:-</w:t>
      </w:r>
    </w:p>
    <w:tbl>
      <w:tblPr>
        <w:tblW w:w="0" w:type="auto"/>
        <w:tblCellSpacing w:w="0" w:type="dxa"/>
        <w:tblInd w:w="7200" w:type="dxa"/>
        <w:tblCellMar>
          <w:left w:w="0" w:type="dxa"/>
          <w:right w:w="0" w:type="dxa"/>
        </w:tblCellMar>
        <w:tblLook w:val="04A0"/>
      </w:tblPr>
      <w:tblGrid>
        <w:gridCol w:w="216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901750371"/>
              <w:rPr>
                <w:rFonts w:ascii="Times New Roman" w:eastAsia="Times New Roman" w:hAnsi="Times New Roman" w:cs="Times New Roman"/>
                <w:sz w:val="24"/>
                <w:szCs w:val="24"/>
              </w:rPr>
            </w:pPr>
            <w:r w:rsidRPr="00A820F4">
              <w:rPr>
                <w:rFonts w:ascii="Courier New" w:eastAsia="Times New Roman" w:hAnsi="Courier New" w:cs="Courier New"/>
                <w:sz w:val="20"/>
              </w:rPr>
              <w:t>${jboss.node.name}</w:t>
            </w:r>
          </w:p>
        </w:tc>
      </w:tr>
    </w:tbl>
    <w:p w:rsidR="00A820F4" w:rsidRPr="00A820F4" w:rsidRDefault="00A820F4" w:rsidP="00EA1EF6">
      <w:pPr>
        <w:numPr>
          <w:ilvl w:val="1"/>
          <w:numId w:val="25"/>
        </w:numPr>
        <w:spacing w:before="100" w:beforeAutospacing="1" w:after="100" w:afterAutospacing="1" w:line="240" w:lineRule="auto"/>
        <w:ind w:left="7920"/>
        <w:rPr>
          <w:rFonts w:ascii="Times New Roman" w:eastAsia="Times New Roman" w:hAnsi="Times New Roman" w:cs="Times New Roman"/>
          <w:sz w:val="24"/>
          <w:szCs w:val="24"/>
        </w:rPr>
      </w:pPr>
      <w:hyperlink r:id="rId91" w:anchor="comment-91947352"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1" name="Picture 71" descr="User icon: paul.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ser icon: paul.chan"/>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9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08, 2012 </w:t>
      </w:r>
    </w:p>
    <w:p w:rsidR="00A820F4" w:rsidRPr="00A820F4" w:rsidRDefault="00A820F4" w:rsidP="00A820F4">
      <w:pPr>
        <w:spacing w:before="100" w:beforeAutospacing="1" w:after="100" w:afterAutospacing="1" w:line="240" w:lineRule="auto"/>
        <w:ind w:left="7920"/>
        <w:outlineLvl w:val="3"/>
        <w:rPr>
          <w:rFonts w:ascii="Times New Roman" w:eastAsia="Times New Roman" w:hAnsi="Times New Roman" w:cs="Times New Roman"/>
          <w:b/>
          <w:bCs/>
          <w:sz w:val="24"/>
          <w:szCs w:val="24"/>
        </w:rPr>
      </w:pPr>
      <w:hyperlink r:id="rId92" w:history="1">
        <w:r w:rsidRPr="00A820F4">
          <w:rPr>
            <w:rFonts w:ascii="Times New Roman" w:eastAsia="Times New Roman" w:hAnsi="Times New Roman" w:cs="Times New Roman"/>
            <w:b/>
            <w:bCs/>
            <w:color w:val="0000FF"/>
            <w:sz w:val="24"/>
            <w:szCs w:val="24"/>
            <w:u w:val="single"/>
          </w:rPr>
          <w:t>Paul Chan</w:t>
        </w:r>
      </w:hyperlink>
    </w:p>
    <w:p w:rsidR="00A820F4" w:rsidRPr="00A820F4" w:rsidRDefault="00A820F4" w:rsidP="00A820F4">
      <w:pPr>
        <w:spacing w:before="100" w:beforeAutospacing="1" w:after="100" w:afterAutospacing="1" w:line="240" w:lineRule="auto"/>
        <w:ind w:left="79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 now the error has gone.... but nothing display when i test the deployed demo on browser.</w:t>
      </w:r>
    </w:p>
    <w:p w:rsidR="00A820F4" w:rsidRPr="00A820F4" w:rsidRDefault="00A820F4" w:rsidP="00A820F4">
      <w:pPr>
        <w:spacing w:before="100" w:beforeAutospacing="1" w:after="100" w:afterAutospacing="1" w:line="240" w:lineRule="auto"/>
        <w:ind w:left="79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Please help me, Do i need to change/add anything on http server CONFIG?</w:t>
      </w:r>
    </w:p>
    <w:p w:rsidR="00A820F4" w:rsidRPr="00A820F4" w:rsidRDefault="00A820F4" w:rsidP="00A820F4">
      <w:pPr>
        <w:spacing w:before="100" w:beforeAutospacing="1" w:after="100" w:afterAutospacing="1" w:line="240" w:lineRule="auto"/>
        <w:ind w:left="79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am able to access mod_cluster-manager.</w:t>
      </w:r>
    </w:p>
    <w:p w:rsidR="00A820F4" w:rsidRPr="00A820F4" w:rsidRDefault="00A820F4" w:rsidP="00EA1EF6">
      <w:pPr>
        <w:numPr>
          <w:ilvl w:val="2"/>
          <w:numId w:val="26"/>
        </w:numPr>
        <w:spacing w:before="100" w:beforeAutospacing="1" w:after="100" w:afterAutospacing="1" w:line="240" w:lineRule="auto"/>
        <w:ind w:left="8640"/>
        <w:rPr>
          <w:rFonts w:ascii="Times New Roman" w:eastAsia="Times New Roman" w:hAnsi="Times New Roman" w:cs="Times New Roman"/>
          <w:sz w:val="24"/>
          <w:szCs w:val="24"/>
        </w:rPr>
      </w:pPr>
      <w:hyperlink r:id="rId93" w:anchor="comment-91947353"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2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00" cy="457200"/>
            <wp:effectExtent l="19050" t="0" r="0" b="0"/>
            <wp:docPr id="72" name="Picture 72"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86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08, 2012 </w:t>
      </w:r>
    </w:p>
    <w:p w:rsidR="00A820F4" w:rsidRPr="00A820F4" w:rsidRDefault="00A820F4" w:rsidP="00A820F4">
      <w:pPr>
        <w:spacing w:before="100" w:beforeAutospacing="1" w:after="100" w:afterAutospacing="1" w:line="240" w:lineRule="auto"/>
        <w:ind w:left="8640"/>
        <w:outlineLvl w:val="3"/>
        <w:rPr>
          <w:rFonts w:ascii="Times New Roman" w:eastAsia="Times New Roman" w:hAnsi="Times New Roman" w:cs="Times New Roman"/>
          <w:b/>
          <w:bCs/>
          <w:sz w:val="24"/>
          <w:szCs w:val="24"/>
        </w:rPr>
      </w:pPr>
      <w:hyperlink r:id="rId94"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86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How are you testing it ? </w:t>
      </w:r>
      <w:hyperlink r:id="rId95" w:history="1">
        <w:r w:rsidRPr="00A820F4">
          <w:rPr>
            <w:rFonts w:ascii="Times New Roman" w:eastAsia="Times New Roman" w:hAnsi="Times New Roman" w:cs="Times New Roman"/>
            <w:color w:val="0000FF"/>
            <w:sz w:val="24"/>
            <w:szCs w:val="24"/>
            <w:u w:val="single"/>
          </w:rPr>
          <w:t>http://192.168.1.2:6666/cluster-demo</w:t>
        </w:r>
      </w:hyperlink>
      <w:r w:rsidRPr="00A820F4">
        <w:rPr>
          <w:rFonts w:ascii="Times New Roman" w:eastAsia="Times New Roman" w:hAnsi="Times New Roman" w:cs="Times New Roman"/>
          <w:sz w:val="24"/>
          <w:szCs w:val="24"/>
        </w:rPr>
        <w:t xml:space="preserve"> ? </w:t>
      </w:r>
    </w:p>
    <w:p w:rsidR="00A820F4" w:rsidRPr="00A820F4" w:rsidRDefault="00A820F4" w:rsidP="00EA1EF6">
      <w:pPr>
        <w:numPr>
          <w:ilvl w:val="3"/>
          <w:numId w:val="27"/>
        </w:numPr>
        <w:spacing w:before="100" w:beforeAutospacing="1" w:after="100" w:afterAutospacing="1" w:line="240" w:lineRule="auto"/>
        <w:ind w:left="9360"/>
        <w:rPr>
          <w:rFonts w:ascii="Times New Roman" w:eastAsia="Times New Roman" w:hAnsi="Times New Roman" w:cs="Times New Roman"/>
          <w:sz w:val="24"/>
          <w:szCs w:val="24"/>
        </w:rPr>
      </w:pPr>
      <w:hyperlink r:id="rId96" w:anchor="comment-91947354"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3"/>
          <w:numId w:val="2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3" name="Picture 73" descr="User icon: paul.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User icon: paul.chan"/>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Apr 08, 201</w:t>
      </w:r>
      <w:r w:rsidRPr="00A820F4">
        <w:rPr>
          <w:rFonts w:ascii="Times New Roman" w:eastAsia="Times New Roman" w:hAnsi="Times New Roman" w:cs="Times New Roman"/>
          <w:sz w:val="24"/>
          <w:szCs w:val="24"/>
        </w:rPr>
        <w:lastRenderedPageBreak/>
        <w:t xml:space="preserve">2 </w:t>
      </w:r>
    </w:p>
    <w:p w:rsidR="00A820F4" w:rsidRPr="00A820F4" w:rsidRDefault="00A820F4" w:rsidP="00A820F4">
      <w:pPr>
        <w:spacing w:before="100" w:beforeAutospacing="1" w:after="100" w:afterAutospacing="1" w:line="240" w:lineRule="auto"/>
        <w:ind w:left="9360"/>
        <w:outlineLvl w:val="3"/>
        <w:rPr>
          <w:rFonts w:ascii="Times New Roman" w:eastAsia="Times New Roman" w:hAnsi="Times New Roman" w:cs="Times New Roman"/>
          <w:b/>
          <w:bCs/>
          <w:sz w:val="24"/>
          <w:szCs w:val="24"/>
        </w:rPr>
      </w:pPr>
      <w:hyperlink r:id="rId97" w:history="1">
        <w:r w:rsidRPr="00A820F4">
          <w:rPr>
            <w:rFonts w:ascii="Times New Roman" w:eastAsia="Times New Roman" w:hAnsi="Times New Roman" w:cs="Times New Roman"/>
            <w:b/>
            <w:bCs/>
            <w:color w:val="0000FF"/>
            <w:sz w:val="24"/>
            <w:szCs w:val="24"/>
            <w:u w:val="single"/>
          </w:rPr>
          <w:t>Paul Chan</w:t>
        </w:r>
      </w:hyperlink>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finally i got everything ....</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1)</w:t>
      </w:r>
      <w:r w:rsidRPr="00A820F4">
        <w:rPr>
          <w:rFonts w:ascii="Times New Roman" w:eastAsia="Times New Roman" w:hAnsi="Times New Roman" w:cs="Times New Roman"/>
          <w:sz w:val="24"/>
          <w:szCs w:val="24"/>
        </w:rPr>
        <w:lastRenderedPageBreak/>
        <w:t xml:space="preserve"> I made a call to put.jsp, it was directed to </w:t>
      </w:r>
      <w:r w:rsidRPr="00A820F4">
        <w:rPr>
          <w:rFonts w:ascii="Times New Roman" w:eastAsia="Times New Roman" w:hAnsi="Times New Roman" w:cs="Times New Roman"/>
          <w:sz w:val="24"/>
          <w:szCs w:val="24"/>
        </w:rPr>
        <w:lastRenderedPageBreak/>
        <w:t>master machine and i stopped server three of</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xml:space="preserve">    master. made a call to get.jsp and it was </w:t>
      </w:r>
      <w:r w:rsidRPr="00A820F4">
        <w:rPr>
          <w:rFonts w:ascii="Times New Roman" w:eastAsia="Times New Roman" w:hAnsi="Times New Roman" w:cs="Times New Roman"/>
          <w:sz w:val="24"/>
          <w:szCs w:val="24"/>
        </w:rPr>
        <w:lastRenderedPageBreak/>
        <w:t>directed to slave machine. everything fine.</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2)</w:t>
      </w:r>
      <w:r w:rsidRPr="00A820F4">
        <w:rPr>
          <w:rFonts w:ascii="Times New Roman" w:eastAsia="Times New Roman" w:hAnsi="Times New Roman" w:cs="Times New Roman"/>
          <w:sz w:val="24"/>
          <w:szCs w:val="24"/>
        </w:rPr>
        <w:lastRenderedPageBreak/>
        <w:t xml:space="preserve"> Brought back server three of master, now agai</w:t>
      </w:r>
      <w:r w:rsidRPr="00A820F4">
        <w:rPr>
          <w:rFonts w:ascii="Times New Roman" w:eastAsia="Times New Roman" w:hAnsi="Times New Roman" w:cs="Times New Roman"/>
          <w:sz w:val="24"/>
          <w:szCs w:val="24"/>
        </w:rPr>
        <w:lastRenderedPageBreak/>
        <w:t>n i made a call to put.jsp and it was</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fail</w:t>
      </w:r>
      <w:r w:rsidRPr="00A820F4">
        <w:rPr>
          <w:rFonts w:ascii="Times New Roman" w:eastAsia="Times New Roman" w:hAnsi="Times New Roman" w:cs="Times New Roman"/>
          <w:sz w:val="24"/>
          <w:szCs w:val="24"/>
        </w:rPr>
        <w:lastRenderedPageBreak/>
        <w:t>ed 'service temporary unavailable'</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3) the erro</w:t>
      </w:r>
      <w:r w:rsidRPr="00A820F4">
        <w:rPr>
          <w:rFonts w:ascii="Times New Roman" w:eastAsia="Times New Roman" w:hAnsi="Times New Roman" w:cs="Times New Roman"/>
          <w:sz w:val="24"/>
          <w:szCs w:val="24"/>
        </w:rPr>
        <w:lastRenderedPageBreak/>
        <w:t>r on console when i brought back 'master'  </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w:t>
      </w:r>
      <w:r w:rsidRPr="00A820F4">
        <w:rPr>
          <w:rFonts w:ascii="Times New Roman" w:eastAsia="Times New Roman" w:hAnsi="Times New Roman" w:cs="Times New Roman"/>
          <w:sz w:val="24"/>
          <w:szCs w:val="24"/>
        </w:rPr>
        <w:lastRenderedPageBreak/>
        <w:t>erver:server-three] 23:46:22,379 WARN  [org.ho</w:t>
      </w:r>
      <w:r w:rsidRPr="00A820F4">
        <w:rPr>
          <w:rFonts w:ascii="Times New Roman" w:eastAsia="Times New Roman" w:hAnsi="Times New Roman" w:cs="Times New Roman"/>
          <w:sz w:val="24"/>
          <w:szCs w:val="24"/>
        </w:rPr>
        <w:lastRenderedPageBreak/>
        <w:t>rnetq.core.cluster.impl.Di</w:t>
      </w:r>
      <w:r w:rsidRPr="00A820F4">
        <w:rPr>
          <w:rFonts w:ascii="Times New Roman" w:eastAsia="Times New Roman" w:hAnsi="Times New Roman" w:cs="Times New Roman"/>
          <w:sz w:val="24"/>
          <w:szCs w:val="24"/>
        </w:rPr>
        <w:br/>
        <w:t>scoveryGroupImpl] (</w:t>
      </w:r>
      <w:r w:rsidRPr="00A820F4">
        <w:rPr>
          <w:rFonts w:ascii="Times New Roman" w:eastAsia="Times New Roman" w:hAnsi="Times New Roman" w:cs="Times New Roman"/>
          <w:sz w:val="24"/>
          <w:szCs w:val="24"/>
        </w:rPr>
        <w:lastRenderedPageBreak/>
        <w:t>hornetq-discovery-group-thread-dg-group1) Ther</w:t>
      </w:r>
      <w:r w:rsidRPr="00A820F4">
        <w:rPr>
          <w:rFonts w:ascii="Times New Roman" w:eastAsia="Times New Roman" w:hAnsi="Times New Roman" w:cs="Times New Roman"/>
          <w:sz w:val="24"/>
          <w:szCs w:val="24"/>
        </w:rPr>
        <w:lastRenderedPageBreak/>
        <w:t>e are more than</w:t>
      </w:r>
      <w:r w:rsidRPr="00A820F4">
        <w:rPr>
          <w:rFonts w:ascii="Times New Roman" w:eastAsia="Times New Roman" w:hAnsi="Times New Roman" w:cs="Times New Roman"/>
          <w:sz w:val="24"/>
          <w:szCs w:val="24"/>
        </w:rPr>
        <w:br/>
        <w:t> one servers on the network br</w:t>
      </w:r>
      <w:r w:rsidRPr="00A820F4">
        <w:rPr>
          <w:rFonts w:ascii="Times New Roman" w:eastAsia="Times New Roman" w:hAnsi="Times New Roman" w:cs="Times New Roman"/>
          <w:sz w:val="24"/>
          <w:szCs w:val="24"/>
        </w:rPr>
        <w:lastRenderedPageBreak/>
        <w:t>oadcasting the same node id. You will see this</w:t>
      </w:r>
      <w:r w:rsidRPr="00A820F4">
        <w:rPr>
          <w:rFonts w:ascii="Times New Roman" w:eastAsia="Times New Roman" w:hAnsi="Times New Roman" w:cs="Times New Roman"/>
          <w:sz w:val="24"/>
          <w:szCs w:val="24"/>
        </w:rPr>
        <w:lastRenderedPageBreak/>
        <w:t xml:space="preserve"> mes</w:t>
      </w:r>
      <w:r w:rsidRPr="00A820F4">
        <w:rPr>
          <w:rFonts w:ascii="Times New Roman" w:eastAsia="Times New Roman" w:hAnsi="Times New Roman" w:cs="Times New Roman"/>
          <w:sz w:val="24"/>
          <w:szCs w:val="24"/>
        </w:rPr>
        <w:br/>
        <w:t>sage exactly once (per node) if a node is</w:t>
      </w:r>
      <w:r w:rsidRPr="00A820F4">
        <w:rPr>
          <w:rFonts w:ascii="Times New Roman" w:eastAsia="Times New Roman" w:hAnsi="Times New Roman" w:cs="Times New Roman"/>
          <w:sz w:val="24"/>
          <w:szCs w:val="24"/>
        </w:rPr>
        <w:lastRenderedPageBreak/>
        <w:t xml:space="preserve"> restarted, in which case it can be saf</w:t>
      </w:r>
      <w:r w:rsidRPr="00A820F4">
        <w:rPr>
          <w:rFonts w:ascii="Times New Roman" w:eastAsia="Times New Roman" w:hAnsi="Times New Roman" w:cs="Times New Roman"/>
          <w:sz w:val="24"/>
          <w:szCs w:val="24"/>
        </w:rPr>
        <w:br/>
        <w:t>ely ig</w:t>
      </w:r>
      <w:r w:rsidRPr="00A820F4">
        <w:rPr>
          <w:rFonts w:ascii="Times New Roman" w:eastAsia="Times New Roman" w:hAnsi="Times New Roman" w:cs="Times New Roman"/>
          <w:sz w:val="24"/>
          <w:szCs w:val="24"/>
        </w:rPr>
        <w:lastRenderedPageBreak/>
        <w:t>nored. But if it is logged continuously it mea</w:t>
      </w:r>
      <w:r w:rsidRPr="00A820F4">
        <w:rPr>
          <w:rFonts w:ascii="Times New Roman" w:eastAsia="Times New Roman" w:hAnsi="Times New Roman" w:cs="Times New Roman"/>
          <w:sz w:val="24"/>
          <w:szCs w:val="24"/>
        </w:rPr>
        <w:lastRenderedPageBreak/>
        <w:t>ns you really do have more t</w:t>
      </w:r>
      <w:r w:rsidRPr="00A820F4">
        <w:rPr>
          <w:rFonts w:ascii="Times New Roman" w:eastAsia="Times New Roman" w:hAnsi="Times New Roman" w:cs="Times New Roman"/>
          <w:sz w:val="24"/>
          <w:szCs w:val="24"/>
        </w:rPr>
        <w:br/>
        <w:t>han one node on t</w:t>
      </w:r>
      <w:r w:rsidRPr="00A820F4">
        <w:rPr>
          <w:rFonts w:ascii="Times New Roman" w:eastAsia="Times New Roman" w:hAnsi="Times New Roman" w:cs="Times New Roman"/>
          <w:sz w:val="24"/>
          <w:szCs w:val="24"/>
        </w:rPr>
        <w:lastRenderedPageBreak/>
        <w:t>he same network active concurrently with the s</w:t>
      </w:r>
      <w:r w:rsidRPr="00A820F4">
        <w:rPr>
          <w:rFonts w:ascii="Times New Roman" w:eastAsia="Times New Roman" w:hAnsi="Times New Roman" w:cs="Times New Roman"/>
          <w:sz w:val="24"/>
          <w:szCs w:val="24"/>
        </w:rPr>
        <w:lastRenderedPageBreak/>
        <w:t>ame node id. This</w:t>
      </w:r>
      <w:r w:rsidRPr="00A820F4">
        <w:rPr>
          <w:rFonts w:ascii="Times New Roman" w:eastAsia="Times New Roman" w:hAnsi="Times New Roman" w:cs="Times New Roman"/>
          <w:sz w:val="24"/>
          <w:szCs w:val="24"/>
        </w:rPr>
        <w:br/>
        <w:t> could occur if you have a b</w:t>
      </w:r>
      <w:r w:rsidRPr="00A820F4">
        <w:rPr>
          <w:rFonts w:ascii="Times New Roman" w:eastAsia="Times New Roman" w:hAnsi="Times New Roman" w:cs="Times New Roman"/>
          <w:sz w:val="24"/>
          <w:szCs w:val="24"/>
        </w:rPr>
        <w:lastRenderedPageBreak/>
        <w:t>ackup node active at the same time as its live</w:t>
      </w:r>
      <w:r w:rsidRPr="00A820F4">
        <w:rPr>
          <w:rFonts w:ascii="Times New Roman" w:eastAsia="Times New Roman" w:hAnsi="Times New Roman" w:cs="Times New Roman"/>
          <w:sz w:val="24"/>
          <w:szCs w:val="24"/>
        </w:rPr>
        <w:lastRenderedPageBreak/>
        <w:t xml:space="preserve"> node.</w:t>
      </w:r>
      <w:r w:rsidRPr="00A820F4">
        <w:rPr>
          <w:rFonts w:ascii="Times New Roman" w:eastAsia="Times New Roman" w:hAnsi="Times New Roman" w:cs="Times New Roman"/>
          <w:sz w:val="24"/>
          <w:szCs w:val="24"/>
        </w:rPr>
        <w:br/>
        <w:t> nodeID=6498e4cb-8061-11e1-a0d6-24b6fd0</w:t>
      </w:r>
      <w:r w:rsidRPr="00A820F4">
        <w:rPr>
          <w:rFonts w:ascii="Times New Roman" w:eastAsia="Times New Roman" w:hAnsi="Times New Roman" w:cs="Times New Roman"/>
          <w:sz w:val="24"/>
          <w:szCs w:val="24"/>
        </w:rPr>
        <w:lastRenderedPageBreak/>
        <w:t>12f2a  </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4) Error logs in HTTP server:</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[Sun</w:t>
      </w:r>
      <w:r w:rsidRPr="00A820F4">
        <w:rPr>
          <w:rFonts w:ascii="Times New Roman" w:eastAsia="Times New Roman" w:hAnsi="Times New Roman" w:cs="Times New Roman"/>
          <w:sz w:val="24"/>
          <w:szCs w:val="24"/>
        </w:rPr>
        <w:lastRenderedPageBreak/>
        <w:t xml:space="preserve"> Apr 08 23:46:59 2012] [error] proxy: CLUSTER:</w:t>
      </w:r>
      <w:r w:rsidRPr="00A820F4">
        <w:rPr>
          <w:rFonts w:ascii="Times New Roman" w:eastAsia="Times New Roman" w:hAnsi="Times New Roman" w:cs="Times New Roman"/>
          <w:sz w:val="24"/>
          <w:szCs w:val="24"/>
        </w:rPr>
        <w:lastRenderedPageBreak/>
        <w:t xml:space="preserve"> (balancer://other-server-group). All workers </w:t>
      </w:r>
      <w:r w:rsidRPr="00A820F4">
        <w:rPr>
          <w:rFonts w:ascii="Times New Roman" w:eastAsia="Times New Roman" w:hAnsi="Times New Roman" w:cs="Times New Roman"/>
          <w:sz w:val="24"/>
          <w:szCs w:val="24"/>
        </w:rPr>
        <w:lastRenderedPageBreak/>
        <w:t>are in error state</w:t>
      </w:r>
    </w:p>
    <w:p w:rsidR="00A820F4" w:rsidRPr="00A820F4" w:rsidRDefault="00A820F4" w:rsidP="00A820F4">
      <w:pPr>
        <w:spacing w:before="100" w:beforeAutospacing="1" w:after="100" w:afterAutospacing="1" w:line="240" w:lineRule="auto"/>
        <w:ind w:left="93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  </w:t>
      </w:r>
    </w:p>
    <w:p w:rsidR="00A820F4" w:rsidRPr="00A820F4" w:rsidRDefault="00A820F4" w:rsidP="00EA1EF6">
      <w:pPr>
        <w:numPr>
          <w:ilvl w:val="4"/>
          <w:numId w:val="28"/>
        </w:numPr>
        <w:spacing w:before="100" w:beforeAutospacing="1" w:after="100" w:afterAutospacing="1" w:line="240" w:lineRule="auto"/>
        <w:ind w:left="10080"/>
        <w:rPr>
          <w:rFonts w:ascii="Times New Roman" w:eastAsia="Times New Roman" w:hAnsi="Times New Roman" w:cs="Times New Roman"/>
          <w:sz w:val="24"/>
          <w:szCs w:val="24"/>
        </w:rPr>
      </w:pPr>
      <w:hyperlink r:id="rId98" w:anchor="comment-91947355"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4"/>
          <w:numId w:val="2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4" name="Picture 74"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00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Apr 08, 201</w:t>
      </w:r>
      <w:r w:rsidRPr="00A820F4">
        <w:rPr>
          <w:rFonts w:ascii="Times New Roman" w:eastAsia="Times New Roman" w:hAnsi="Times New Roman" w:cs="Times New Roman"/>
          <w:sz w:val="24"/>
          <w:szCs w:val="24"/>
        </w:rPr>
        <w:lastRenderedPageBreak/>
        <w:t xml:space="preserve">2 </w:t>
      </w:r>
    </w:p>
    <w:p w:rsidR="00A820F4" w:rsidRPr="00A820F4" w:rsidRDefault="00A820F4" w:rsidP="00A820F4">
      <w:pPr>
        <w:spacing w:before="100" w:beforeAutospacing="1" w:after="100" w:afterAutospacing="1" w:line="240" w:lineRule="auto"/>
        <w:ind w:left="10080"/>
        <w:outlineLvl w:val="3"/>
        <w:rPr>
          <w:rFonts w:ascii="Times New Roman" w:eastAsia="Times New Roman" w:hAnsi="Times New Roman" w:cs="Times New Roman"/>
          <w:b/>
          <w:bCs/>
          <w:sz w:val="24"/>
          <w:szCs w:val="24"/>
        </w:rPr>
      </w:pPr>
      <w:hyperlink r:id="rId99"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100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Point 3 is not an error if you get </w:t>
      </w:r>
      <w:r w:rsidRPr="00A820F4">
        <w:rPr>
          <w:rFonts w:ascii="Times New Roman" w:eastAsia="Times New Roman" w:hAnsi="Times New Roman" w:cs="Times New Roman"/>
          <w:sz w:val="24"/>
          <w:szCs w:val="24"/>
        </w:rPr>
        <w:lastRenderedPageBreak/>
        <w:t>it only once (during restart). I dont' have an</w:t>
      </w:r>
      <w:r w:rsidRPr="00A820F4">
        <w:rPr>
          <w:rFonts w:ascii="Times New Roman" w:eastAsia="Times New Roman" w:hAnsi="Times New Roman" w:cs="Times New Roman"/>
          <w:sz w:val="24"/>
          <w:szCs w:val="24"/>
        </w:rPr>
        <w:lastRenderedPageBreak/>
        <w:t xml:space="preserve"> idea of why you get this issue.</w:t>
      </w:r>
    </w:p>
    <w:p w:rsidR="00A820F4" w:rsidRPr="00A820F4" w:rsidRDefault="00A820F4" w:rsidP="00A820F4">
      <w:pPr>
        <w:spacing w:before="100" w:beforeAutospacing="1" w:after="100" w:afterAutospacing="1" w:line="240" w:lineRule="auto"/>
        <w:ind w:left="100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Some points y</w:t>
      </w:r>
      <w:r w:rsidRPr="00A820F4">
        <w:rPr>
          <w:rFonts w:ascii="Times New Roman" w:eastAsia="Times New Roman" w:hAnsi="Times New Roman" w:cs="Times New Roman"/>
          <w:sz w:val="24"/>
          <w:szCs w:val="24"/>
        </w:rPr>
        <w:lastRenderedPageBreak/>
        <w:t>ou may want to check :-</w:t>
      </w:r>
    </w:p>
    <w:p w:rsidR="00A820F4" w:rsidRPr="00A820F4" w:rsidRDefault="00A820F4" w:rsidP="00A820F4">
      <w:pPr>
        <w:spacing w:before="100" w:beforeAutospacing="1" w:after="100" w:afterAutospacing="1" w:line="240" w:lineRule="auto"/>
        <w:ind w:left="100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1.) Hope you have &lt;dis</w:t>
      </w:r>
      <w:r w:rsidRPr="00A820F4">
        <w:rPr>
          <w:rFonts w:ascii="Times New Roman" w:eastAsia="Times New Roman" w:hAnsi="Times New Roman" w:cs="Times New Roman"/>
          <w:sz w:val="24"/>
          <w:szCs w:val="24"/>
        </w:rPr>
        <w:lastRenderedPageBreak/>
        <w:t>tributable/&gt; in your web.xml.</w:t>
      </w:r>
    </w:p>
    <w:p w:rsidR="00A820F4" w:rsidRPr="00A820F4" w:rsidRDefault="00A820F4" w:rsidP="00A820F4">
      <w:pPr>
        <w:spacing w:before="100" w:beforeAutospacing="1" w:after="100" w:afterAutospacing="1" w:line="240" w:lineRule="auto"/>
        <w:ind w:left="100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2.) Any errors w</w:t>
      </w:r>
      <w:r w:rsidRPr="00A820F4">
        <w:rPr>
          <w:rFonts w:ascii="Times New Roman" w:eastAsia="Times New Roman" w:hAnsi="Times New Roman" w:cs="Times New Roman"/>
          <w:sz w:val="24"/>
          <w:szCs w:val="24"/>
        </w:rPr>
        <w:lastRenderedPageBreak/>
        <w:t>hen you brought up the master , server three (</w:t>
      </w:r>
      <w:r w:rsidRPr="00A820F4">
        <w:rPr>
          <w:rFonts w:ascii="Times New Roman" w:eastAsia="Times New Roman" w:hAnsi="Times New Roman" w:cs="Times New Roman"/>
          <w:sz w:val="24"/>
          <w:szCs w:val="24"/>
        </w:rPr>
        <w:lastRenderedPageBreak/>
        <w:t>related to cache) , also any errors in slave -</w:t>
      </w:r>
      <w:r w:rsidRPr="00A820F4">
        <w:rPr>
          <w:rFonts w:ascii="Times New Roman" w:eastAsia="Times New Roman" w:hAnsi="Times New Roman" w:cs="Times New Roman"/>
          <w:sz w:val="24"/>
          <w:szCs w:val="24"/>
        </w:rPr>
        <w:lastRenderedPageBreak/>
        <w:t xml:space="preserve"> master three.</w:t>
      </w:r>
    </w:p>
    <w:p w:rsidR="00A820F4" w:rsidRPr="00A820F4" w:rsidRDefault="00A820F4" w:rsidP="00A820F4">
      <w:pPr>
        <w:spacing w:before="100" w:beforeAutospacing="1" w:after="100" w:afterAutospacing="1" w:line="240" w:lineRule="auto"/>
        <w:ind w:left="100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Dont have a setup, I'll check t</w:t>
      </w:r>
      <w:r w:rsidRPr="00A820F4">
        <w:rPr>
          <w:rFonts w:ascii="Times New Roman" w:eastAsia="Times New Roman" w:hAnsi="Times New Roman" w:cs="Times New Roman"/>
          <w:sz w:val="24"/>
          <w:szCs w:val="24"/>
        </w:rPr>
        <w:lastRenderedPageBreak/>
        <w:t>his example again and get back to you later. </w:t>
      </w:r>
    </w:p>
    <w:p w:rsidR="00A820F4" w:rsidRPr="00A820F4" w:rsidRDefault="00A820F4" w:rsidP="00EA1EF6">
      <w:pPr>
        <w:numPr>
          <w:ilvl w:val="5"/>
          <w:numId w:val="29"/>
        </w:numPr>
        <w:spacing w:before="100" w:beforeAutospacing="1" w:after="100" w:afterAutospacing="1" w:line="240" w:lineRule="auto"/>
        <w:ind w:left="10800"/>
        <w:rPr>
          <w:rFonts w:ascii="Times New Roman" w:eastAsia="Times New Roman" w:hAnsi="Times New Roman" w:cs="Times New Roman"/>
          <w:sz w:val="24"/>
          <w:szCs w:val="24"/>
        </w:rPr>
      </w:pPr>
      <w:hyperlink r:id="rId100" w:anchor="comment-91947356"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5"/>
          <w:numId w:val="30"/>
        </w:numPr>
        <w:spacing w:before="100" w:beforeAutospacing="1" w:after="100" w:afterAutospacing="1" w:line="240" w:lineRule="auto"/>
        <w:ind w:left="108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5" name="Picture 75" descr="User icon: paul.c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ser icon: paul.chan"/>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08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08, 2012 </w:t>
      </w:r>
    </w:p>
    <w:p w:rsidR="00A820F4" w:rsidRPr="00A820F4" w:rsidRDefault="00A820F4" w:rsidP="00A820F4">
      <w:pPr>
        <w:spacing w:before="100" w:beforeAutospacing="1" w:after="100" w:afterAutospacing="1" w:line="240" w:lineRule="auto"/>
        <w:ind w:left="10800"/>
        <w:outlineLvl w:val="3"/>
        <w:rPr>
          <w:rFonts w:ascii="Times New Roman" w:eastAsia="Times New Roman" w:hAnsi="Times New Roman" w:cs="Times New Roman"/>
          <w:b/>
          <w:bCs/>
          <w:sz w:val="24"/>
          <w:szCs w:val="24"/>
        </w:rPr>
      </w:pPr>
      <w:hyperlink r:id="rId101" w:history="1">
        <w:r w:rsidRPr="00A820F4">
          <w:rPr>
            <w:rFonts w:ascii="Times New Roman" w:eastAsia="Times New Roman" w:hAnsi="Times New Roman" w:cs="Times New Roman"/>
            <w:b/>
            <w:bCs/>
            <w:color w:val="0000FF"/>
            <w:sz w:val="24"/>
            <w:szCs w:val="24"/>
            <w:u w:val="single"/>
          </w:rPr>
          <w:t>Paul Chan</w:t>
        </w:r>
      </w:hyperlink>
    </w:p>
    <w:p w:rsidR="00A820F4" w:rsidRPr="00A820F4" w:rsidRDefault="00A820F4" w:rsidP="00A820F4">
      <w:pPr>
        <w:spacing w:before="100" w:beforeAutospacing="1" w:after="100" w:afterAutospacing="1" w:line="240" w:lineRule="auto"/>
        <w:ind w:left="108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message </w:t>
      </w:r>
      <w:r w:rsidRPr="00A820F4">
        <w:rPr>
          <w:rFonts w:ascii="Times New Roman" w:eastAsia="Times New Roman" w:hAnsi="Times New Roman" w:cs="Times New Roman"/>
          <w:sz w:val="24"/>
          <w:szCs w:val="24"/>
        </w:rPr>
        <w:lastRenderedPageBreak/>
        <w:t>from management console. i sent you an email p</w:t>
      </w:r>
      <w:r w:rsidRPr="00A820F4">
        <w:rPr>
          <w:rFonts w:ascii="Times New Roman" w:eastAsia="Times New Roman" w:hAnsi="Times New Roman" w:cs="Times New Roman"/>
          <w:sz w:val="24"/>
          <w:szCs w:val="24"/>
        </w:rPr>
        <w:lastRenderedPageBreak/>
        <w:t>lease check it. </w:t>
      </w:r>
    </w:p>
    <w:p w:rsidR="00A820F4" w:rsidRPr="00A820F4" w:rsidRDefault="00A820F4" w:rsidP="00A820F4">
      <w:pPr>
        <w:spacing w:before="100" w:beforeAutospacing="1" w:after="100" w:afterAutospacing="1" w:line="240" w:lineRule="auto"/>
        <w:ind w:left="108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was not able to attach a fi</w:t>
      </w:r>
      <w:r w:rsidRPr="00A820F4">
        <w:rPr>
          <w:rFonts w:ascii="Times New Roman" w:eastAsia="Times New Roman" w:hAnsi="Times New Roman" w:cs="Times New Roman"/>
          <w:sz w:val="24"/>
          <w:szCs w:val="24"/>
        </w:rPr>
        <w:lastRenderedPageBreak/>
        <w:t>le here.</w:t>
      </w:r>
    </w:p>
    <w:p w:rsidR="00A820F4" w:rsidRPr="00A820F4" w:rsidRDefault="00A820F4" w:rsidP="00A820F4">
      <w:pPr>
        <w:spacing w:before="100" w:beforeAutospacing="1" w:after="100" w:afterAutospacing="1" w:line="240" w:lineRule="auto"/>
        <w:ind w:left="108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 for your co-operation</w:t>
      </w:r>
    </w:p>
    <w:p w:rsidR="00A820F4" w:rsidRPr="00A820F4" w:rsidRDefault="00A820F4" w:rsidP="00EA1EF6">
      <w:pPr>
        <w:numPr>
          <w:ilvl w:val="6"/>
          <w:numId w:val="30"/>
        </w:numPr>
        <w:spacing w:before="100" w:beforeAutospacing="1" w:after="100" w:afterAutospacing="1" w:line="240" w:lineRule="auto"/>
        <w:ind w:left="11520"/>
        <w:rPr>
          <w:rFonts w:ascii="Times New Roman" w:eastAsia="Times New Roman" w:hAnsi="Times New Roman" w:cs="Times New Roman"/>
          <w:sz w:val="24"/>
          <w:szCs w:val="24"/>
        </w:rPr>
      </w:pPr>
      <w:hyperlink r:id="rId102" w:anchor="comment-91947357" w:tooltip="Permanent link to this comment" w:history="1">
        <w:r w:rsidRPr="00A820F4">
          <w:rPr>
            <w:rFonts w:ascii="Times New Roman" w:eastAsia="Times New Roman" w:hAnsi="Times New Roman" w:cs="Times New Roman"/>
            <w:color w:val="0000FF"/>
            <w:sz w:val="24"/>
            <w:szCs w:val="24"/>
            <w:u w:val="single"/>
          </w:rPr>
          <w:t>Permalin</w:t>
        </w:r>
        <w:r w:rsidRPr="00A820F4">
          <w:rPr>
            <w:rFonts w:ascii="Times New Roman" w:eastAsia="Times New Roman" w:hAnsi="Times New Roman" w:cs="Times New Roman"/>
            <w:color w:val="0000FF"/>
            <w:sz w:val="24"/>
            <w:szCs w:val="24"/>
            <w:u w:val="single"/>
          </w:rPr>
          <w:lastRenderedPageBreak/>
          <w:t>k</w:t>
        </w:r>
      </w:hyperlink>
    </w:p>
    <w:p w:rsidR="00A820F4" w:rsidRPr="00A820F4" w:rsidRDefault="00A820F4" w:rsidP="00EA1EF6">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6" name="Picture 76" descr="User icon: boanergesz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icon: boanergesza11"/>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17,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03" w:history="1">
        <w:r w:rsidRPr="00A820F4">
          <w:rPr>
            <w:rFonts w:ascii="Times New Roman" w:eastAsia="Times New Roman" w:hAnsi="Times New Roman" w:cs="Times New Roman"/>
            <w:b/>
            <w:bCs/>
            <w:color w:val="0000FF"/>
            <w:sz w:val="24"/>
            <w:szCs w:val="24"/>
            <w:u w:val="single"/>
          </w:rPr>
          <w:t>Gerhard Visagie</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OK, so I decided to try using linux instead of windows XP. I used Virtualbox with two Ubuntu server installs. I used JBoss AS 7.1 and jdk 7.0.3. After configuration of the cluster I deploy the "cluster-demo.war". The deploy screen then gets stuck in "Please wait: Your request is being processed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 the log I get this printout for master: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[Server:server-three] 10:02:53,654 INFO  [org.jboss.as.server] (host-controller-connection-threads - 2) JBAS015870: Deploy of deployment "cluster-demo.war" was rolled back with failure message JBAS014750: Operation handler failed to complete</w:t>
      </w:r>
      <w:r w:rsidRPr="00A820F4">
        <w:rPr>
          <w:rFonts w:ascii="Times New Roman" w:eastAsia="Times New Roman" w:hAnsi="Times New Roman" w:cs="Times New Roman"/>
          <w:sz w:val="24"/>
          <w:szCs w:val="24"/>
        </w:rPr>
        <w:br/>
        <w:t>[Server:server-three] 10:02:53,664 INFO  [org.jboss.as.clustering.infinispan] (MSC service thread 1-1) JBAS010282: Stopped //default-host//cluster-demo cache from web container</w:t>
      </w:r>
      <w:r w:rsidRPr="00A820F4">
        <w:rPr>
          <w:rFonts w:ascii="Times New Roman" w:eastAsia="Times New Roman" w:hAnsi="Times New Roman" w:cs="Times New Roman"/>
          <w:sz w:val="24"/>
          <w:szCs w:val="24"/>
        </w:rPr>
        <w:br/>
        <w:t>[Server:server-three] 10:02:53,778 INFO  [org.infinispan.eviction.PassivationManagerImpl] (pool-14-thread-1) ISPN000029: Passivating all entries to disk</w:t>
      </w:r>
      <w:r w:rsidRPr="00A820F4">
        <w:rPr>
          <w:rFonts w:ascii="Times New Roman" w:eastAsia="Times New Roman" w:hAnsi="Times New Roman" w:cs="Times New Roman"/>
          <w:sz w:val="24"/>
          <w:szCs w:val="24"/>
        </w:rPr>
        <w:br/>
        <w:t>[Server:server-three] 10:02:53,779 INFO  [org.infinispan.eviction.PassivationManagerImpl] (pool-14-thread-1) ISPN000030: Passivated 0 entries in 0 milliseconds</w:t>
      </w:r>
      <w:r w:rsidRPr="00A820F4">
        <w:rPr>
          <w:rFonts w:ascii="Times New Roman" w:eastAsia="Times New Roman" w:hAnsi="Times New Roman" w:cs="Times New Roman"/>
          <w:sz w:val="24"/>
          <w:szCs w:val="24"/>
        </w:rPr>
        <w:br/>
        <w:t>[Server:server-three] 10:02:53,783 INFO  [org.jboss.as.clustering.infinispan] (pool-14-thread-1) JBAS010282: Stopped repl cache from web container</w:t>
      </w:r>
      <w:r w:rsidRPr="00A820F4">
        <w:rPr>
          <w:rFonts w:ascii="Times New Roman" w:eastAsia="Times New Roman" w:hAnsi="Times New Roman" w:cs="Times New Roman"/>
          <w:sz w:val="24"/>
          <w:szCs w:val="24"/>
        </w:rPr>
        <w:br/>
        <w:t>[Server:server-three] 10:02:53,794 INFO  [org.jboss.as.server.deployment] (MSC service thread 1-2) JBAS015877: Stopped deployment cluster-demo.war in 148ms</w:t>
      </w:r>
      <w:r w:rsidRPr="00A820F4">
        <w:rPr>
          <w:rFonts w:ascii="Times New Roman" w:eastAsia="Times New Roman" w:hAnsi="Times New Roman" w:cs="Times New Roman"/>
          <w:sz w:val="24"/>
          <w:szCs w:val="24"/>
        </w:rPr>
        <w:br/>
        <w:t>[Server:server-three] 10:02:53,998 INFO  [org.infinispan.remoting.transport.jgroups.JGroupsTransport] (pool-12-thread-1) ISPN000082: Stopping the RpcDispatcher</w:t>
      </w:r>
      <w:r w:rsidRPr="00A820F4">
        <w:rPr>
          <w:rFonts w:ascii="Times New Roman" w:eastAsia="Times New Roman" w:hAnsi="Times New Roman" w:cs="Times New Roman"/>
          <w:sz w:val="24"/>
          <w:szCs w:val="24"/>
        </w:rPr>
        <w:br/>
        <w:t>[Server:server-three] 10:02:54,119 INFO  [org.infinispan.remoting.transport.jgroups.JGroupsTransport] (Incoming-7,null) ISPN000094: Received new cluster view: [master:server-three/web|2] [master:server-three/web]</w:t>
      </w:r>
      <w:r w:rsidRPr="00A820F4">
        <w:rPr>
          <w:rFonts w:ascii="Times New Roman" w:eastAsia="Times New Roman" w:hAnsi="Times New Roman" w:cs="Times New Roman"/>
          <w:sz w:val="24"/>
          <w:szCs w:val="24"/>
        </w:rPr>
        <w:br/>
        <w:t>[Host Controller] 10:02:54,129 ERROR [org.jboss.as.controller.management-operation] (HttpManagementService-threads - 1) JBAS014612: Operation ("composite") failed - address: ([]): java.lang.IllegalArgumentException</w:t>
      </w:r>
      <w:r w:rsidRPr="00A820F4">
        <w:rPr>
          <w:rFonts w:ascii="Times New Roman" w:eastAsia="Times New Roman" w:hAnsi="Times New Roman" w:cs="Times New Roman"/>
          <w:sz w:val="24"/>
          <w:szCs w:val="24"/>
        </w:rPr>
        <w:br/>
        <w:t>[Host Controller]       at org.jboss.dmr.ModelValue.getChild(ModelValue.java:108) [jboss-dmr-1.1.1.Final.jar:1.1.1.Final]</w:t>
      </w:r>
      <w:r w:rsidRPr="00A820F4">
        <w:rPr>
          <w:rFonts w:ascii="Times New Roman" w:eastAsia="Times New Roman" w:hAnsi="Times New Roman" w:cs="Times New Roman"/>
          <w:sz w:val="24"/>
          <w:szCs w:val="24"/>
        </w:rPr>
        <w:br/>
        <w:t>[Host Controller]       at org.jboss.dmr.ModelNode.get(ModelNode.java:798) [jboss-dmr-</w:t>
      </w:r>
      <w:r w:rsidRPr="00A820F4">
        <w:rPr>
          <w:rFonts w:ascii="Times New Roman" w:eastAsia="Times New Roman" w:hAnsi="Times New Roman" w:cs="Times New Roman"/>
          <w:sz w:val="24"/>
          <w:szCs w:val="24"/>
        </w:rPr>
        <w:lastRenderedPageBreak/>
        <w:t>1.1.1.Final.jar:1.1.1.Final]</w:t>
      </w:r>
      <w:r w:rsidRPr="00A820F4">
        <w:rPr>
          <w:rFonts w:ascii="Times New Roman" w:eastAsia="Times New Roman" w:hAnsi="Times New Roman" w:cs="Times New Roman"/>
          <w:sz w:val="24"/>
          <w:szCs w:val="24"/>
        </w:rPr>
        <w:br/>
        <w:t>[Host Controller]       at org.jboss.as.domain.controller.operations.coordination.DomainFinalResultHandler.collectHostFailures(DomainFinalResultHandler.java:158) [jboss-as-host-controller-7.1.1.Final.jar:7.1.1.Final]</w:t>
      </w:r>
      <w:r w:rsidRPr="00A820F4">
        <w:rPr>
          <w:rFonts w:ascii="Times New Roman" w:eastAsia="Times New Roman" w:hAnsi="Times New Roman" w:cs="Times New Roman"/>
          <w:sz w:val="24"/>
          <w:szCs w:val="24"/>
        </w:rPr>
        <w:br/>
        <w:t>[Host Controller]       at org.jboss.as.domain.controller.operations.coordination.DomainFinalResultHandler.execute(DomainFinalResultHandler.java:80) [jboss-as-host-controller-7.1.1.Final.jar:7.1.1.Final]</w:t>
      </w:r>
      <w:r w:rsidRPr="00A820F4">
        <w:rPr>
          <w:rFonts w:ascii="Times New Roman" w:eastAsia="Times New Roman" w:hAnsi="Times New Roman" w:cs="Times New Roman"/>
          <w:sz w:val="24"/>
          <w:szCs w:val="24"/>
        </w:rPr>
        <w:br/>
        <w:t>[Host Controller]       at org.jboss.as.controller.AbstractOperationContext.executeStep(AbstractOperationContext.java:385) [jboss-as-controller-7.1.1.Final.jar:7.1.1.Final]</w:t>
      </w:r>
      <w:r w:rsidRPr="00A820F4">
        <w:rPr>
          <w:rFonts w:ascii="Times New Roman" w:eastAsia="Times New Roman" w:hAnsi="Times New Roman" w:cs="Times New Roman"/>
          <w:sz w:val="24"/>
          <w:szCs w:val="24"/>
        </w:rPr>
        <w:br/>
        <w:t>[Host Controller]       at org.jboss.as.controller.AbstractOperationContext.doCompleteStep(AbstractOperationContext.java:272) [jboss-as-controller-7.1.1.Final.jar:7.1.1.Final]</w:t>
      </w:r>
      <w:r w:rsidRPr="00A820F4">
        <w:rPr>
          <w:rFonts w:ascii="Times New Roman" w:eastAsia="Times New Roman" w:hAnsi="Times New Roman" w:cs="Times New Roman"/>
          <w:sz w:val="24"/>
          <w:szCs w:val="24"/>
        </w:rPr>
        <w:br/>
        <w:t>[Host Controller]       at org.jboss.as.controller.AbstractOperationContext.completeStep(AbstractOperationContext.java:200) [jboss-as-controller-7.1.1.Final.jar:7.1.1.Final]</w:t>
      </w:r>
      <w:r w:rsidRPr="00A820F4">
        <w:rPr>
          <w:rFonts w:ascii="Times New Roman" w:eastAsia="Times New Roman" w:hAnsi="Times New Roman" w:cs="Times New Roman"/>
          <w:sz w:val="24"/>
          <w:szCs w:val="24"/>
        </w:rPr>
        <w:br/>
        <w:t>[Host Controller]       at org.jboss.as.domain.controller.operations.coordination.OperationCoordinatorStepHandler.executeTwoPhaseOperation(OperationCoordinatorStepHandler.java:225) [jboss-as-host-controller-7.1.1.Final.jar:7.1.1.Final]</w:t>
      </w:r>
      <w:r w:rsidRPr="00A820F4">
        <w:rPr>
          <w:rFonts w:ascii="Times New Roman" w:eastAsia="Times New Roman" w:hAnsi="Times New Roman" w:cs="Times New Roman"/>
          <w:sz w:val="24"/>
          <w:szCs w:val="24"/>
        </w:rPr>
        <w:br/>
        <w:t>[Host Controller]       at org.jboss.as.domain.controller.operations.coordination.OperationCoordinatorStepHandler.execute(OperationCoordinatorStepHandler.java:118) [jboss-as-host-controller-7.1.1.Final.jar:7.1.1.Final]</w:t>
      </w:r>
      <w:r w:rsidRPr="00A820F4">
        <w:rPr>
          <w:rFonts w:ascii="Times New Roman" w:eastAsia="Times New Roman" w:hAnsi="Times New Roman" w:cs="Times New Roman"/>
          <w:sz w:val="24"/>
          <w:szCs w:val="24"/>
        </w:rPr>
        <w:br/>
        <w:t>[Host Controller]       at org.jboss.as.domain.controller.operations.coordination.PrepareStepHandler.execute(PrepareStepHandler.java:85) [jboss-as-host-controller-7.1.1.Final.jar:7.1.1.Final]</w:t>
      </w:r>
      <w:r w:rsidRPr="00A820F4">
        <w:rPr>
          <w:rFonts w:ascii="Times New Roman" w:eastAsia="Times New Roman" w:hAnsi="Times New Roman" w:cs="Times New Roman"/>
          <w:sz w:val="24"/>
          <w:szCs w:val="24"/>
        </w:rPr>
        <w:br/>
        <w:t>[Host Controller]       at org.jboss.as.controller.AbstractOperationContext.executeStep(AbstractOperationContext.java:385) [jboss-as-controller-7.1.1.Final.jar:7.1.1.Final]</w:t>
      </w:r>
      <w:r w:rsidRPr="00A820F4">
        <w:rPr>
          <w:rFonts w:ascii="Times New Roman" w:eastAsia="Times New Roman" w:hAnsi="Times New Roman" w:cs="Times New Roman"/>
          <w:sz w:val="24"/>
          <w:szCs w:val="24"/>
        </w:rPr>
        <w:br/>
        <w:t>[Host Controller]       at org.jboss.as.controller.AbstractOperationContext.doCompleteStep(AbstractOperationContext.java:272) [jboss-as-controller-7.1.1.Final.jar:7.1.1.Final]</w:t>
      </w:r>
      <w:r w:rsidRPr="00A820F4">
        <w:rPr>
          <w:rFonts w:ascii="Times New Roman" w:eastAsia="Times New Roman" w:hAnsi="Times New Roman" w:cs="Times New Roman"/>
          <w:sz w:val="24"/>
          <w:szCs w:val="24"/>
        </w:rPr>
        <w:br/>
        <w:t>[Host Controller]       at org.jboss.as.controller.AbstractOperationContext.completeStep(AbstractOperationContext.java:200) [jboss-as-controller-7.1.1.Final.jar:7.1.1.Final]</w:t>
      </w:r>
      <w:r w:rsidRPr="00A820F4">
        <w:rPr>
          <w:rFonts w:ascii="Times New Roman" w:eastAsia="Times New Roman" w:hAnsi="Times New Roman" w:cs="Times New Roman"/>
          <w:sz w:val="24"/>
          <w:szCs w:val="24"/>
        </w:rPr>
        <w:br/>
        <w:t>[Host Controller]       at org.jboss.as.controller.ModelControllerImpl.execute(ModelControllerImpl.java:121) [jboss-as-controller-7.1.1.Final.jar:7.1.1.Final]</w:t>
      </w:r>
      <w:r w:rsidRPr="00A820F4">
        <w:rPr>
          <w:rFonts w:ascii="Times New Roman" w:eastAsia="Times New Roman" w:hAnsi="Times New Roman" w:cs="Times New Roman"/>
          <w:sz w:val="24"/>
          <w:szCs w:val="24"/>
        </w:rPr>
        <w:br/>
        <w:t>[Host Controller]       at org.jboss.as.controller.ModelControllerImpl$1.execute(ModelControllerImpl.java:309) [jboss-as-controller-7.1.1.Final.jar:7.1.1.Final]</w:t>
      </w:r>
      <w:r w:rsidRPr="00A820F4">
        <w:rPr>
          <w:rFonts w:ascii="Times New Roman" w:eastAsia="Times New Roman" w:hAnsi="Times New Roman" w:cs="Times New Roman"/>
          <w:sz w:val="24"/>
          <w:szCs w:val="24"/>
        </w:rPr>
        <w:br/>
        <w:t xml:space="preserve">[Host Controller]       at org.jboss.as.controller.ModelControllerImpl$1.execute(ModelControllerImpl.java:299) </w:t>
      </w:r>
      <w:r w:rsidRPr="00A820F4">
        <w:rPr>
          <w:rFonts w:ascii="Times New Roman" w:eastAsia="Times New Roman" w:hAnsi="Times New Roman" w:cs="Times New Roman"/>
          <w:sz w:val="24"/>
          <w:szCs w:val="24"/>
        </w:rPr>
        <w:lastRenderedPageBreak/>
        <w:t>[jboss-as-controller-7.1.1.Final.jar:7.1.1.Final]</w:t>
      </w:r>
      <w:r w:rsidRPr="00A820F4">
        <w:rPr>
          <w:rFonts w:ascii="Times New Roman" w:eastAsia="Times New Roman" w:hAnsi="Times New Roman" w:cs="Times New Roman"/>
          <w:sz w:val="24"/>
          <w:szCs w:val="24"/>
        </w:rPr>
        <w:br/>
        <w:t>[Host Controller]       at org.jboss.as.domain.http.server.DomainApiHandler.processRequest(DomainApiHandler.java:294) [jboss-as-domain-http-interface-7.1.1.Final.jar:7.1.1.Final]</w:t>
      </w:r>
      <w:r w:rsidRPr="00A820F4">
        <w:rPr>
          <w:rFonts w:ascii="Times New Roman" w:eastAsia="Times New Roman" w:hAnsi="Times New Roman" w:cs="Times New Roman"/>
          <w:sz w:val="24"/>
          <w:szCs w:val="24"/>
        </w:rPr>
        <w:br/>
        <w:t>[Host Controller]       at org.jboss.as.domain.http.server.DomainApiHandler.doHandle(DomainApiHandler.java:201) [jboss-as-domain-http-interface-7.1.1.Final.jar:7.1.1.Final]</w:t>
      </w:r>
      <w:r w:rsidRPr="00A820F4">
        <w:rPr>
          <w:rFonts w:ascii="Times New Roman" w:eastAsia="Times New Roman" w:hAnsi="Times New Roman" w:cs="Times New Roman"/>
          <w:sz w:val="24"/>
          <w:szCs w:val="24"/>
        </w:rPr>
        <w:br/>
        <w:t>[Host Controller]       at org.jboss.as.domain.http.server.DomainApiHandler.handle(DomainApiHandler.java:208) [jboss-as-domain-http-interface-7.1.1.Final.jar:7.1.1.Final]</w:t>
      </w:r>
      <w:r w:rsidRPr="00A820F4">
        <w:rPr>
          <w:rFonts w:ascii="Times New Roman" w:eastAsia="Times New Roman" w:hAnsi="Times New Roman" w:cs="Times New Roman"/>
          <w:sz w:val="24"/>
          <w:szCs w:val="24"/>
        </w:rPr>
        <w:br/>
        <w:t>[Host Controller]       at org.jboss.as.domain.http.server.security.SubjectAssociationHandler.handle(SubjectAssociationHandler.java:51) [jboss-as-domain-http-interface-7.1.1.Final.jar:7.1.1.Final]</w:t>
      </w:r>
      <w:r w:rsidRPr="00A820F4">
        <w:rPr>
          <w:rFonts w:ascii="Times New Roman" w:eastAsia="Times New Roman" w:hAnsi="Times New Roman" w:cs="Times New Roman"/>
          <w:sz w:val="24"/>
          <w:szCs w:val="24"/>
        </w:rPr>
        <w:br/>
        <w:t>[Host Controller]       at org.jboss.com.sun.net.httpserver.Filter$Chain.doFilter(Filter.java:78)</w:t>
      </w:r>
      <w:r w:rsidRPr="00A820F4">
        <w:rPr>
          <w:rFonts w:ascii="Times New Roman" w:eastAsia="Times New Roman" w:hAnsi="Times New Roman" w:cs="Times New Roman"/>
          <w:sz w:val="24"/>
          <w:szCs w:val="24"/>
        </w:rPr>
        <w:br/>
        <w:t>[Host Controller]       at org.jboss.sun.net.httpserver.AuthFilter.doFilter(AuthFilter.java:69)</w:t>
      </w:r>
      <w:r w:rsidRPr="00A820F4">
        <w:rPr>
          <w:rFonts w:ascii="Times New Roman" w:eastAsia="Times New Roman" w:hAnsi="Times New Roman" w:cs="Times New Roman"/>
          <w:sz w:val="24"/>
          <w:szCs w:val="24"/>
        </w:rPr>
        <w:br/>
        <w:t>[Host Controller]       at org.jboss.com.sun.net.httpserver.Filter$Chain.doFilter(Filter.java:81)</w:t>
      </w:r>
      <w:r w:rsidRPr="00A820F4">
        <w:rPr>
          <w:rFonts w:ascii="Times New Roman" w:eastAsia="Times New Roman" w:hAnsi="Times New Roman" w:cs="Times New Roman"/>
          <w:sz w:val="24"/>
          <w:szCs w:val="24"/>
        </w:rPr>
        <w:br/>
        <w:t>[Host Controller]       at org.jboss.sun.net.httpserver.ServerImpl$Exchange$LinkHandler.handle(ServerImpl.java:710)</w:t>
      </w:r>
      <w:r w:rsidRPr="00A820F4">
        <w:rPr>
          <w:rFonts w:ascii="Times New Roman" w:eastAsia="Times New Roman" w:hAnsi="Times New Roman" w:cs="Times New Roman"/>
          <w:sz w:val="24"/>
          <w:szCs w:val="24"/>
        </w:rPr>
        <w:br/>
        <w:t>[Host Controller]       at org.jboss.com.sun.net.httpserver.Filter$Chain.doFilter(Filter.java:78)</w:t>
      </w:r>
      <w:r w:rsidRPr="00A820F4">
        <w:rPr>
          <w:rFonts w:ascii="Times New Roman" w:eastAsia="Times New Roman" w:hAnsi="Times New Roman" w:cs="Times New Roman"/>
          <w:sz w:val="24"/>
          <w:szCs w:val="24"/>
        </w:rPr>
        <w:br/>
        <w:t>[Host Controller]       at org.jboss.as.domain.http.server.RealmReadinessFilter.doFilter(RealmReadinessFilter.java:54) [jboss-as-domain-http-interface-7.1.1.Final.jar:7.1.1.Final]</w:t>
      </w:r>
      <w:r w:rsidRPr="00A820F4">
        <w:rPr>
          <w:rFonts w:ascii="Times New Roman" w:eastAsia="Times New Roman" w:hAnsi="Times New Roman" w:cs="Times New Roman"/>
          <w:sz w:val="24"/>
          <w:szCs w:val="24"/>
        </w:rPr>
        <w:br/>
        <w:t>[Host Controller]       at org.jboss.com.sun.net.httpserver.Filter$Chain.doFilter(Filter.java:81)</w:t>
      </w:r>
      <w:r w:rsidRPr="00A820F4">
        <w:rPr>
          <w:rFonts w:ascii="Times New Roman" w:eastAsia="Times New Roman" w:hAnsi="Times New Roman" w:cs="Times New Roman"/>
          <w:sz w:val="24"/>
          <w:szCs w:val="24"/>
        </w:rPr>
        <w:br/>
        <w:t>[Host Controller]       at org.jboss.sun.net.httpserver.ServerImpl$Exchange.run(ServerImpl.java:682)</w:t>
      </w:r>
      <w:r w:rsidRPr="00A820F4">
        <w:rPr>
          <w:rFonts w:ascii="Times New Roman" w:eastAsia="Times New Roman" w:hAnsi="Times New Roman" w:cs="Times New Roman"/>
          <w:sz w:val="24"/>
          <w:szCs w:val="24"/>
        </w:rPr>
        <w:br/>
        <w:t>[Host Controller]       at java.util.concurrent.ThreadPoolExecutor.runWorker(ThreadPoolExecutor.java:1110) [rt.jar:1.7.0_03]</w:t>
      </w:r>
      <w:r w:rsidRPr="00A820F4">
        <w:rPr>
          <w:rFonts w:ascii="Times New Roman" w:eastAsia="Times New Roman" w:hAnsi="Times New Roman" w:cs="Times New Roman"/>
          <w:sz w:val="24"/>
          <w:szCs w:val="24"/>
        </w:rPr>
        <w:br/>
        <w:t>[Host Controller]       at java.util.concurrent.ThreadPoolExecutor$Worker.run(ThreadPoolExecutor.java:603) [rt.jar:1.7.0_03]</w:t>
      </w:r>
      <w:r w:rsidRPr="00A820F4">
        <w:rPr>
          <w:rFonts w:ascii="Times New Roman" w:eastAsia="Times New Roman" w:hAnsi="Times New Roman" w:cs="Times New Roman"/>
          <w:sz w:val="24"/>
          <w:szCs w:val="24"/>
        </w:rPr>
        <w:br/>
        <w:t>[Host Controller]       at java.lang.Thread.run(Thread.java:722) [rt.jar:1.7.0_03]</w:t>
      </w:r>
      <w:r w:rsidRPr="00A820F4">
        <w:rPr>
          <w:rFonts w:ascii="Times New Roman" w:eastAsia="Times New Roman" w:hAnsi="Times New Roman" w:cs="Times New Roman"/>
          <w:sz w:val="24"/>
          <w:szCs w:val="24"/>
        </w:rPr>
        <w:br/>
        <w:t>[Host Controller]       at org.jboss.threads.JBossThread.run(JBossThread.java:122) [jboss-threads-2.0.0.GA.jar:2.0.0.GA]</w:t>
      </w:r>
      <w:r w:rsidRPr="00A820F4">
        <w:rPr>
          <w:rFonts w:ascii="Times New Roman" w:eastAsia="Times New Roman" w:hAnsi="Times New Roman" w:cs="Times New Roman"/>
          <w:sz w:val="24"/>
          <w:szCs w:val="24"/>
        </w:rPr>
        <w:br/>
        <w:t>[Host Controller]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On the slave I see this: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[Server:server-three-slave] 10:02:53,943 INFO  [org.jboss.as.server] (host-controller-connection-threads - 1) JBAS015870: Deploy of deployment "cluster-demo.war" was </w:t>
      </w:r>
      <w:r w:rsidRPr="00A820F4">
        <w:rPr>
          <w:rFonts w:ascii="Times New Roman" w:eastAsia="Times New Roman" w:hAnsi="Times New Roman" w:cs="Times New Roman"/>
          <w:sz w:val="24"/>
          <w:szCs w:val="24"/>
        </w:rPr>
        <w:lastRenderedPageBreak/>
        <w:t>rolled back with failure message JBAS014750: Operation handler failed to complete</w:t>
      </w:r>
      <w:r w:rsidRPr="00A820F4">
        <w:rPr>
          <w:rFonts w:ascii="Times New Roman" w:eastAsia="Times New Roman" w:hAnsi="Times New Roman" w:cs="Times New Roman"/>
          <w:sz w:val="24"/>
          <w:szCs w:val="24"/>
        </w:rPr>
        <w:br/>
        <w:t>[Server:server-three-slave] 10:02:53,957 INFO  [org.infinispan.eviction.PassivationManagerImpl] (MSC service thread 1-1) ISPN000029: Passivating all entries to disk</w:t>
      </w:r>
      <w:r w:rsidRPr="00A820F4">
        <w:rPr>
          <w:rFonts w:ascii="Times New Roman" w:eastAsia="Times New Roman" w:hAnsi="Times New Roman" w:cs="Times New Roman"/>
          <w:sz w:val="24"/>
          <w:szCs w:val="24"/>
        </w:rPr>
        <w:br/>
        <w:t>[Server:server-three-slave] 10:02:53,958 INFO  [org.infinispan.eviction.PassivationManagerImpl] (MSC service thread 1-1) ISPN000030: Passivated 0 entries in 0 milliseconds</w:t>
      </w:r>
      <w:r w:rsidRPr="00A820F4">
        <w:rPr>
          <w:rFonts w:ascii="Times New Roman" w:eastAsia="Times New Roman" w:hAnsi="Times New Roman" w:cs="Times New Roman"/>
          <w:sz w:val="24"/>
          <w:szCs w:val="24"/>
        </w:rPr>
        <w:br/>
        <w:t>[Server:server-three-slave] 10:02:53,963 INFO  [org.jboss.as.clustering.infinispan] (MSC service thread 1-1) JBAS010282: Stopped //default-host//cluster-demo cache from web container</w:t>
      </w:r>
      <w:r w:rsidRPr="00A820F4">
        <w:rPr>
          <w:rFonts w:ascii="Times New Roman" w:eastAsia="Times New Roman" w:hAnsi="Times New Roman" w:cs="Times New Roman"/>
          <w:sz w:val="24"/>
          <w:szCs w:val="24"/>
        </w:rPr>
        <w:br/>
        <w:t>[Server:server-three-slave] 10:02:54,031 INFO  [org.infinispan.eviction.PassivationManagerImpl] (pool-14-thread-1) ISPN000029: Passivating all entries to disk</w:t>
      </w:r>
      <w:r w:rsidRPr="00A820F4">
        <w:rPr>
          <w:rFonts w:ascii="Times New Roman" w:eastAsia="Times New Roman" w:hAnsi="Times New Roman" w:cs="Times New Roman"/>
          <w:sz w:val="24"/>
          <w:szCs w:val="24"/>
        </w:rPr>
        <w:br/>
        <w:t>[Server:server-three-slave] 10:02:54,033 INFO  [org.infinispan.eviction.PassivationManagerImpl] (pool-14-thread-1) ISPN000030: Passivated 1 entries in 1 milliseconds</w:t>
      </w:r>
      <w:r w:rsidRPr="00A820F4">
        <w:rPr>
          <w:rFonts w:ascii="Times New Roman" w:eastAsia="Times New Roman" w:hAnsi="Times New Roman" w:cs="Times New Roman"/>
          <w:sz w:val="24"/>
          <w:szCs w:val="24"/>
        </w:rPr>
        <w:br/>
        <w:t>[Server:server-three-slave] 10:02:54,045 INFO  [org.jboss.as.clustering.infinispan] (pool-14-thread-1) JBAS010282: Stopped repl cache from web container</w:t>
      </w:r>
      <w:r w:rsidRPr="00A820F4">
        <w:rPr>
          <w:rFonts w:ascii="Times New Roman" w:eastAsia="Times New Roman" w:hAnsi="Times New Roman" w:cs="Times New Roman"/>
          <w:sz w:val="24"/>
          <w:szCs w:val="24"/>
        </w:rPr>
        <w:br/>
        <w:t>[Server:server-three-slave] 10:02:54,056 INFO  [org.jboss.as.server.deployment] (MSC service thread 1-1) JBAS015877: Stopped deployment cluster-demo.war in 108ms</w:t>
      </w:r>
      <w:r w:rsidRPr="00A820F4">
        <w:rPr>
          <w:rFonts w:ascii="Times New Roman" w:eastAsia="Times New Roman" w:hAnsi="Times New Roman" w:cs="Times New Roman"/>
          <w:sz w:val="24"/>
          <w:szCs w:val="24"/>
        </w:rPr>
        <w:br/>
        <w:t>[Server:server-three-slave] 10:02:54,295 INFO  [org.infinispan.remoting.transport.jgroups.JGroupsTransport] (pool-12-thread-1) ISPN000082: Stopping the RpcDispatcher</w:t>
      </w:r>
      <w:r w:rsidRPr="00A820F4">
        <w:rPr>
          <w:rFonts w:ascii="Times New Roman" w:eastAsia="Times New Roman" w:hAnsi="Times New Roman" w:cs="Times New Roman"/>
          <w:sz w:val="24"/>
          <w:szCs w:val="24"/>
        </w:rPr>
        <w:br/>
        <w:t>[Server:server-three-slave] 10:02:54,300 WARN  [org.infinispan.remoting.transport.jgroups.CommandAwareRpcDispatcher] (Incoming-6,null) Problems unmarshalling remote command from byte buffer: org.infinispan.CacheException: Cache manager is either starting up and type (id=74) cannot be resolved (thread not interrupted)</w:t>
      </w:r>
      <w:r w:rsidRPr="00A820F4">
        <w:rPr>
          <w:rFonts w:ascii="Times New Roman" w:eastAsia="Times New Roman" w:hAnsi="Times New Roman" w:cs="Times New Roman"/>
          <w:sz w:val="24"/>
          <w:szCs w:val="24"/>
        </w:rPr>
        <w:br/>
        <w:t>[Server:server-three-slave]     at org.infinispan.marshall.jboss.ExternalizerTable.readObject(ExternalizerTable.java:274) [infinispan-core-5.1.2.FINAL.jar:5.1.2.FINAL]</w:t>
      </w:r>
      <w:r w:rsidRPr="00A820F4">
        <w:rPr>
          <w:rFonts w:ascii="Times New Roman" w:eastAsia="Times New Roman" w:hAnsi="Times New Roman" w:cs="Times New Roman"/>
          <w:sz w:val="24"/>
          <w:szCs w:val="24"/>
        </w:rPr>
        <w:br/>
        <w:t>[Server:server-three-slave]     at org.jboss.marshalling.river.RiverUnmarshaller.doReadObject(RiverUnmarshaller.java:351)</w:t>
      </w:r>
      <w:r w:rsidRPr="00A820F4">
        <w:rPr>
          <w:rFonts w:ascii="Times New Roman" w:eastAsia="Times New Roman" w:hAnsi="Times New Roman" w:cs="Times New Roman"/>
          <w:sz w:val="24"/>
          <w:szCs w:val="24"/>
        </w:rPr>
        <w:br/>
        <w:t>[Server:server-three-slave]     at org.jboss.marshalling.river.RiverUnmarshaller.doReadObject(RiverUnmarshaller.java:209)</w:t>
      </w:r>
      <w:r w:rsidRPr="00A820F4">
        <w:rPr>
          <w:rFonts w:ascii="Times New Roman" w:eastAsia="Times New Roman" w:hAnsi="Times New Roman" w:cs="Times New Roman"/>
          <w:sz w:val="24"/>
          <w:szCs w:val="24"/>
        </w:rPr>
        <w:br/>
        <w:t>[Server:server-three-slave]     at org.jboss.marshalling.AbstractObjectInput.readObject(AbstractObjectInput.java:37) [jboss-marshalling-1.3.11.GA.jar:1.3.11.GA]</w:t>
      </w:r>
      <w:r w:rsidRPr="00A820F4">
        <w:rPr>
          <w:rFonts w:ascii="Times New Roman" w:eastAsia="Times New Roman" w:hAnsi="Times New Roman" w:cs="Times New Roman"/>
          <w:sz w:val="24"/>
          <w:szCs w:val="24"/>
        </w:rPr>
        <w:br/>
        <w:t>[Server:server-three-slave]     at org.infinispan.marshall.jboss.AbstractJBossMarshaller.objectFromObjectStream(AbstractJBossMarshaller.java:148) [infinispan-core-5.1.2.FINAL.jar:5.1.2.FINAL]</w:t>
      </w:r>
      <w:r w:rsidRPr="00A820F4">
        <w:rPr>
          <w:rFonts w:ascii="Times New Roman" w:eastAsia="Times New Roman" w:hAnsi="Times New Roman" w:cs="Times New Roman"/>
          <w:sz w:val="24"/>
          <w:szCs w:val="24"/>
        </w:rPr>
        <w:br/>
        <w:t>[Server:server-three-slave]     at org.infinispan.marshall.VersionAwareMarshaller.objectFromByteBuffer(VersionAwareMarshaller.java:110) [infinispan-core-5.1.2.FINAL.jar:5.1.2.FINAL]</w:t>
      </w:r>
      <w:r w:rsidRPr="00A820F4">
        <w:rPr>
          <w:rFonts w:ascii="Times New Roman" w:eastAsia="Times New Roman" w:hAnsi="Times New Roman" w:cs="Times New Roman"/>
          <w:sz w:val="24"/>
          <w:szCs w:val="24"/>
        </w:rPr>
        <w:br/>
      </w:r>
      <w:r w:rsidRPr="00A820F4">
        <w:rPr>
          <w:rFonts w:ascii="Times New Roman" w:eastAsia="Times New Roman" w:hAnsi="Times New Roman" w:cs="Times New Roman"/>
          <w:sz w:val="24"/>
          <w:szCs w:val="24"/>
        </w:rPr>
        <w:lastRenderedPageBreak/>
        <w:t>[Server:server-three-slave]     at org.infinispan.marshall.AbstractDelegatingMarshaller.objectFromByteBuffer(AbstractDelegatingMarshaller.java:84) [infinispan-core-5.1.2.FINAL.jar:5.1.2.FINAL]</w:t>
      </w:r>
      <w:r w:rsidRPr="00A820F4">
        <w:rPr>
          <w:rFonts w:ascii="Times New Roman" w:eastAsia="Times New Roman" w:hAnsi="Times New Roman" w:cs="Times New Roman"/>
          <w:sz w:val="24"/>
          <w:szCs w:val="24"/>
        </w:rPr>
        <w:br/>
        <w:t>[Server:server-three-slave]     at org.infinispan.remoting.transport.jgroups.MarshallerAdapter.objectFromBuffer(MarshallerAdapter.java:50) [infinispan-core-5.1.2.FINAL.jar:5.1.2.FINAL]</w:t>
      </w:r>
      <w:r w:rsidRPr="00A820F4">
        <w:rPr>
          <w:rFonts w:ascii="Times New Roman" w:eastAsia="Times New Roman" w:hAnsi="Times New Roman" w:cs="Times New Roman"/>
          <w:sz w:val="24"/>
          <w:szCs w:val="24"/>
        </w:rPr>
        <w:br/>
        <w:t>[Server:server-three-slave]     at org.infinispan.remoting.transport.jgroups.CommandAwareRpcDispatcher.handle(CommandAwareRpcDispatcher.java:196) [infinispan-core-5.1.2.FINAL.jar:5.1.2.FINAL]</w:t>
      </w:r>
      <w:r w:rsidRPr="00A820F4">
        <w:rPr>
          <w:rFonts w:ascii="Times New Roman" w:eastAsia="Times New Roman" w:hAnsi="Times New Roman" w:cs="Times New Roman"/>
          <w:sz w:val="24"/>
          <w:szCs w:val="24"/>
        </w:rPr>
        <w:br/>
        <w:t>[Server:server-three-slave]     at org.jgroups.blocks.RequestCorrelator.handleRequest(RequestCorrelator.java:456) [jgroups-3.0.6.Final.jar:3.0.6.Final]</w:t>
      </w:r>
      <w:r w:rsidRPr="00A820F4">
        <w:rPr>
          <w:rFonts w:ascii="Times New Roman" w:eastAsia="Times New Roman" w:hAnsi="Times New Roman" w:cs="Times New Roman"/>
          <w:sz w:val="24"/>
          <w:szCs w:val="24"/>
        </w:rPr>
        <w:br/>
        <w:t>[Server:server-three-slave]     at org.jgroups.blocks.RequestCorrelator.receiveMessage(RequestCorrelator.java:363) [jgroups-3.0.6.Final.jar:3.0.6.Final]</w:t>
      </w:r>
      <w:r w:rsidRPr="00A820F4">
        <w:rPr>
          <w:rFonts w:ascii="Times New Roman" w:eastAsia="Times New Roman" w:hAnsi="Times New Roman" w:cs="Times New Roman"/>
          <w:sz w:val="24"/>
          <w:szCs w:val="24"/>
        </w:rPr>
        <w:br/>
        <w:t>[Server:server-three-slave]     at org.jgroups.blocks.RequestCorrelator.receive(RequestCorrelator.java:238) [jgroups-3.0.6.Final.jar:3.0.6.Final]</w:t>
      </w:r>
      <w:r w:rsidRPr="00A820F4">
        <w:rPr>
          <w:rFonts w:ascii="Times New Roman" w:eastAsia="Times New Roman" w:hAnsi="Times New Roman" w:cs="Times New Roman"/>
          <w:sz w:val="24"/>
          <w:szCs w:val="24"/>
        </w:rPr>
        <w:br/>
        <w:t>[Server:server-three-slave]     at org.jgroups.blocks.MessageDispatcher$ProtocolAdapter.up(MessageDispatcher.java:543) [jgroups-3.0.6.Final.jar:3.0.6.Final]</w:t>
      </w:r>
      <w:r w:rsidRPr="00A820F4">
        <w:rPr>
          <w:rFonts w:ascii="Times New Roman" w:eastAsia="Times New Roman" w:hAnsi="Times New Roman" w:cs="Times New Roman"/>
          <w:sz w:val="24"/>
          <w:szCs w:val="24"/>
        </w:rPr>
        <w:br/>
        <w:t>[Server:server-three-slave]     at org.jboss.as.clustering.jgroups.ClassLoaderAwareUpHandler.up(ClassLoaderAwareUpHandler.java:56) [jboss-as-clustering-jgroups-7.1.1.Final.jar:7.1.1.Final]</w:t>
      </w:r>
      <w:r w:rsidRPr="00A820F4">
        <w:rPr>
          <w:rFonts w:ascii="Times New Roman" w:eastAsia="Times New Roman" w:hAnsi="Times New Roman" w:cs="Times New Roman"/>
          <w:sz w:val="24"/>
          <w:szCs w:val="24"/>
        </w:rPr>
        <w:br/>
        <w:t>[Server:server-three-slave]     at org.jgroups.blocks.mux.MuxUpHandler.up(MuxUpHandler.java:130) [jgroups-3.0.6.Final.jar:3.0.6.Final]</w:t>
      </w:r>
      <w:r w:rsidRPr="00A820F4">
        <w:rPr>
          <w:rFonts w:ascii="Times New Roman" w:eastAsia="Times New Roman" w:hAnsi="Times New Roman" w:cs="Times New Roman"/>
          <w:sz w:val="24"/>
          <w:szCs w:val="24"/>
        </w:rPr>
        <w:br/>
        <w:t>[Server:server-three-slave]     at org.jboss.as.clustering.jgroups.MuxChannel$ClassLoaderAwareMuxUpHandler.up(MuxChannel.java:64) [jboss-as-clustering-jgroups-7.1.1.Final.jar:7.1.1.Final]</w:t>
      </w:r>
      <w:r w:rsidRPr="00A820F4">
        <w:rPr>
          <w:rFonts w:ascii="Times New Roman" w:eastAsia="Times New Roman" w:hAnsi="Times New Roman" w:cs="Times New Roman"/>
          <w:sz w:val="24"/>
          <w:szCs w:val="24"/>
        </w:rPr>
        <w:br/>
        <w:t>[Server:server-three-slave]     at org.jgroups.JChannel.up(JChannel.java:716) [jgroups-3.0.6.Final.jar:3.0.6.Final]</w:t>
      </w:r>
      <w:r w:rsidRPr="00A820F4">
        <w:rPr>
          <w:rFonts w:ascii="Times New Roman" w:eastAsia="Times New Roman" w:hAnsi="Times New Roman" w:cs="Times New Roman"/>
          <w:sz w:val="24"/>
          <w:szCs w:val="24"/>
        </w:rPr>
        <w:br/>
        <w:t>[Server:server-three-slave]     at org.jgroups.stack.ProtocolStack.up(ProtocolStack.java:1026) [jgroups-3.0.6.Final.jar:3.0.6.Final]</w:t>
      </w:r>
      <w:r w:rsidRPr="00A820F4">
        <w:rPr>
          <w:rFonts w:ascii="Times New Roman" w:eastAsia="Times New Roman" w:hAnsi="Times New Roman" w:cs="Times New Roman"/>
          <w:sz w:val="24"/>
          <w:szCs w:val="24"/>
        </w:rPr>
        <w:br/>
        <w:t>[Server:server-three-slave]     at org.jgroups.protocols.FRAG2.up(FRAG2.java:181) [jgroups-3.0.6.Final.jar:3.0.6.Final]</w:t>
      </w:r>
      <w:r w:rsidRPr="00A820F4">
        <w:rPr>
          <w:rFonts w:ascii="Times New Roman" w:eastAsia="Times New Roman" w:hAnsi="Times New Roman" w:cs="Times New Roman"/>
          <w:sz w:val="24"/>
          <w:szCs w:val="24"/>
        </w:rPr>
        <w:br/>
        <w:t>[Server:server-three-slave]     at org.jgroups.protocols.FlowControl.up(FlowControl.java:418) [jgroups-3.0.6.Final.jar:3.0.6.Final]</w:t>
      </w:r>
      <w:r w:rsidRPr="00A820F4">
        <w:rPr>
          <w:rFonts w:ascii="Times New Roman" w:eastAsia="Times New Roman" w:hAnsi="Times New Roman" w:cs="Times New Roman"/>
          <w:sz w:val="24"/>
          <w:szCs w:val="24"/>
        </w:rPr>
        <w:br/>
        <w:t>[Server:server-three-slave]     at org.jgroups.protocols.FlowControl.up(FlowControl.java:400) [jgroups-3.0.6.Final.jar:3.0.6.Final]</w:t>
      </w:r>
      <w:r w:rsidRPr="00A820F4">
        <w:rPr>
          <w:rFonts w:ascii="Times New Roman" w:eastAsia="Times New Roman" w:hAnsi="Times New Roman" w:cs="Times New Roman"/>
          <w:sz w:val="24"/>
          <w:szCs w:val="24"/>
        </w:rPr>
        <w:br/>
        <w:t>[Server:server-three-slave]     at org.jgroups.protocols.pbcast.GMS.up(GMS.java:881) [jgroups-3.0.6.Final.jar:3.0.6.Final]</w:t>
      </w:r>
      <w:r w:rsidRPr="00A820F4">
        <w:rPr>
          <w:rFonts w:ascii="Times New Roman" w:eastAsia="Times New Roman" w:hAnsi="Times New Roman" w:cs="Times New Roman"/>
          <w:sz w:val="24"/>
          <w:szCs w:val="24"/>
        </w:rPr>
        <w:br/>
        <w:t xml:space="preserve">[Server:server-three-slave]     at </w:t>
      </w:r>
      <w:r w:rsidRPr="00A820F4">
        <w:rPr>
          <w:rFonts w:ascii="Times New Roman" w:eastAsia="Times New Roman" w:hAnsi="Times New Roman" w:cs="Times New Roman"/>
          <w:sz w:val="24"/>
          <w:szCs w:val="24"/>
        </w:rPr>
        <w:lastRenderedPageBreak/>
        <w:t>org.jgroups.protocols.pbcast.STABLE.up(STABLE.java:244) [jgroups-3.0.6.Final.jar:3.0.6.Final]</w:t>
      </w:r>
      <w:r w:rsidRPr="00A820F4">
        <w:rPr>
          <w:rFonts w:ascii="Times New Roman" w:eastAsia="Times New Roman" w:hAnsi="Times New Roman" w:cs="Times New Roman"/>
          <w:sz w:val="24"/>
          <w:szCs w:val="24"/>
        </w:rPr>
        <w:br/>
        <w:t>[Server:server-three-slave]     at org.jgroups.protocols.UNICAST2.handleDataReceived(UNICAST2.java:793) [jgroups-3.0.6.Final.jar:3.0.6.Final]</w:t>
      </w:r>
      <w:r w:rsidRPr="00A820F4">
        <w:rPr>
          <w:rFonts w:ascii="Times New Roman" w:eastAsia="Times New Roman" w:hAnsi="Times New Roman" w:cs="Times New Roman"/>
          <w:sz w:val="24"/>
          <w:szCs w:val="24"/>
        </w:rPr>
        <w:br/>
        <w:t>[Server:server-three-slave]     at org.jgroups.protocols.UNICAST2.up(UNICAST2.java:365) [jgroups-3.0.6.Final.jar:3.0.6.Final]</w:t>
      </w:r>
      <w:r w:rsidRPr="00A820F4">
        <w:rPr>
          <w:rFonts w:ascii="Times New Roman" w:eastAsia="Times New Roman" w:hAnsi="Times New Roman" w:cs="Times New Roman"/>
          <w:sz w:val="24"/>
          <w:szCs w:val="24"/>
        </w:rPr>
        <w:br/>
        <w:t>[Server:server-three-slave]     at org.jgroups.protocols.pbcast.NAKACK.up(NAKACK.java:595) [jgroups-3.0.6.Final.jar:3.0.6.Final]</w:t>
      </w:r>
      <w:r w:rsidRPr="00A820F4">
        <w:rPr>
          <w:rFonts w:ascii="Times New Roman" w:eastAsia="Times New Roman" w:hAnsi="Times New Roman" w:cs="Times New Roman"/>
          <w:sz w:val="24"/>
          <w:szCs w:val="24"/>
        </w:rPr>
        <w:br/>
        <w:t>[Server:server-three-slave]     at org.jgroups.protocols.BARRIER.up(BARRIER.java:102) [jgroups-3.0.6.Final.jar:3.0.6.Final]</w:t>
      </w:r>
      <w:r w:rsidRPr="00A820F4">
        <w:rPr>
          <w:rFonts w:ascii="Times New Roman" w:eastAsia="Times New Roman" w:hAnsi="Times New Roman" w:cs="Times New Roman"/>
          <w:sz w:val="24"/>
          <w:szCs w:val="24"/>
        </w:rPr>
        <w:br/>
        <w:t>[Server:server-three-slave]     at org.jgroups.protocols.VERIFY_SUSPECT.up(VERIFY_SUSPECT.java:140) [jgroups-3.0.6.Final.jar:3.0.6.Final]</w:t>
      </w:r>
      <w:r w:rsidRPr="00A820F4">
        <w:rPr>
          <w:rFonts w:ascii="Times New Roman" w:eastAsia="Times New Roman" w:hAnsi="Times New Roman" w:cs="Times New Roman"/>
          <w:sz w:val="24"/>
          <w:szCs w:val="24"/>
        </w:rPr>
        <w:br/>
        <w:t>[Server:server-three-slave]     at org.jgroups.protocols.FD.up(FD.java:273) [jgroups-3.0.6.Final.jar:3.0.6.Final]</w:t>
      </w:r>
      <w:r w:rsidRPr="00A820F4">
        <w:rPr>
          <w:rFonts w:ascii="Times New Roman" w:eastAsia="Times New Roman" w:hAnsi="Times New Roman" w:cs="Times New Roman"/>
          <w:sz w:val="24"/>
          <w:szCs w:val="24"/>
        </w:rPr>
        <w:br/>
        <w:t>[Server:server-three-slave]     at org.jgroups.protocols.FD_SOCK.up(FD_SOCK.java:282) [jgroups-3.0.6.Final.jar:3.0.6.Final]</w:t>
      </w:r>
      <w:r w:rsidRPr="00A820F4">
        <w:rPr>
          <w:rFonts w:ascii="Times New Roman" w:eastAsia="Times New Roman" w:hAnsi="Times New Roman" w:cs="Times New Roman"/>
          <w:sz w:val="24"/>
          <w:szCs w:val="24"/>
        </w:rPr>
        <w:br/>
        <w:t>[Server:server-three-slave]     at org.jgroups.protocols.MERGE2.up(MERGE2.java:205) [jgroups-3.0.6.Final.jar:3.0.6.Final]</w:t>
      </w:r>
      <w:r w:rsidRPr="00A820F4">
        <w:rPr>
          <w:rFonts w:ascii="Times New Roman" w:eastAsia="Times New Roman" w:hAnsi="Times New Roman" w:cs="Times New Roman"/>
          <w:sz w:val="24"/>
          <w:szCs w:val="24"/>
        </w:rPr>
        <w:br/>
        <w:t>[Server:server-three-slave]     at org.jgroups.protocols.Discovery.up(Discovery.java:355) [jgroups-3.0.6.Final.jar:3.0.6.Final]</w:t>
      </w:r>
      <w:r w:rsidRPr="00A820F4">
        <w:rPr>
          <w:rFonts w:ascii="Times New Roman" w:eastAsia="Times New Roman" w:hAnsi="Times New Roman" w:cs="Times New Roman"/>
          <w:sz w:val="24"/>
          <w:szCs w:val="24"/>
        </w:rPr>
        <w:br/>
        <w:t>[Server:server-three-slave]     at org.jgroups.stack.Protocol.up(Protocol.java:358) [jgroups-3.0.6.Final.jar:3.0.6.Final]</w:t>
      </w:r>
      <w:r w:rsidRPr="00A820F4">
        <w:rPr>
          <w:rFonts w:ascii="Times New Roman" w:eastAsia="Times New Roman" w:hAnsi="Times New Roman" w:cs="Times New Roman"/>
          <w:sz w:val="24"/>
          <w:szCs w:val="24"/>
        </w:rPr>
        <w:br/>
        <w:t>[Server:server-three-slave]     at org.jgroups.protocols.TP.passMessageUp(TP.java:1174) [jgroups-3.0.6.Final.jar:3.0.6.Final]</w:t>
      </w:r>
      <w:r w:rsidRPr="00A820F4">
        <w:rPr>
          <w:rFonts w:ascii="Times New Roman" w:eastAsia="Times New Roman" w:hAnsi="Times New Roman" w:cs="Times New Roman"/>
          <w:sz w:val="24"/>
          <w:szCs w:val="24"/>
        </w:rPr>
        <w:br/>
        <w:t>[Server:server-three-slave]     at org.jgroups.protocols.TP$IncomingPacket.handleMyMessage(TP.java:1722) [jgroups-3.0.6.Final.jar:3.0.6.Final]</w:t>
      </w:r>
      <w:r w:rsidRPr="00A820F4">
        <w:rPr>
          <w:rFonts w:ascii="Times New Roman" w:eastAsia="Times New Roman" w:hAnsi="Times New Roman" w:cs="Times New Roman"/>
          <w:sz w:val="24"/>
          <w:szCs w:val="24"/>
        </w:rPr>
        <w:br/>
        <w:t>[Server:server-three-slave]     at org.jgroups.protocols.TP$IncomingPacket.run(TP.java:1704) [jgroups-3.0.6.Final.jar:3.0.6.Final]</w:t>
      </w:r>
      <w:r w:rsidRPr="00A820F4">
        <w:rPr>
          <w:rFonts w:ascii="Times New Roman" w:eastAsia="Times New Roman" w:hAnsi="Times New Roman" w:cs="Times New Roman"/>
          <w:sz w:val="24"/>
          <w:szCs w:val="24"/>
        </w:rPr>
        <w:br/>
        <w:t>[Server:server-three-slave]     at java.util.concurrent.ThreadPoolExecutor.runWorker(ThreadPoolExecutor.java:1110) [rt.jar:1.7.0_03]</w:t>
      </w:r>
      <w:r w:rsidRPr="00A820F4">
        <w:rPr>
          <w:rFonts w:ascii="Times New Roman" w:eastAsia="Times New Roman" w:hAnsi="Times New Roman" w:cs="Times New Roman"/>
          <w:sz w:val="24"/>
          <w:szCs w:val="24"/>
        </w:rPr>
        <w:br/>
        <w:t>[Server:server-three-slave]     at java.util.concurrent.ThreadPoolExecutor$Worker.run(ThreadPoolExecutor.java:603) [rt.jar:1.7.0_03]</w:t>
      </w:r>
      <w:r w:rsidRPr="00A820F4">
        <w:rPr>
          <w:rFonts w:ascii="Times New Roman" w:eastAsia="Times New Roman" w:hAnsi="Times New Roman" w:cs="Times New Roman"/>
          <w:sz w:val="24"/>
          <w:szCs w:val="24"/>
        </w:rPr>
        <w:br/>
        <w:t>[Server:server-three-slave]     at java.lang.Thread.run(Thread.java:722) [rt.jar:1.7.0_03]</w:t>
      </w:r>
      <w:r w:rsidRPr="00A820F4">
        <w:rPr>
          <w:rFonts w:ascii="Times New Roman" w:eastAsia="Times New Roman" w:hAnsi="Times New Roman" w:cs="Times New Roman"/>
          <w:sz w:val="24"/>
          <w:szCs w:val="24"/>
        </w:rPr>
        <w:br/>
        <w:t>[Server:server-three-slave]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Any ideas On what im doing wrong?</w:t>
      </w:r>
    </w:p>
    <w:p w:rsidR="00A820F4" w:rsidRPr="00A820F4" w:rsidRDefault="00A820F4" w:rsidP="00EA1EF6">
      <w:pPr>
        <w:numPr>
          <w:ilvl w:val="1"/>
          <w:numId w:val="31"/>
        </w:numPr>
        <w:spacing w:before="100" w:beforeAutospacing="1" w:after="100" w:afterAutospacing="1" w:line="240" w:lineRule="auto"/>
        <w:rPr>
          <w:rFonts w:ascii="Times New Roman" w:eastAsia="Times New Roman" w:hAnsi="Times New Roman" w:cs="Times New Roman"/>
          <w:sz w:val="24"/>
          <w:szCs w:val="24"/>
        </w:rPr>
      </w:pPr>
      <w:hyperlink r:id="rId104" w:anchor="comment-91947358"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3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7" name="Picture 77" descr="User icon: boanergesz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User icon: boanergesza11"/>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17, 2012 </w:t>
      </w:r>
    </w:p>
    <w:p w:rsidR="00A820F4" w:rsidRPr="00A820F4" w:rsidRDefault="00A820F4" w:rsidP="00A820F4">
      <w:pPr>
        <w:spacing w:before="100" w:beforeAutospacing="1" w:after="100" w:afterAutospacing="1" w:line="240" w:lineRule="auto"/>
        <w:ind w:left="1440"/>
        <w:outlineLvl w:val="3"/>
        <w:rPr>
          <w:rFonts w:ascii="Times New Roman" w:eastAsia="Times New Roman" w:hAnsi="Times New Roman" w:cs="Times New Roman"/>
          <w:b/>
          <w:bCs/>
          <w:sz w:val="24"/>
          <w:szCs w:val="24"/>
        </w:rPr>
      </w:pPr>
      <w:hyperlink r:id="rId105" w:history="1">
        <w:r w:rsidRPr="00A820F4">
          <w:rPr>
            <w:rFonts w:ascii="Times New Roman" w:eastAsia="Times New Roman" w:hAnsi="Times New Roman" w:cs="Times New Roman"/>
            <w:b/>
            <w:bCs/>
            <w:color w:val="0000FF"/>
            <w:sz w:val="24"/>
            <w:szCs w:val="24"/>
            <w:u w:val="single"/>
          </w:rPr>
          <w:t>Gerhard Visagie</w:t>
        </w:r>
      </w:hyperlink>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noticed in the top right hand corner at "Messages" there was an "Unknown Error" When I clocked it, this is what I saw:</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t>
      </w:r>
    </w:p>
    <w:p w:rsidR="00A820F4" w:rsidRPr="00A820F4" w:rsidRDefault="00A820F4" w:rsidP="00A820F4">
      <w:pPr>
        <w:spacing w:before="100" w:beforeAutospacing="1" w:after="100" w:afterAutospacing="1" w:line="240" w:lineRule="auto"/>
        <w:ind w:left="1440"/>
        <w:outlineLvl w:val="2"/>
        <w:rPr>
          <w:rFonts w:ascii="Times New Roman" w:eastAsia="Times New Roman" w:hAnsi="Times New Roman" w:cs="Times New Roman"/>
          <w:b/>
          <w:bCs/>
          <w:sz w:val="27"/>
          <w:szCs w:val="27"/>
        </w:rPr>
      </w:pPr>
      <w:bookmarkStart w:id="14" w:name="ClusteringandDomainSetupWalkthrough-Unkn"/>
      <w:bookmarkEnd w:id="14"/>
      <w:r w:rsidRPr="00A820F4">
        <w:rPr>
          <w:rFonts w:ascii="Times New Roman" w:eastAsia="Times New Roman" w:hAnsi="Times New Roman" w:cs="Times New Roman"/>
          <w:b/>
          <w:bCs/>
          <w:sz w:val="27"/>
          <w:szCs w:val="27"/>
        </w:rPr>
        <w:t>Unknown error</w:t>
      </w:r>
      <w:r w:rsidRPr="00A820F4">
        <w:rPr>
          <w:rFonts w:ascii="Times New Roman" w:eastAsia="Times New Roman" w:hAnsi="Times New Roman" w:cs="Times New Roman"/>
          <w:b/>
          <w:bCs/>
          <w:sz w:val="27"/>
          <w:szCs w:val="27"/>
        </w:rPr>
        <w:br/>
        <w:t>Unexpected HTTP response: 500</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Request</w:t>
      </w:r>
      <w:r w:rsidRPr="00A820F4">
        <w:rPr>
          <w:rFonts w:ascii="Times New Roman" w:eastAsia="Times New Roman" w:hAnsi="Times New Roman" w:cs="Times New Roman"/>
          <w:sz w:val="24"/>
          <w:szCs w:val="24"/>
        </w:rPr>
        <w:br/>
        <w:t>{</w:t>
      </w:r>
      <w:r w:rsidRPr="00A820F4">
        <w:rPr>
          <w:rFonts w:ascii="Times New Roman" w:eastAsia="Times New Roman" w:hAnsi="Times New Roman" w:cs="Times New Roman"/>
          <w:sz w:val="24"/>
          <w:szCs w:val="24"/>
        </w:rPr>
        <w:br/>
        <w:t>"operation" =&gt; "composite",</w:t>
      </w:r>
      <w:r w:rsidRPr="00A820F4">
        <w:rPr>
          <w:rFonts w:ascii="Times New Roman" w:eastAsia="Times New Roman" w:hAnsi="Times New Roman" w:cs="Times New Roman"/>
          <w:sz w:val="24"/>
          <w:szCs w:val="24"/>
        </w:rPr>
        <w:br/>
        <w:t>"address" =&gt; [],</w:t>
      </w:r>
      <w:r w:rsidRPr="00A820F4">
        <w:rPr>
          <w:rFonts w:ascii="Times New Roman" w:eastAsia="Times New Roman" w:hAnsi="Times New Roman" w:cs="Times New Roman"/>
          <w:sz w:val="24"/>
          <w:szCs w:val="24"/>
        </w:rPr>
        <w:br/>
        <w:t>"steps" =&gt; [</w:t>
      </w:r>
    </w:p>
    <w:p w:rsidR="00A820F4" w:rsidRPr="00A820F4" w:rsidRDefault="00A820F4" w:rsidP="00A820F4">
      <w:pPr>
        <w:spacing w:beforeAutospacing="1" w:after="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 "address" =&gt; [ ("server-group" =&gt; "other-server-group"), ("deployment" =&gt; "cluster-demo.war") ], "operation" =&gt; "add" } </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t>
      </w:r>
    </w:p>
    <w:p w:rsidR="00A820F4" w:rsidRPr="00A820F4" w:rsidRDefault="00A820F4" w:rsidP="00A820F4">
      <w:pPr>
        <w:spacing w:beforeAutospacing="1" w:after="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 "address" =&gt; [ ("server-group" =&gt; "other-server-group"), ("deployment" =&gt; "cluster-demo.war") ], "operation" =&gt; "deploy" } </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t>
      </w:r>
      <w:r w:rsidRPr="00A820F4">
        <w:rPr>
          <w:rFonts w:ascii="Times New Roman" w:eastAsia="Times New Roman" w:hAnsi="Times New Roman" w:cs="Times New Roman"/>
          <w:sz w:val="24"/>
          <w:szCs w:val="24"/>
        </w:rPr>
        <w:br/>
        <w:t>}</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Response</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Internal Server Error</w:t>
      </w:r>
      <w:r w:rsidRPr="00A820F4">
        <w:rPr>
          <w:rFonts w:ascii="Times New Roman" w:eastAsia="Times New Roman" w:hAnsi="Times New Roman" w:cs="Times New Roman"/>
          <w:sz w:val="24"/>
          <w:szCs w:val="24"/>
        </w:rPr>
        <w:br/>
        <w:t>{</w:t>
      </w:r>
      <w:r w:rsidRPr="00A820F4">
        <w:rPr>
          <w:rFonts w:ascii="Times New Roman" w:eastAsia="Times New Roman" w:hAnsi="Times New Roman" w:cs="Times New Roman"/>
          <w:sz w:val="24"/>
          <w:szCs w:val="24"/>
        </w:rPr>
        <w:br/>
        <w:t>"outcome" =&gt; "failed",</w:t>
      </w:r>
      <w:r w:rsidRPr="00A820F4">
        <w:rPr>
          <w:rFonts w:ascii="Times New Roman" w:eastAsia="Times New Roman" w:hAnsi="Times New Roman" w:cs="Times New Roman"/>
          <w:sz w:val="24"/>
          <w:szCs w:val="24"/>
        </w:rPr>
        <w:br/>
        <w:t>"result" =&gt; {</w:t>
      </w:r>
      <w:r w:rsidRPr="00A820F4">
        <w:rPr>
          <w:rFonts w:ascii="Times New Roman" w:eastAsia="Times New Roman" w:hAnsi="Times New Roman" w:cs="Times New Roman"/>
          <w:sz w:val="24"/>
          <w:szCs w:val="24"/>
        </w:rPr>
        <w:br/>
        <w:t xml:space="preserve">"step-1" =&gt; </w:t>
      </w:r>
    </w:p>
    <w:p w:rsidR="00A820F4" w:rsidRPr="00A820F4" w:rsidRDefault="00A820F4" w:rsidP="00A820F4">
      <w:pPr>
        <w:spacing w:beforeAutospacing="1" w:after="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 "outcome" =&gt; "failed", "rolled-back" =&gt; true } </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t>
      </w:r>
      <w:r w:rsidRPr="00A820F4">
        <w:rPr>
          <w:rFonts w:ascii="Times New Roman" w:eastAsia="Times New Roman" w:hAnsi="Times New Roman" w:cs="Times New Roman"/>
          <w:sz w:val="24"/>
          <w:szCs w:val="24"/>
        </w:rPr>
        <w:br/>
        <w:t xml:space="preserve">"step-2" =&gt; </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w:t>
      </w:r>
      <w:r w:rsidRPr="00A820F4">
        <w:rPr>
          <w:rFonts w:ascii="Times New Roman" w:eastAsia="Times New Roman" w:hAnsi="Times New Roman" w:cs="Times New Roman"/>
          <w:sz w:val="24"/>
          <w:szCs w:val="24"/>
        </w:rPr>
        <w:br/>
        <w:t>"failure-description" =&gt; "JBAS014654: Composite operation was rolled back",</w:t>
      </w:r>
      <w:r w:rsidRPr="00A820F4">
        <w:rPr>
          <w:rFonts w:ascii="Times New Roman" w:eastAsia="Times New Roman" w:hAnsi="Times New Roman" w:cs="Times New Roman"/>
          <w:sz w:val="24"/>
          <w:szCs w:val="24"/>
        </w:rPr>
        <w:br/>
        <w:t>"rolled-back" =&gt; true</w:t>
      </w:r>
      <w:r w:rsidRPr="00A820F4">
        <w:rPr>
          <w:rFonts w:ascii="Times New Roman" w:eastAsia="Times New Roman" w:hAnsi="Times New Roman" w:cs="Times New Roman"/>
          <w:sz w:val="24"/>
          <w:szCs w:val="24"/>
        </w:rPr>
        <w:br/>
        <w:t>}</w:t>
      </w:r>
      <w:r w:rsidRPr="00A820F4">
        <w:rPr>
          <w:rFonts w:ascii="Times New Roman" w:eastAsia="Times New Roman" w:hAnsi="Times New Roman" w:cs="Times New Roman"/>
          <w:sz w:val="24"/>
          <w:szCs w:val="24"/>
        </w:rPr>
        <w:br/>
        <w:t>"</w:t>
      </w:r>
    </w:p>
    <w:p w:rsidR="00A820F4" w:rsidRPr="00A820F4" w:rsidRDefault="00A820F4" w:rsidP="00EA1EF6">
      <w:pPr>
        <w:numPr>
          <w:ilvl w:val="2"/>
          <w:numId w:val="33"/>
        </w:numPr>
        <w:spacing w:before="100" w:beforeAutospacing="1" w:after="100" w:afterAutospacing="1" w:line="240" w:lineRule="auto"/>
        <w:rPr>
          <w:rFonts w:ascii="Times New Roman" w:eastAsia="Times New Roman" w:hAnsi="Times New Roman" w:cs="Times New Roman"/>
          <w:sz w:val="24"/>
          <w:szCs w:val="24"/>
        </w:rPr>
      </w:pPr>
      <w:hyperlink r:id="rId106" w:anchor="comment-91947359"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8" name="Picture 78" descr="User icon: rzhevsk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icon: rzhevskiy"/>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Apr 19,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07" w:history="1">
        <w:r w:rsidRPr="00A820F4">
          <w:rPr>
            <w:rFonts w:ascii="Times New Roman" w:eastAsia="Times New Roman" w:hAnsi="Times New Roman" w:cs="Times New Roman"/>
            <w:b/>
            <w:bCs/>
            <w:color w:val="0000FF"/>
            <w:sz w:val="24"/>
            <w:szCs w:val="24"/>
            <w:u w:val="single"/>
          </w:rPr>
          <w:t>Dmitry Rzhevskiy</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try create HA cluster, as described in thi aricle and as described in this comment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hyperlink r:id="rId108" w:anchor="comment-22872548" w:history="1">
        <w:r w:rsidRPr="00A820F4">
          <w:rPr>
            <w:rFonts w:ascii="Times New Roman" w:eastAsia="Times New Roman" w:hAnsi="Times New Roman" w:cs="Times New Roman"/>
            <w:color w:val="0000FF"/>
            <w:sz w:val="24"/>
            <w:szCs w:val="24"/>
            <w:u w:val="single"/>
          </w:rPr>
          <w:t>https://docs.jboss.org/author/display/AS71/AS7+Cluster+Howto#comment-22872548</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But HA not work: I put date on master (i see from log) stop server on master, on slave "The time is null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Session not replicated.</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In logs I see"JBAS010206: Number of cluster members: 1"</w:t>
      </w:r>
      <w:r w:rsidRPr="00A820F4">
        <w:rPr>
          <w:rFonts w:ascii="Times New Roman" w:eastAsia="Times New Roman" w:hAnsi="Times New Roman" w:cs="Times New Roman"/>
          <w:sz w:val="24"/>
          <w:szCs w:val="24"/>
        </w:rPr>
        <w:br/>
        <w:t>What I do wrong?</w:t>
      </w:r>
      <w:r w:rsidRPr="00A820F4">
        <w:rPr>
          <w:rFonts w:ascii="Times New Roman" w:eastAsia="Times New Roman" w:hAnsi="Times New Roman" w:cs="Times New Roman"/>
          <w:sz w:val="24"/>
          <w:szCs w:val="24"/>
        </w:rPr>
        <w:br/>
        <w:t xml:space="preserve">config files and logs I post there: </w:t>
      </w:r>
      <w:hyperlink r:id="rId109" w:history="1">
        <w:r w:rsidRPr="00A820F4">
          <w:rPr>
            <w:rFonts w:ascii="Times New Roman" w:eastAsia="Times New Roman" w:hAnsi="Times New Roman" w:cs="Times New Roman"/>
            <w:color w:val="0000FF"/>
            <w:sz w:val="24"/>
            <w:szCs w:val="24"/>
            <w:u w:val="single"/>
          </w:rPr>
          <w:t>https://gist.github.com/2419905</w:t>
        </w:r>
      </w:hyperlink>
    </w:p>
    <w:p w:rsidR="00A820F4" w:rsidRPr="00A820F4" w:rsidRDefault="00A820F4" w:rsidP="00EA1EF6">
      <w:pPr>
        <w:numPr>
          <w:ilvl w:val="1"/>
          <w:numId w:val="34"/>
        </w:numPr>
        <w:spacing w:before="100" w:beforeAutospacing="1" w:after="100" w:afterAutospacing="1" w:line="240" w:lineRule="auto"/>
        <w:rPr>
          <w:rFonts w:ascii="Times New Roman" w:eastAsia="Times New Roman" w:hAnsi="Times New Roman" w:cs="Times New Roman"/>
          <w:sz w:val="24"/>
          <w:szCs w:val="24"/>
        </w:rPr>
      </w:pPr>
      <w:hyperlink r:id="rId110" w:anchor="comment-91947360"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79" name="Picture 79" descr="User icon: dberko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 icon: dberkowicz"/>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09,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11" w:history="1">
        <w:r w:rsidRPr="00A820F4">
          <w:rPr>
            <w:rFonts w:ascii="Times New Roman" w:eastAsia="Times New Roman" w:hAnsi="Times New Roman" w:cs="Times New Roman"/>
            <w:b/>
            <w:bCs/>
            <w:color w:val="0000FF"/>
            <w:sz w:val="24"/>
            <w:szCs w:val="24"/>
            <w:u w:val="single"/>
          </w:rPr>
          <w:t>David Berkowicz</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downloaded ver 7.1.1 and followed the instructions to create a master-slave set of servers. I am successfully able to remotely start a slave server, but I am unable to deploy the cluster-demo.war.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sequence I follow is as detailed in the guide;</w:t>
      </w:r>
    </w:p>
    <w:p w:rsidR="00A820F4" w:rsidRPr="00A820F4" w:rsidRDefault="00A820F4" w:rsidP="00EA1EF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I start the master server-three </w:t>
      </w:r>
    </w:p>
    <w:p w:rsidR="00A820F4" w:rsidRPr="00A820F4" w:rsidRDefault="00A820F4" w:rsidP="00EA1EF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start the slave server-three</w:t>
      </w:r>
    </w:p>
    <w:p w:rsidR="00A820F4" w:rsidRPr="00A820F4" w:rsidRDefault="00A820F4" w:rsidP="00EA1EF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upload the cluster-demo.war</w:t>
      </w:r>
    </w:p>
    <w:p w:rsidR="00A820F4" w:rsidRPr="00A820F4" w:rsidRDefault="00A820F4" w:rsidP="00EA1EF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attempt to deploy to the cluster group</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There are no overt errors on the slave (and master) console when I start the default servers, but I do see the following on starting server-three: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Courier New" w:eastAsia="Times New Roman" w:hAnsi="Courier New" w:cs="Courier New"/>
          <w:color w:val="FF0000"/>
          <w:sz w:val="20"/>
        </w:rPr>
        <w:t>[Server:server-three] JBAS014775:    New missing/unsatisfied dependencies:</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service jboss.binding.jacorb (missing) dependents: [service jboss.jacorb.orb-service]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service jboss.binding.jacorb-ssl (missing) dependents: [service jboss.jacorb.orb-service]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service jboss.binding.messaging (missing) dependents: [service jboss.messaging.default]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service jboss.binding.messaging-throughput (missing) dependents: [service jboss.messaging.default]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17:25:20,392 ERROR [org.jboss.as] (Controller Boot Thread) JBAS015875: JBoss AS 7.1.1.Final "Brontes" started (with errors) in 5684ms - Started 146 of 280 services (12 services failed or missing dependencies, 121 services are passive or on-demand)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w:t>
      </w:r>
      <w:r w:rsidRPr="00A820F4">
        <w:rPr>
          <w:rFonts w:ascii="Times New Roman" w:eastAsia="Times New Roman" w:hAnsi="Times New Roman" w:cs="Times New Roman"/>
          <w:color w:val="FF0000"/>
          <w:sz w:val="24"/>
          <w:szCs w:val="24"/>
        </w:rPr>
        <w:t>Server:server-three] 17:25:20,387 INFO  [org.jboss.as.controller] (Controller Boot Thread) JBAS014774: Service status report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FF0000"/>
          <w:sz w:val="24"/>
          <w:szCs w:val="24"/>
        </w:rPr>
        <w:t>[Server:server-three] JBAS014775:    New missing/unsatisfied dependencies: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FF0000"/>
          <w:sz w:val="24"/>
          <w:szCs w:val="24"/>
        </w:rPr>
        <w:t>[Server:server-three]       service jboss.binding.jacorb (missing) dependents: [service jboss.jacorb.orb-service]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FF0000"/>
          <w:sz w:val="24"/>
          <w:szCs w:val="24"/>
        </w:rPr>
        <w:t>[Server:server-three]       service jboss.binding.jacorb-ssl (missing) dependents: [service jboss.jacorb.orb-service]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FF0000"/>
          <w:sz w:val="24"/>
          <w:szCs w:val="24"/>
        </w:rPr>
        <w:t>[Server:server-three]       service jboss.binding.messaging (missing) dependents: [service jboss.messaging.default]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FF0000"/>
          <w:sz w:val="24"/>
          <w:szCs w:val="24"/>
        </w:rPr>
        <w:t>[Server:server-three]       service jboss.binding.messaging-throughput (missing) dependents: [service jboss.messaging.default]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FF0000"/>
          <w:sz w:val="24"/>
          <w:szCs w:val="24"/>
        </w:rPr>
        <w:t>[Server:server-three]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FF0000"/>
          <w:sz w:val="24"/>
          <w:szCs w:val="24"/>
        </w:rPr>
        <w:t>[Server:server-three] 17:25:20,392 ERROR [org.jboss.as] (Controller Boot Thread) JBAS015875: JBoss AS 7.1.1.Final "Brontes" started (with errors) in 5684ms - Started 146 of 280 services (12 services failed or missing dependencies, 121 services are passive or on-demand)</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remote deployment hangs and terminates with a 500 error in the master log. The slave console shows the following messages: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Courier New" w:eastAsia="Times New Roman" w:hAnsi="Courier New" w:cs="Courier New"/>
          <w:color w:val="FF0000"/>
          <w:sz w:val="20"/>
        </w:rPr>
        <w:lastRenderedPageBreak/>
        <w:t>[Server:server-three] 16:33:08,859 INFO  [stdout] (pool-13-thread-1)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16:33:08,860 INFO  [stdout] (pool-13-thread-1)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16:33:08,861 INFO  [stdout] (pool-13-thread-1) GMS: address=slaveport:server-three/web, cluster=web, physical address=</w:t>
      </w:r>
      <w:hyperlink r:id="rId112" w:history="1">
        <w:r w:rsidRPr="00A820F4">
          <w:rPr>
            <w:rFonts w:ascii="Times New Roman" w:eastAsia="Times New Roman" w:hAnsi="Times New Roman" w:cs="Times New Roman"/>
            <w:color w:val="0000FF"/>
            <w:sz w:val="24"/>
            <w:szCs w:val="24"/>
            <w:u w:val="single"/>
          </w:rPr>
          <w:t>10.16.221.102:55450</w:t>
        </w:r>
      </w:hyperlink>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16:33:08,861 INFO  [stdout] (pool-13-thread-1) -------------------------------------------------------------------</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16:33:11,133 INFO  [org.infinispan.configuration.cache.EvictionConfigurationBuilder] (MSC service thread 1-2) ISPN000152: Passivation configured without an eviction policy being selected. Only manually evicted entities will be pasivated.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16:33:11,135 INFO  [org.infinispan.configuration.cache.EvictionConfigurationBuilder] (MSC service thread 1-1) ISPN000152: Passivation configured without an eviction policy being selected. Only manually evicted entities will be pasivated.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16:33:11,190 INFO  [org.infinispan.remoting.transport.jgroups.JGroupsTransport] (pool-14-thread-1) ISPN000078: Starting JGroups Channel</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16:33:11,195 INFO  [org.infinispan.remoting.transport.jgroups.JGroupsTransport] (pool-14-thread-1) ISPN000094: Received new cluster view: [slaveport:server-three/web|0] [slaveport:server-three/web]</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16:33:11,196 INFO  [org.infinispan.remoting.transport.jgroups.JGroupsTransport] (pool-14-thread-1) ISPN000079: Cache local address is slaveport:server-three/web, physical addresses are [</w:t>
      </w:r>
      <w:hyperlink r:id="rId113" w:history="1">
        <w:r w:rsidRPr="00A820F4">
          <w:rPr>
            <w:rFonts w:ascii="Times New Roman" w:eastAsia="Times New Roman" w:hAnsi="Times New Roman" w:cs="Times New Roman"/>
            <w:color w:val="0000FF"/>
            <w:sz w:val="24"/>
            <w:szCs w:val="24"/>
            <w:u w:val="single"/>
          </w:rPr>
          <w:t>10.16.221.102:55450</w:t>
        </w:r>
      </w:hyperlink>
      <w:r w:rsidRPr="00A820F4">
        <w:rPr>
          <w:rFonts w:ascii="Courier New" w:eastAsia="Times New Roman" w:hAnsi="Courier New" w:cs="Courier New"/>
          <w:color w:val="FF0000"/>
          <w:sz w:val="20"/>
        </w:rPr>
        <w:t>]</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16:33:11,201 INFO  [org.infinispan.factories.GlobalComponentRegistry] (pool-14-thread-1) ISPN000128: Infinispan version: Infinispan 'Brahma' 5.1.2.FINAL</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16:33:11,201 INFO  [org.infinispan.config.ConfigurationValidatingVisitor] (pool-14-thread-1) ISPN000152: Passivation configured without an eviction policy being selected. Only manually evicted entities will be pasivated.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16:33:11,302 INFO  [org.infinispan.jmx.CacheJmxRegistration] (pool-14-thread-1) ISPN000031: MBeans were successfully registered to the platform mbean server.</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16:33:11,314 INFO  [org.jboss.as.clustering.infinispan] (pool-14-thread-1) JBAS010281: Started repl cache from web container</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16:33:11,323 INFO  [org.jboss.as.clustering.impl.CoreGroupCommunicationService.web] (MSC service thread 1-4) JBAS010206: Number of cluster members: 1</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16:33:11,368 INFO  [org.infinispan.configuration.cache.EvictionConfigurationBuilder] (MSC service thread 1-3) ISPN000152: Passivation configured without an eviction policy being selected. Only manually evicted entities will be pasivated.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16:33:11,388 INFO  [org.infinispan.config.ConfigurationValidatingVisitor] (MSC service thread 1-3) ISPN000152: Passivation configured without an eviction policy being selected. Only manually evicted entities will be pasivated.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lastRenderedPageBreak/>
        <w:t>[Server:server-three] 16:33:11,410 INFO  [org.infinispan.jmx.CacheJmxRegistration] (MSC service thread 1-3) ISPN000031: MBeans were successfully registered to the platform mbean server.</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16:33:11,412 INFO  [org.jboss.as.clustering.infinispan] (MSC service thread 1-3) JBAS010281: Started //default-host//cluster-demo cache from web container</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16:33:11,427 INFO  [org.infinispan.configuration.cache.EvictionConfigurationBuilder] (MSC service thread 1-3) ISPN000152: Passivation configured without an eviction policy being selected. Only manually evicted entities will be pasivated.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16:33:11,429 INFO  [org.infinispan.configuration.cache.EvictionConfigurationBuilder] (MSC service thread 1-3) ISPN000152: Passivation configured without an eviction policy being selected. Only manually evicted entities will be pasivated.</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16:33:11,541 INFO  [org.jboss.web] (MSC service thread 1-3) JBAS018210: Registering web context: /cluster-demo</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16:33:11,748 INFO  [org.jboss.as.server] (host-controller-connection-threads - 1) JBAS015870: Deploy of deployment "cluster-demo.war" was rolled back with failure message JBAS014750: Operation handler failed to complete</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16:33:11,768 INFO  [org.infinispan.eviction.PassivationManagerImpl] (MSC service thread 1-2) ISPN000029: Passivating all entries to disk</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16:33:11,769 INFO  [org.infinispan.eviction.PassivationManagerImpl] (MSC service thread 1-2) ISPN000030: Passivated 0 entries in 1 milliseconds</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16:33:11,772 INFO  [org.jboss.as.clustering.infinispan] (MSC service thread 1-2) JBAS010282: Stopped //default-host//cluster-demo cache from web container</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16:33:11,802 INFO  [org.infinispan.eviction.PassivationManagerImpl] (pool-14-thread-1) ISPN000029: Passivating all entries to disk</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16:33:11,803 INFO  [org.infinispan.eviction.PassivationManagerImpl] (pool-14-thread-1) ISPN000030: Passivated 0 entries in 0 milliseconds</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16:33:11,806 INFO  [org.jboss.as.clustering.infinispan] (pool-14-thread-1) JBAS010282: Stopped repl cache from web container</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16:33:11,831 INFO  [org.jboss.as.server.deployment] (MSC service thread 1-2) JBAS015877: Stopped deployment cluster-demo.war in 81ms</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FF0000"/>
          <w:sz w:val="20"/>
        </w:rPr>
        <w:t>[Server:server-three] 16:33:11,935 INFO  [org.infinispan.remoting.transport.jgroups.JGroupsTransport] (pool-12-thread-1) ISPN000082: Stopping the RpcDispatcher</w:t>
      </w:r>
      <w:r w:rsidRPr="00A820F4">
        <w:rPr>
          <w:rFonts w:ascii="Times New Roman" w:eastAsia="Times New Roman" w:hAnsi="Times New Roman" w:cs="Times New Roman"/>
          <w:sz w:val="24"/>
          <w:szCs w:val="24"/>
        </w:rPr>
        <w:br/>
        <w:t>I'm running this on os X (Lion) and java version "1.6.0_31"</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Java(TM) SE Runtime Environment (build 1.6.0_31-b04-415-11M3635)</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Java HotSpot(TM) 64-Bit Server VM (build 20.6-b01-415, mixed mode)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Any help will be greatly appreciated.</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David.</w:t>
      </w:r>
    </w:p>
    <w:p w:rsidR="00A820F4" w:rsidRPr="00A820F4" w:rsidRDefault="00A820F4" w:rsidP="00EA1EF6">
      <w:pPr>
        <w:numPr>
          <w:ilvl w:val="1"/>
          <w:numId w:val="34"/>
        </w:numPr>
        <w:spacing w:before="100" w:beforeAutospacing="1" w:after="100" w:afterAutospacing="1" w:line="240" w:lineRule="auto"/>
        <w:rPr>
          <w:rFonts w:ascii="Times New Roman" w:eastAsia="Times New Roman" w:hAnsi="Times New Roman" w:cs="Times New Roman"/>
          <w:sz w:val="24"/>
          <w:szCs w:val="24"/>
        </w:rPr>
      </w:pPr>
      <w:hyperlink r:id="rId114" w:anchor="comment-91947361"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0" name="Picture 80"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10, 2012 </w:t>
      </w:r>
    </w:p>
    <w:p w:rsidR="00A820F4" w:rsidRPr="00A820F4" w:rsidRDefault="00A820F4" w:rsidP="00A820F4">
      <w:pPr>
        <w:spacing w:before="100" w:beforeAutospacing="1" w:after="100" w:afterAutospacing="1" w:line="240" w:lineRule="auto"/>
        <w:ind w:left="1440"/>
        <w:outlineLvl w:val="3"/>
        <w:rPr>
          <w:rFonts w:ascii="Times New Roman" w:eastAsia="Times New Roman" w:hAnsi="Times New Roman" w:cs="Times New Roman"/>
          <w:b/>
          <w:bCs/>
          <w:sz w:val="24"/>
          <w:szCs w:val="24"/>
        </w:rPr>
      </w:pPr>
      <w:hyperlink r:id="rId115"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color w:val="555555"/>
          <w:sz w:val="24"/>
          <w:szCs w:val="24"/>
        </w:rPr>
        <w:t>Try using full-ha-sockets in other-server-group, ? Have a look at this thread if you encounter a different error after trying this ...</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hyperlink r:id="rId116" w:anchor="727190" w:history="1">
        <w:r w:rsidRPr="00A820F4">
          <w:rPr>
            <w:rFonts w:ascii="Times New Roman" w:eastAsia="Times New Roman" w:hAnsi="Times New Roman" w:cs="Times New Roman"/>
            <w:color w:val="0000FF"/>
            <w:sz w:val="24"/>
            <w:szCs w:val="24"/>
            <w:u w:val="single"/>
          </w:rPr>
          <w:t>https://community.jboss.org/message/727190#727190</w:t>
        </w:r>
      </w:hyperlink>
    </w:p>
    <w:p w:rsidR="00A820F4" w:rsidRPr="00A820F4" w:rsidRDefault="00A820F4" w:rsidP="00EA1EF6">
      <w:pPr>
        <w:numPr>
          <w:ilvl w:val="2"/>
          <w:numId w:val="35"/>
        </w:numPr>
        <w:spacing w:before="100" w:beforeAutospacing="1" w:after="100" w:afterAutospacing="1" w:line="240" w:lineRule="auto"/>
        <w:rPr>
          <w:rFonts w:ascii="Times New Roman" w:eastAsia="Times New Roman" w:hAnsi="Times New Roman" w:cs="Times New Roman"/>
          <w:sz w:val="24"/>
          <w:szCs w:val="24"/>
        </w:rPr>
      </w:pPr>
      <w:hyperlink r:id="rId117" w:anchor="comment-91947362"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3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1" name="Picture 81" descr="User icon: dberko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ser icon: dberkowicz"/>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10, 2012 </w:t>
      </w:r>
    </w:p>
    <w:p w:rsidR="00A820F4" w:rsidRPr="00A820F4" w:rsidRDefault="00A820F4" w:rsidP="00A820F4">
      <w:pPr>
        <w:spacing w:before="100" w:beforeAutospacing="1" w:after="100" w:afterAutospacing="1" w:line="240" w:lineRule="auto"/>
        <w:ind w:left="2160"/>
        <w:outlineLvl w:val="3"/>
        <w:rPr>
          <w:rFonts w:ascii="Times New Roman" w:eastAsia="Times New Roman" w:hAnsi="Times New Roman" w:cs="Times New Roman"/>
          <w:b/>
          <w:bCs/>
          <w:sz w:val="24"/>
          <w:szCs w:val="24"/>
        </w:rPr>
      </w:pPr>
      <w:hyperlink r:id="rId118" w:history="1">
        <w:r w:rsidRPr="00A820F4">
          <w:rPr>
            <w:rFonts w:ascii="Times New Roman" w:eastAsia="Times New Roman" w:hAnsi="Times New Roman" w:cs="Times New Roman"/>
            <w:b/>
            <w:bCs/>
            <w:color w:val="0000FF"/>
            <w:sz w:val="24"/>
            <w:szCs w:val="24"/>
            <w:u w:val="single"/>
          </w:rPr>
          <w:t>David Berkowicz</w:t>
        </w:r>
      </w:hyperlink>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 you that fixed the problem.</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issue I run into now relates to configuring httpd - I am attempting to include the cluster modules into the bundled apache 2.2 installation on a Mac (Lion).</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get the following error:</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sudo apachectl -k restart</w:t>
      </w:r>
      <w:r w:rsidRPr="00A820F4">
        <w:rPr>
          <w:rFonts w:ascii="Times New Roman" w:eastAsia="Times New Roman" w:hAnsi="Times New Roman" w:cs="Times New Roman"/>
          <w:sz w:val="24"/>
          <w:szCs w:val="24"/>
        </w:rPr>
        <w:br/>
        <w:t>httpd: Syntax error on line 116 of /private/etc/apache2/httpd.conf: Cannot load /usr/libexec/apache2/mod_slotmem.so into server: dlopen(/usr/libexec/apache2/mod_slotmem.so, 10): no suitable image found.  Did find:\n\t/usr/libexec/apache2/mod_slotmem.so: mach-o, but wrong architecture</w:t>
      </w:r>
      <w:r w:rsidRPr="00A820F4">
        <w:rPr>
          <w:rFonts w:ascii="Times New Roman" w:eastAsia="Times New Roman" w:hAnsi="Times New Roman" w:cs="Times New Roman"/>
          <w:sz w:val="24"/>
          <w:szCs w:val="24"/>
        </w:rPr>
        <w:br/>
      </w:r>
      <w:r w:rsidRPr="00A820F4">
        <w:rPr>
          <w:rFonts w:ascii="Times New Roman" w:eastAsia="Times New Roman" w:hAnsi="Times New Roman" w:cs="Times New Roman"/>
          <w:color w:val="3366FF"/>
          <w:sz w:val="24"/>
          <w:szCs w:val="24"/>
        </w:rPr>
        <w:t>sudo apachectl -k restart</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Courier New" w:eastAsia="Times New Roman" w:hAnsi="Courier New" w:cs="Courier New"/>
          <w:color w:val="FF0000"/>
          <w:sz w:val="20"/>
        </w:rPr>
        <w:t xml:space="preserve">httpd: Syntax error on line 116 of /private/etc/apache2/httpd.conf: Cannot load /usr/libexec/apache2/mod_slotmem.so into server: dlopen(/usr/libexec/apache2/mod_slotmem.so, 10): no suitable image found.  Did </w:t>
      </w:r>
      <w:r w:rsidRPr="00A820F4">
        <w:rPr>
          <w:rFonts w:ascii="Courier New" w:eastAsia="Times New Roman" w:hAnsi="Courier New" w:cs="Courier New"/>
          <w:color w:val="FF0000"/>
          <w:sz w:val="20"/>
        </w:rPr>
        <w:lastRenderedPageBreak/>
        <w:t>find:\n\t/usr/libexec/apache2/mod_slotmem.so: mach-o, but wrong architecture</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Anybody have any success with this, or should I just go ahead and try the httpd bundle from jboss directly?</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w:t>
      </w:r>
    </w:p>
    <w:p w:rsidR="00A820F4" w:rsidRPr="00A820F4" w:rsidRDefault="00A820F4" w:rsidP="00EA1EF6">
      <w:pPr>
        <w:numPr>
          <w:ilvl w:val="3"/>
          <w:numId w:val="37"/>
        </w:numPr>
        <w:spacing w:before="100" w:beforeAutospacing="1" w:after="100" w:afterAutospacing="1" w:line="240" w:lineRule="auto"/>
        <w:rPr>
          <w:rFonts w:ascii="Times New Roman" w:eastAsia="Times New Roman" w:hAnsi="Times New Roman" w:cs="Times New Roman"/>
          <w:sz w:val="24"/>
          <w:szCs w:val="24"/>
        </w:rPr>
      </w:pPr>
      <w:hyperlink r:id="rId119" w:anchor="comment-91947363"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2" name="Picture 82" descr="User icon: dberko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icon: dberkowicz"/>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10,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20" w:history="1">
        <w:r w:rsidRPr="00A820F4">
          <w:rPr>
            <w:rFonts w:ascii="Times New Roman" w:eastAsia="Times New Roman" w:hAnsi="Times New Roman" w:cs="Times New Roman"/>
            <w:b/>
            <w:bCs/>
            <w:color w:val="0000FF"/>
            <w:sz w:val="24"/>
            <w:szCs w:val="24"/>
            <w:u w:val="single"/>
          </w:rPr>
          <w:t>David Berkowicz</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have progressed to the point where everything but clustering seems to be working.</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have a master and a slave.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installed the httpd binary from jboss and configured it according to the instructions given in the main document.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am able to see the mod_cluster_manager page (but none of the links show anything).</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can invoke the put.jsp method in cluster-demo when I go directly to port 8330, but I get an page not found error when I try navigate using port number 10001.</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relevant portion of my httpd.conf file is below. The error log show</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Courier New" w:eastAsia="Times New Roman" w:hAnsi="Courier New" w:cs="Courier New"/>
          <w:color w:val="FF0000"/>
          <w:sz w:val="20"/>
        </w:rPr>
        <w:t>File does not exist: /opt/jboss/httpd/htdocs/htdocs/cluster-demo</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000000"/>
          <w:sz w:val="24"/>
          <w:szCs w:val="24"/>
        </w:rPr>
        <w:t>As usual, any help will be greatly appreciated!</w:t>
      </w:r>
      <w:r w:rsidRPr="00A820F4">
        <w:rPr>
          <w:rFonts w:ascii="Times New Roman" w:eastAsia="Times New Roman" w:hAnsi="Times New Roman" w:cs="Times New Roman"/>
          <w:sz w:val="24"/>
          <w:szCs w:val="24"/>
        </w:rPr>
        <w: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Courier New" w:eastAsia="Times New Roman" w:hAnsi="Courier New" w:cs="Courier New"/>
          <w:color w:val="3366FF"/>
          <w:sz w:val="20"/>
        </w:rPr>
        <w:t># MOD_CLUSTER_ADDS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Adjust to you hostname and subnet.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&lt;IfModule manager_module&gt;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This Listen port is for the mod_cluster-manager, where you can see the status of mod_cluster.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Port 10001 is not a reserved port, so this prevents problems with SELinux.</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lastRenderedPageBreak/>
        <w:t>Listen 172.16.129.148:10001</w:t>
      </w:r>
      <w:r w:rsidRPr="00A820F4">
        <w:rPr>
          <w:rFonts w:ascii="Times New Roman" w:eastAsia="Times New Roman" w:hAnsi="Times New Roman" w:cs="Times New Roman"/>
          <w:sz w:val="24"/>
          <w:szCs w:val="24"/>
        </w:rPr>
        <w:t xml:space="preserve"> </w:t>
      </w:r>
      <w:r w:rsidRPr="00A820F4">
        <w:rPr>
          <w:rFonts w:ascii="Times New Roman" w:eastAsia="Times New Roman" w:hAnsi="Times New Roman" w:cs="Times New Roman"/>
          <w:color w:val="3366FF"/>
          <w:sz w:val="24"/>
          <w:szCs w:val="24"/>
        </w:rPr>
        <w:t>&lt;VirtualHost 172.16.129.148:10001&gt;</w:t>
      </w:r>
      <w:r w:rsidRPr="00A820F4">
        <w:rPr>
          <w:rFonts w:ascii="Courier New" w:eastAsia="Times New Roman" w:hAnsi="Courier New" w:cs="Courier New"/>
          <w:color w:val="3366FF"/>
          <w:sz w:val="20"/>
        </w:rPr>
        <w: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&lt;Directory /&gt;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Courier New" w:eastAsia="Times New Roman" w:hAnsi="Courier New" w:cs="Courier New"/>
          <w:color w:val="3366FF"/>
          <w:sz w:val="20"/>
        </w:rPr>
        <w:t>   Order deny,allow</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Deny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Allow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&lt;/Directory&gt;</w:t>
      </w:r>
      <w:r w:rsidRPr="00A820F4">
        <w:rPr>
          <w:rFonts w:ascii="Times New Roman" w:eastAsia="Times New Roman" w:hAnsi="Times New Roman" w:cs="Times New Roman"/>
          <w:sz w:val="24"/>
          <w:szCs w:val="24"/>
        </w:rPr>
        <w:t xml:space="preserve"> </w:t>
      </w:r>
      <w:r w:rsidRPr="00A820F4">
        <w:rPr>
          <w:rFonts w:ascii="Times New Roman" w:eastAsia="Times New Roman" w:hAnsi="Times New Roman" w:cs="Times New Roman"/>
          <w:color w:val="3366FF"/>
          <w:sz w:val="24"/>
          <w:szCs w:val="24"/>
        </w:rPr>
        <w:t> # This directive allows you to view mod_cluster status at URL</w:t>
      </w:r>
      <w:r w:rsidRPr="00A820F4">
        <w:rPr>
          <w:rFonts w:ascii="Times New Roman" w:eastAsia="Times New Roman" w:hAnsi="Times New Roman" w:cs="Times New Roman"/>
          <w:sz w:val="24"/>
          <w:szCs w:val="24"/>
        </w:rPr>
        <w:t xml:space="preserve"> </w:t>
      </w:r>
      <w:hyperlink r:id="rId121" w:history="1">
        <w:r w:rsidRPr="00A820F4">
          <w:rPr>
            <w:rFonts w:ascii="Times New Roman" w:eastAsia="Times New Roman" w:hAnsi="Times New Roman" w:cs="Times New Roman"/>
            <w:color w:val="0000FF"/>
            <w:sz w:val="24"/>
            <w:szCs w:val="24"/>
            <w:u w:val="single"/>
          </w:rPr>
          <w:t>http://10.211.55.4:10001/mod_cluster-manager</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&lt;Location /mod_cluster-manager&gt;</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3366FF"/>
          <w:sz w:val="20"/>
        </w:rPr>
        <w:t>  SetHandler mod_cluster-manager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Order deny,allow</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Deny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w:t>
      </w:r>
      <w:r w:rsidRPr="00A820F4">
        <w:rPr>
          <w:rFonts w:ascii="Courier New" w:eastAsia="Times New Roman" w:hAnsi="Courier New" w:cs="Courier New"/>
          <w:color w:val="3366FF"/>
          <w:sz w:val="20"/>
        </w:rPr>
        <w:t>   Allow from all</w:t>
      </w:r>
      <w:r w:rsidRPr="00A820F4">
        <w:rPr>
          <w:rFonts w:ascii="Times New Roman" w:eastAsia="Times New Roman" w:hAnsi="Times New Roman" w:cs="Times New Roman"/>
          <w:sz w:val="24"/>
          <w:szCs w:val="24"/>
        </w:rPr>
        <w:br/>
      </w:r>
      <w:r w:rsidRPr="00A820F4">
        <w:rPr>
          <w:rFonts w:ascii="Courier New" w:eastAsia="Times New Roman" w:hAnsi="Courier New" w:cs="Courier New"/>
          <w:color w:val="3366FF"/>
          <w:sz w:val="20"/>
        </w:rPr>
        <w:t> &lt;/Location&gt;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KeepAliveTimeout 60</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MaxKeepAliveRequests 0</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ManagerBalancerName other-server-group</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AdvertiseFrequency 5</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 EnableMCPMReceive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&lt;/VirtualHost&gt;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color w:val="3366FF"/>
          <w:sz w:val="24"/>
          <w:szCs w:val="24"/>
        </w:rPr>
        <w:t>&lt;/IfModule&gt;</w:t>
      </w:r>
    </w:p>
    <w:p w:rsidR="00A820F4" w:rsidRPr="00A820F4" w:rsidRDefault="00A820F4" w:rsidP="00EA1EF6">
      <w:pPr>
        <w:numPr>
          <w:ilvl w:val="1"/>
          <w:numId w:val="38"/>
        </w:numPr>
        <w:spacing w:before="100" w:beforeAutospacing="1" w:after="100" w:afterAutospacing="1" w:line="240" w:lineRule="auto"/>
        <w:rPr>
          <w:rFonts w:ascii="Times New Roman" w:eastAsia="Times New Roman" w:hAnsi="Times New Roman" w:cs="Times New Roman"/>
          <w:sz w:val="24"/>
          <w:szCs w:val="24"/>
        </w:rPr>
      </w:pPr>
      <w:hyperlink r:id="rId122" w:anchor="comment-91947364"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3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3" name="Picture 83" descr="User icon: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ser icon: inspector"/>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10, 2012 </w:t>
      </w:r>
    </w:p>
    <w:p w:rsidR="00A820F4" w:rsidRPr="00A820F4" w:rsidRDefault="00A820F4" w:rsidP="00A820F4">
      <w:pPr>
        <w:spacing w:before="100" w:beforeAutospacing="1" w:after="100" w:afterAutospacing="1" w:line="240" w:lineRule="auto"/>
        <w:ind w:left="1440"/>
        <w:outlineLvl w:val="3"/>
        <w:rPr>
          <w:rFonts w:ascii="Times New Roman" w:eastAsia="Times New Roman" w:hAnsi="Times New Roman" w:cs="Times New Roman"/>
          <w:b/>
          <w:bCs/>
          <w:sz w:val="24"/>
          <w:szCs w:val="24"/>
        </w:rPr>
      </w:pPr>
      <w:hyperlink r:id="rId123" w:history="1">
        <w:r w:rsidRPr="00A820F4">
          <w:rPr>
            <w:rFonts w:ascii="Times New Roman" w:eastAsia="Times New Roman" w:hAnsi="Times New Roman" w:cs="Times New Roman"/>
            <w:b/>
            <w:bCs/>
            <w:color w:val="0000FF"/>
            <w:sz w:val="24"/>
            <w:szCs w:val="24"/>
            <w:u w:val="single"/>
          </w:rPr>
          <w:t>I. Smis</w:t>
        </w:r>
      </w:hyperlink>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if mod_cluster-manager only shows a heading like "mod_cluster/1.2.0.Final" and some links (showing nothing like you say) your nodes have not been registered on the apache-side of mod_cluster. This would also explain that you get a 404 when you try to access the cluster-demo through mod_cluster (port 10001) but it works if you go directly on a JBoss instance.</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I had this problem by myself and it stinks like </w:t>
      </w:r>
      <w:hyperlink r:id="rId124" w:history="1">
        <w:r w:rsidRPr="00A820F4">
          <w:rPr>
            <w:rFonts w:ascii="Times New Roman" w:eastAsia="Times New Roman" w:hAnsi="Times New Roman" w:cs="Times New Roman"/>
            <w:color w:val="0000FF"/>
            <w:sz w:val="24"/>
            <w:szCs w:val="24"/>
            <w:u w:val="single"/>
          </w:rPr>
          <w:t>JBPAPP-7516</w:t>
        </w:r>
      </w:hyperlink>
      <w:r w:rsidRPr="00A820F4">
        <w:rPr>
          <w:rFonts w:ascii="Times New Roman" w:eastAsia="Times New Roman" w:hAnsi="Times New Roman" w:cs="Times New Roman"/>
          <w:sz w:val="24"/>
          <w:szCs w:val="24"/>
        </w:rPr>
        <w:t xml:space="preserve"> because it works fine with the latest EAP6 beta and the JBoss AS7.1.2 (you can get a nightly build </w:t>
      </w:r>
      <w:hyperlink r:id="rId125" w:history="1">
        <w:r w:rsidRPr="00A820F4">
          <w:rPr>
            <w:rFonts w:ascii="Times New Roman" w:eastAsia="Times New Roman" w:hAnsi="Times New Roman" w:cs="Times New Roman"/>
            <w:color w:val="0000FF"/>
            <w:sz w:val="24"/>
            <w:szCs w:val="24"/>
            <w:u w:val="single"/>
          </w:rPr>
          <w:t>here</w:t>
        </w:r>
      </w:hyperlink>
      <w:r w:rsidRPr="00A820F4">
        <w:rPr>
          <w:rFonts w:ascii="Times New Roman" w:eastAsia="Times New Roman" w:hAnsi="Times New Roman" w:cs="Times New Roman"/>
          <w:sz w:val="24"/>
          <w:szCs w:val="24"/>
        </w:rPr>
        <w:t>).</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Also watch your JBoss for any error-messages on the terminal. Sometimes the error-messages are hard to see between all the other messages.</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Maybe you should give the latest working nightly-build a try, But be warned, just copying your actual configuration files to the new JBoss installation won't work, because the JBoss makes changes to these files during deployment.</w:t>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Greetings from Berlin!</w:t>
      </w:r>
    </w:p>
    <w:p w:rsidR="00A820F4" w:rsidRPr="00A820F4" w:rsidRDefault="00A820F4" w:rsidP="00EA1EF6">
      <w:pPr>
        <w:numPr>
          <w:ilvl w:val="2"/>
          <w:numId w:val="40"/>
        </w:numPr>
        <w:spacing w:before="100" w:beforeAutospacing="1" w:after="100" w:afterAutospacing="1" w:line="240" w:lineRule="auto"/>
        <w:rPr>
          <w:rFonts w:ascii="Times New Roman" w:eastAsia="Times New Roman" w:hAnsi="Times New Roman" w:cs="Times New Roman"/>
          <w:sz w:val="24"/>
          <w:szCs w:val="24"/>
        </w:rPr>
      </w:pPr>
      <w:hyperlink r:id="rId126" w:anchor="comment-91947365"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4" name="Picture 84" descr="User icon: dberko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icon: dberkowicz"/>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10, 2012 </w:t>
      </w:r>
    </w:p>
    <w:p w:rsidR="00A820F4" w:rsidRPr="00A820F4" w:rsidRDefault="00A820F4" w:rsidP="00A820F4">
      <w:pPr>
        <w:spacing w:before="100" w:beforeAutospacing="1" w:after="100" w:afterAutospacing="1" w:line="240" w:lineRule="auto"/>
        <w:ind w:left="2160"/>
        <w:outlineLvl w:val="3"/>
        <w:rPr>
          <w:rFonts w:ascii="Times New Roman" w:eastAsia="Times New Roman" w:hAnsi="Times New Roman" w:cs="Times New Roman"/>
          <w:b/>
          <w:bCs/>
          <w:sz w:val="24"/>
          <w:szCs w:val="24"/>
        </w:rPr>
      </w:pPr>
      <w:hyperlink r:id="rId127" w:history="1">
        <w:r w:rsidRPr="00A820F4">
          <w:rPr>
            <w:rFonts w:ascii="Times New Roman" w:eastAsia="Times New Roman" w:hAnsi="Times New Roman" w:cs="Times New Roman"/>
            <w:b/>
            <w:bCs/>
            <w:color w:val="0000FF"/>
            <w:sz w:val="24"/>
            <w:szCs w:val="24"/>
            <w:u w:val="single"/>
          </w:rPr>
          <w:t>David Berkowicz</w:t>
        </w:r>
      </w:hyperlink>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Immanuel,</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 for the prompt response. I agree with your conclusion that the cluster is not being registered on the Apache side as this explains all I see. There are no errors in my JBoss console and I will try the nightly build next. I don't understand your point about configuration files though - why will JBoss overwrite my config files (domain.xml and host.xml) or did I misunderstand you?</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think we will probably end up running a number of JBoss instances behind a hardware balancer so httpd may be moot, but I still need to prove this works in our dev environment.</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Danke for your help</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David. </w:t>
      </w:r>
    </w:p>
    <w:p w:rsidR="00A820F4" w:rsidRPr="00A820F4" w:rsidRDefault="00A820F4" w:rsidP="00EA1EF6">
      <w:pPr>
        <w:numPr>
          <w:ilvl w:val="3"/>
          <w:numId w:val="41"/>
        </w:numPr>
        <w:spacing w:before="100" w:beforeAutospacing="1" w:after="100" w:afterAutospacing="1" w:line="240" w:lineRule="auto"/>
        <w:rPr>
          <w:rFonts w:ascii="Times New Roman" w:eastAsia="Times New Roman" w:hAnsi="Times New Roman" w:cs="Times New Roman"/>
          <w:sz w:val="24"/>
          <w:szCs w:val="24"/>
        </w:rPr>
      </w:pPr>
      <w:hyperlink r:id="rId128" w:anchor="comment-91947366"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3"/>
          <w:numId w:val="4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7200" cy="457200"/>
            <wp:effectExtent l="19050" t="0" r="0" b="0"/>
            <wp:docPr id="85" name="Picture 85" descr="User icon: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icon: inspector"/>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10, 2012 </w:t>
      </w:r>
    </w:p>
    <w:p w:rsidR="00A820F4" w:rsidRPr="00A820F4" w:rsidRDefault="00A820F4" w:rsidP="00A820F4">
      <w:pPr>
        <w:spacing w:before="100" w:beforeAutospacing="1" w:after="100" w:afterAutospacing="1" w:line="240" w:lineRule="auto"/>
        <w:ind w:left="2880"/>
        <w:outlineLvl w:val="3"/>
        <w:rPr>
          <w:rFonts w:ascii="Times New Roman" w:eastAsia="Times New Roman" w:hAnsi="Times New Roman" w:cs="Times New Roman"/>
          <w:b/>
          <w:bCs/>
          <w:sz w:val="24"/>
          <w:szCs w:val="24"/>
        </w:rPr>
      </w:pPr>
      <w:hyperlink r:id="rId129" w:history="1">
        <w:r w:rsidRPr="00A820F4">
          <w:rPr>
            <w:rFonts w:ascii="Times New Roman" w:eastAsia="Times New Roman" w:hAnsi="Times New Roman" w:cs="Times New Roman"/>
            <w:b/>
            <w:bCs/>
            <w:color w:val="0000FF"/>
            <w:sz w:val="24"/>
            <w:szCs w:val="24"/>
            <w:u w:val="single"/>
          </w:rPr>
          <w:t>I. Smis</w:t>
        </w:r>
      </w:hyperlink>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point with the configuration files (I think it was just the host.xml) is that if you deploy something into the JBoss it will write that (with some hash-values and so on) into the host.xml so the deployment is not lost after a restart of the JBoss. Maybe this behaviour does only occur when you deploy over the management-console. But after trying different JBoss 7 versions (including 7.1.0 which refuses to deploy SFSBs annotated with @Clustered) I ran into this problem a couple of times. Just copying the configuration files won't work: The JBoss you copied your configuration to doesn't find the deployments of the old JBoss you copied from and maybe some more issues.</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I don't think it's the most efficient way but to solve the issue, but I alway ended up setting up a fresh configuration (so I'm quite fit in setting up the cluster described in this howto </w:t>
      </w:r>
      <w:r>
        <w:rPr>
          <w:rFonts w:ascii="Times New Roman" w:eastAsia="Times New Roman" w:hAnsi="Times New Roman" w:cs="Times New Roman"/>
          <w:noProof/>
          <w:sz w:val="24"/>
          <w:szCs w:val="24"/>
        </w:rPr>
        <w:drawing>
          <wp:inline distT="0" distB="0" distL="0" distR="0">
            <wp:extent cx="190500" cy="190500"/>
            <wp:effectExtent l="0" t="0" r="0" b="0"/>
            <wp:docPr id="86" name="Picture 86" descr="https://docs.jboss.org/author/images/icons/emoticons/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docs.jboss.org/author/images/icons/emoticons/wink.gif"/>
                    <pic:cNvPicPr>
                      <a:picLocks noChangeAspect="1" noChangeArrowheads="1"/>
                    </pic:cNvPicPr>
                  </pic:nvPicPr>
                  <pic:blipFill>
                    <a:blip r:embed="rId130"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r w:rsidRPr="00A820F4">
        <w:rPr>
          <w:rFonts w:ascii="Times New Roman" w:eastAsia="Times New Roman" w:hAnsi="Times New Roman" w:cs="Times New Roman"/>
          <w:sz w:val="24"/>
          <w:szCs w:val="24"/>
        </w:rPr>
        <w:t>). After all this issue isn't really a big deal. I just wanted give a little hint if you run into a problem that looks like this.</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Greetings from Berlin!</w:t>
      </w:r>
    </w:p>
    <w:p w:rsidR="00A820F4" w:rsidRPr="00A820F4" w:rsidRDefault="00A820F4" w:rsidP="00EA1EF6">
      <w:pPr>
        <w:numPr>
          <w:ilvl w:val="4"/>
          <w:numId w:val="43"/>
        </w:numPr>
        <w:spacing w:before="100" w:beforeAutospacing="1" w:after="100" w:afterAutospacing="1" w:line="240" w:lineRule="auto"/>
        <w:rPr>
          <w:rFonts w:ascii="Times New Roman" w:eastAsia="Times New Roman" w:hAnsi="Times New Roman" w:cs="Times New Roman"/>
          <w:sz w:val="24"/>
          <w:szCs w:val="24"/>
        </w:rPr>
      </w:pPr>
      <w:hyperlink r:id="rId131" w:anchor="comment-91947367"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7" name="Picture 87" descr="User icon: dberkowi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User icon: dberkowicz"/>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11, 2012 </w:t>
      </w:r>
    </w:p>
    <w:p w:rsidR="00A820F4" w:rsidRPr="00A820F4" w:rsidRDefault="00A820F4" w:rsidP="00A820F4">
      <w:pPr>
        <w:spacing w:before="100" w:beforeAutospacing="1" w:after="100" w:afterAutospacing="1" w:line="240" w:lineRule="auto"/>
        <w:ind w:left="2160"/>
        <w:outlineLvl w:val="3"/>
        <w:rPr>
          <w:rFonts w:ascii="Times New Roman" w:eastAsia="Times New Roman" w:hAnsi="Times New Roman" w:cs="Times New Roman"/>
          <w:b/>
          <w:bCs/>
          <w:sz w:val="24"/>
          <w:szCs w:val="24"/>
        </w:rPr>
      </w:pPr>
      <w:hyperlink r:id="rId132" w:history="1">
        <w:r w:rsidRPr="00A820F4">
          <w:rPr>
            <w:rFonts w:ascii="Times New Roman" w:eastAsia="Times New Roman" w:hAnsi="Times New Roman" w:cs="Times New Roman"/>
            <w:b/>
            <w:bCs/>
            <w:color w:val="0000FF"/>
            <w:sz w:val="24"/>
            <w:szCs w:val="24"/>
            <w:u w:val="single"/>
          </w:rPr>
          <w:t>David Berkowicz</w:t>
        </w:r>
      </w:hyperlink>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 </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 for your help, you saved me a lot of head-banging!</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finally got everything to work with one caveat and one small issue.</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First the caveat: it seems all nodes in a cluster need to run the same version of JBoss 7.</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Second: I was unable to suppress this message:</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Courier New" w:eastAsia="Times New Roman" w:hAnsi="Courier New" w:cs="Courier New"/>
          <w:color w:val="FF0000"/>
          <w:sz w:val="20"/>
        </w:rPr>
        <w:t>[Server:server-three] 13:36:29,732 WARN  [org.hornetq.core.cluster.impl.DiscoveryGroupImpl] (hornetq-discovery-group-thread-dg-group1) There are more than one servers on the network broadcasting the same node id. You will see this message exactly once (per node) if a node is restarted, in which case it can be safely ignored. But if it is logged continuously it means you really do have more than one node on the same network active concurrently with the same node id. This could occur if you have a backup node active at the same time as its live node. nodeID=5b2e186c-9af8-11e1-9675-e3f2a1f44414[Server:server-three] 13:36:29,732 WARN  [org.hornetq.core.cluster.impl.DiscoveryGroupImpl] (hornetq-discovery-group-thread-dg-group1) There are more than one servers on the network broadcasting the same node id. You will see this message exactly once (per node) if a node is restarted, in which case it can be safely ignored. But if it is logged continuously it means you really do have more than one node on the same network active concurrently with the same node id. This could occur if you have a backup node active at the same time as its live node. nodeID=5b2e186c-9af8-11e1-9675-e3f2a1f44414</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Again, any suggestion about killing this would be great. I'm running on os X (Lion) so the comments about NFS don't really help me much.</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 David.</w:t>
      </w:r>
    </w:p>
    <w:p w:rsidR="00A820F4" w:rsidRPr="00A820F4" w:rsidRDefault="00A820F4" w:rsidP="00EA1EF6">
      <w:pPr>
        <w:numPr>
          <w:ilvl w:val="3"/>
          <w:numId w:val="44"/>
        </w:numPr>
        <w:spacing w:before="100" w:beforeAutospacing="1" w:after="100" w:afterAutospacing="1" w:line="240" w:lineRule="auto"/>
        <w:rPr>
          <w:rFonts w:ascii="Times New Roman" w:eastAsia="Times New Roman" w:hAnsi="Times New Roman" w:cs="Times New Roman"/>
          <w:sz w:val="24"/>
          <w:szCs w:val="24"/>
        </w:rPr>
      </w:pPr>
      <w:hyperlink r:id="rId133" w:anchor="comment-91947368"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3"/>
          <w:numId w:val="4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8" name="Picture 88" descr="User icon: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icon: inspector"/>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May 24, 2012 </w:t>
      </w:r>
    </w:p>
    <w:p w:rsidR="00A820F4" w:rsidRPr="00A820F4" w:rsidRDefault="00A820F4" w:rsidP="00A820F4">
      <w:pPr>
        <w:spacing w:before="100" w:beforeAutospacing="1" w:after="100" w:afterAutospacing="1" w:line="240" w:lineRule="auto"/>
        <w:ind w:left="2880"/>
        <w:outlineLvl w:val="3"/>
        <w:rPr>
          <w:rFonts w:ascii="Times New Roman" w:eastAsia="Times New Roman" w:hAnsi="Times New Roman" w:cs="Times New Roman"/>
          <w:b/>
          <w:bCs/>
          <w:sz w:val="24"/>
          <w:szCs w:val="24"/>
        </w:rPr>
      </w:pPr>
      <w:hyperlink r:id="rId134" w:history="1">
        <w:r w:rsidRPr="00A820F4">
          <w:rPr>
            <w:rFonts w:ascii="Times New Roman" w:eastAsia="Times New Roman" w:hAnsi="Times New Roman" w:cs="Times New Roman"/>
            <w:b/>
            <w:bCs/>
            <w:color w:val="0000FF"/>
            <w:sz w:val="24"/>
            <w:szCs w:val="24"/>
            <w:u w:val="single"/>
          </w:rPr>
          <w:t>I. Smis</w:t>
        </w:r>
      </w:hyperlink>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 David,</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ok, maybe I'm a bit late but: Have you created the slave by copying the master? Then try to delete the contents of domain/data and/or domain/servers/yourserver/data . I by myself didn't experience this problem.</w:t>
      </w:r>
    </w:p>
    <w:p w:rsidR="00A820F4" w:rsidRPr="00A820F4" w:rsidRDefault="00A820F4" w:rsidP="00EA1EF6">
      <w:pPr>
        <w:numPr>
          <w:ilvl w:val="4"/>
          <w:numId w:val="45"/>
        </w:numPr>
        <w:spacing w:before="100" w:beforeAutospacing="1" w:after="100" w:afterAutospacing="1" w:line="240" w:lineRule="auto"/>
        <w:rPr>
          <w:rFonts w:ascii="Times New Roman" w:eastAsia="Times New Roman" w:hAnsi="Times New Roman" w:cs="Times New Roman"/>
          <w:sz w:val="24"/>
          <w:szCs w:val="24"/>
        </w:rPr>
      </w:pPr>
      <w:hyperlink r:id="rId135" w:anchor="comment-91947369"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4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89" name="Picture 89" descr="User icon: nelique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User icon: nelique200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xml:space="preserve">Jun 12,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36" w:history="1">
        <w:r w:rsidRPr="00A820F4">
          <w:rPr>
            <w:rFonts w:ascii="Times New Roman" w:eastAsia="Times New Roman" w:hAnsi="Times New Roman" w:cs="Times New Roman"/>
            <w:b/>
            <w:bCs/>
            <w:color w:val="0000FF"/>
            <w:sz w:val="24"/>
            <w:szCs w:val="24"/>
            <w:u w:val="single"/>
          </w:rPr>
          <w:t>Ioana Oprea</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 everybody,</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have a question: can I use the capabilities of AS7 clustering &amp; HA configurations in order to use other protocols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than http? We need to use </w:t>
      </w:r>
      <w:r w:rsidRPr="00A820F4">
        <w:rPr>
          <w:rFonts w:ascii="Times New Roman" w:eastAsia="Times New Roman" w:hAnsi="Times New Roman" w:cs="Times New Roman"/>
          <w:b/>
          <w:bCs/>
          <w:color w:val="3366FF"/>
          <w:sz w:val="24"/>
          <w:szCs w:val="24"/>
        </w:rPr>
        <w:t>telnet</w:t>
      </w:r>
      <w:r w:rsidRPr="00A820F4">
        <w:rPr>
          <w:rFonts w:ascii="Times New Roman" w:eastAsia="Times New Roman" w:hAnsi="Times New Roman" w:cs="Times New Roman"/>
          <w:sz w:val="24"/>
          <w:szCs w:val="24"/>
        </w:rPr>
        <w:t xml:space="preserve"> (this is the application requirement)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 you</w:t>
      </w:r>
    </w:p>
    <w:p w:rsidR="00A820F4" w:rsidRPr="00A820F4" w:rsidRDefault="00A820F4" w:rsidP="00EA1EF6">
      <w:pPr>
        <w:numPr>
          <w:ilvl w:val="1"/>
          <w:numId w:val="46"/>
        </w:numPr>
        <w:spacing w:before="100" w:beforeAutospacing="1" w:after="100" w:afterAutospacing="1" w:line="240" w:lineRule="auto"/>
        <w:rPr>
          <w:rFonts w:ascii="Times New Roman" w:eastAsia="Times New Roman" w:hAnsi="Times New Roman" w:cs="Times New Roman"/>
          <w:sz w:val="24"/>
          <w:szCs w:val="24"/>
        </w:rPr>
      </w:pPr>
      <w:hyperlink r:id="rId137" w:anchor="comment-91947370"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0" name="Picture 90" descr="User icon: blackbelt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r icon: blackbeltdev"/>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18,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38" w:history="1">
        <w:r w:rsidRPr="00A820F4">
          <w:rPr>
            <w:rFonts w:ascii="Times New Roman" w:eastAsia="Times New Roman" w:hAnsi="Times New Roman" w:cs="Times New Roman"/>
            <w:b/>
            <w:bCs/>
            <w:color w:val="0000FF"/>
            <w:sz w:val="24"/>
            <w:szCs w:val="24"/>
            <w:u w:val="single"/>
          </w:rPr>
          <w:t>Kirk Rasmussen</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followed these directions and comments by others very carefully and I got everything working *except* for session replication. I tried adding the &lt;cluster-user&gt; and &lt;cluster-password&gt; as was suggested. I tried both 7.1.1-Final and yesterdays latest 7.1.x build (really 7.2.0 Alpha-1). I made the minimal changes required and everything else is stock settings.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Once the other-server-group (server three) begins running I start getting errors on both master/slave as others have reported.</w:t>
      </w:r>
    </w:p>
    <w:tbl>
      <w:tblPr>
        <w:tblW w:w="0" w:type="auto"/>
        <w:tblCellSpacing w:w="0" w:type="dxa"/>
        <w:tblInd w:w="720" w:type="dxa"/>
        <w:tblCellMar>
          <w:left w:w="0" w:type="dxa"/>
          <w:right w:w="0" w:type="dxa"/>
        </w:tblCellMar>
        <w:tblLook w:val="04A0"/>
      </w:tblPr>
      <w:tblGrid>
        <w:gridCol w:w="864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[Server:server-three] 00:33:37,845</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ERROR [org.hornetq.core.protocol.core.impl.HornetQPacketHandler] (Old I/O server worker (parentId: 1750434101, [id: 0x68558135, /192.168.150.100:5695])) Failed to create session : HornetQException[errorCode=105</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message=Unable to validate user: HORNETQ.CLUSTER.ADMIN.USER]</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[Server:server-three]     at org.hornetq.core.security.impl.SecurityStoreImpl.authenticate(SecurityStoreImpl.java:126) [hornetq-core-2.2.18.Final.jar:2.2.18.Final (HQ_2_2_18_FINAL, 122)]</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[Server:server-three]     at org.hornetq.core.server.impl.HornetQServerImpl.createSession(HornetQServerImpl.java:807) [hornetq-core-2.2.18.Final.jar:2.2.18.Final (HQ_2_2_18_FINAL, 122)]</w:t>
            </w:r>
          </w:p>
        </w:tc>
      </w:tr>
    </w:tbl>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As was suggested in a number of forums postings I tried adding cluster-password. It wasn't clear if you were supposed to add &lt;cluster-name&gt; and &lt;cluster-password&gt; to both master and slave so I added it to both but to no avail (still doesn't work).</w:t>
      </w:r>
    </w:p>
    <w:tbl>
      <w:tblPr>
        <w:tblW w:w="0" w:type="auto"/>
        <w:tblCellSpacing w:w="0" w:type="dxa"/>
        <w:tblInd w:w="720" w:type="dxa"/>
        <w:tblCellMar>
          <w:left w:w="0" w:type="dxa"/>
          <w:right w:w="0" w:type="dxa"/>
        </w:tblCellMar>
        <w:tblLook w:val="04A0"/>
      </w:tblPr>
      <w:tblGrid>
        <w:gridCol w:w="7562"/>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lastRenderedPageBreak/>
              <w:t>&lt;subsystem xmlns="urn:jboss:domain:messaging:1.2"&gt;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&lt;hornetq-server&gt;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&lt;cluster-user&gt;admin&lt;/cluster-user&gt;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Courier New" w:eastAsia="Times New Roman" w:hAnsi="Courier New" w:cs="Courier New"/>
                <w:sz w:val="20"/>
              </w:rPr>
              <w:t>                    &lt;cluster-password&gt;admin1&lt;/cluster-password&gt;</w:t>
            </w:r>
          </w:p>
        </w:tc>
      </w:tr>
    </w:tbl>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There is NO jboss user named this but according to the directions there doesn't seem to need to be one. It's interesting that the exception says 'HORNETQ.CLUSTER.ADMIN.USER' even though I specified to use 'admin'</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This is how I start both master and slave: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master: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sudo -u jboss bin/domain.sh  -b 192.168.150.100 -bmanagement 192.168.150.100</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slave: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sudo -u jboss bin/domain.sh  -b 192.168.150.200 -bmanagement 192.168.150.200 -Djboss.domain.master.address=192.168.150.100 -Djboss.domain.master.port=9999</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disabled selinx and the firewall on both nodes. Everything else works great: deployments to nodes, mod_cluster but not replication.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Any ideas?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w:t>
      </w:r>
    </w:p>
    <w:p w:rsidR="00A820F4" w:rsidRPr="00A820F4" w:rsidRDefault="00A820F4" w:rsidP="00EA1EF6">
      <w:pPr>
        <w:numPr>
          <w:ilvl w:val="1"/>
          <w:numId w:val="46"/>
        </w:numPr>
        <w:spacing w:before="100" w:beforeAutospacing="1" w:after="100" w:afterAutospacing="1" w:line="240" w:lineRule="auto"/>
        <w:rPr>
          <w:rFonts w:ascii="Times New Roman" w:eastAsia="Times New Roman" w:hAnsi="Times New Roman" w:cs="Times New Roman"/>
          <w:sz w:val="24"/>
          <w:szCs w:val="24"/>
        </w:rPr>
      </w:pPr>
      <w:hyperlink r:id="rId139" w:anchor="comment-91947371"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4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1" name="Picture 91"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15, 2012 </w:t>
      </w:r>
    </w:p>
    <w:p w:rsidR="00A820F4" w:rsidRPr="00A820F4" w:rsidRDefault="00A820F4" w:rsidP="00A820F4">
      <w:pPr>
        <w:spacing w:before="100" w:beforeAutospacing="1" w:after="100" w:afterAutospacing="1" w:line="240" w:lineRule="auto"/>
        <w:ind w:left="1440"/>
        <w:outlineLvl w:val="3"/>
        <w:rPr>
          <w:rFonts w:ascii="Times New Roman" w:eastAsia="Times New Roman" w:hAnsi="Times New Roman" w:cs="Times New Roman"/>
          <w:b/>
          <w:bCs/>
          <w:sz w:val="24"/>
          <w:szCs w:val="24"/>
        </w:rPr>
      </w:pPr>
      <w:hyperlink r:id="rId140"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It should be a valid username and the right password. </w:t>
      </w:r>
    </w:p>
    <w:p w:rsidR="00A820F4" w:rsidRPr="00A820F4" w:rsidRDefault="00A820F4" w:rsidP="00EA1EF6">
      <w:pPr>
        <w:numPr>
          <w:ilvl w:val="2"/>
          <w:numId w:val="48"/>
        </w:numPr>
        <w:spacing w:before="100" w:beforeAutospacing="1" w:after="100" w:afterAutospacing="1" w:line="240" w:lineRule="auto"/>
        <w:rPr>
          <w:rFonts w:ascii="Times New Roman" w:eastAsia="Times New Roman" w:hAnsi="Times New Roman" w:cs="Times New Roman"/>
          <w:sz w:val="24"/>
          <w:szCs w:val="24"/>
        </w:rPr>
      </w:pPr>
      <w:hyperlink r:id="rId141" w:anchor="comment-91947372"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4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2" name="Picture 92" descr="User icon: blackbelt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icon: blackbeltdev"/>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15, 2012 </w:t>
      </w:r>
    </w:p>
    <w:p w:rsidR="00A820F4" w:rsidRPr="00A820F4" w:rsidRDefault="00A820F4" w:rsidP="00A820F4">
      <w:pPr>
        <w:spacing w:before="100" w:beforeAutospacing="1" w:after="100" w:afterAutospacing="1" w:line="240" w:lineRule="auto"/>
        <w:ind w:left="2160"/>
        <w:outlineLvl w:val="3"/>
        <w:rPr>
          <w:rFonts w:ascii="Times New Roman" w:eastAsia="Times New Roman" w:hAnsi="Times New Roman" w:cs="Times New Roman"/>
          <w:b/>
          <w:bCs/>
          <w:sz w:val="24"/>
          <w:szCs w:val="24"/>
        </w:rPr>
      </w:pPr>
      <w:hyperlink r:id="rId142" w:history="1">
        <w:r w:rsidRPr="00A820F4">
          <w:rPr>
            <w:rFonts w:ascii="Times New Roman" w:eastAsia="Times New Roman" w:hAnsi="Times New Roman" w:cs="Times New Roman"/>
            <w:b/>
            <w:bCs/>
            <w:color w:val="0000FF"/>
            <w:sz w:val="24"/>
            <w:szCs w:val="24"/>
            <w:u w:val="single"/>
          </w:rPr>
          <w:t>Kirk Rasmussen</w:t>
        </w:r>
      </w:hyperlink>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I should have been more clear but I already tried using a valid user from the ManagementRealm previously (added via add-user.sh) and that didn't help. Like I said based on the error message it doesn't appear like it was honoring the &lt;cluster-user&gt; tag since the exception referred to 'HORNETQ.CLUSTER.ADMIN.USER'</w:t>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also tried adding 'HORNETQ.CLUSTER.ADMIN.USER'  as a valid user to the ManagementRealm and ran into the same problem.</w:t>
      </w:r>
    </w:p>
    <w:p w:rsidR="00A820F4" w:rsidRPr="00A820F4" w:rsidRDefault="00A820F4" w:rsidP="00EA1EF6">
      <w:pPr>
        <w:numPr>
          <w:ilvl w:val="3"/>
          <w:numId w:val="50"/>
        </w:numPr>
        <w:spacing w:before="100" w:beforeAutospacing="1" w:after="100" w:afterAutospacing="1" w:line="240" w:lineRule="auto"/>
        <w:rPr>
          <w:rFonts w:ascii="Times New Roman" w:eastAsia="Times New Roman" w:hAnsi="Times New Roman" w:cs="Times New Roman"/>
          <w:sz w:val="24"/>
          <w:szCs w:val="24"/>
        </w:rPr>
      </w:pPr>
      <w:hyperlink r:id="rId143" w:anchor="comment-91947373"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3"/>
          <w:numId w:val="5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3" name="Picture 93" descr="User icon: ranga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User icon: ranga033"/>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16, 2012 </w:t>
      </w:r>
    </w:p>
    <w:p w:rsidR="00A820F4" w:rsidRPr="00A820F4" w:rsidRDefault="00A820F4" w:rsidP="00A820F4">
      <w:pPr>
        <w:spacing w:before="100" w:beforeAutospacing="1" w:after="100" w:afterAutospacing="1" w:line="240" w:lineRule="auto"/>
        <w:ind w:left="2880"/>
        <w:outlineLvl w:val="3"/>
        <w:rPr>
          <w:rFonts w:ascii="Times New Roman" w:eastAsia="Times New Roman" w:hAnsi="Times New Roman" w:cs="Times New Roman"/>
          <w:b/>
          <w:bCs/>
          <w:sz w:val="24"/>
          <w:szCs w:val="24"/>
        </w:rPr>
      </w:pPr>
      <w:hyperlink r:id="rId144" w:history="1">
        <w:r w:rsidRPr="00A820F4">
          <w:rPr>
            <w:rFonts w:ascii="Times New Roman" w:eastAsia="Times New Roman" w:hAnsi="Times New Roman" w:cs="Times New Roman"/>
            <w:b/>
            <w:bCs/>
            <w:color w:val="0000FF"/>
            <w:sz w:val="24"/>
            <w:szCs w:val="24"/>
            <w:u w:val="single"/>
          </w:rPr>
          <w:t>rang s</w:t>
        </w:r>
      </w:hyperlink>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Could you confirm if you added the username and password in both master and slave ? </w:t>
      </w:r>
    </w:p>
    <w:p w:rsidR="00A820F4" w:rsidRPr="00A820F4" w:rsidRDefault="00A820F4" w:rsidP="00EA1EF6">
      <w:pPr>
        <w:numPr>
          <w:ilvl w:val="4"/>
          <w:numId w:val="51"/>
        </w:numPr>
        <w:spacing w:before="100" w:beforeAutospacing="1" w:after="100" w:afterAutospacing="1" w:line="240" w:lineRule="auto"/>
        <w:rPr>
          <w:rFonts w:ascii="Times New Roman" w:eastAsia="Times New Roman" w:hAnsi="Times New Roman" w:cs="Times New Roman"/>
          <w:sz w:val="24"/>
          <w:szCs w:val="24"/>
        </w:rPr>
      </w:pPr>
      <w:hyperlink r:id="rId145" w:anchor="comment-91947380"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4"/>
          <w:numId w:val="5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4" name="Picture 94" descr="User icon: blackbelt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icon: blackbeltdev"/>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18, 2012 </w:t>
      </w:r>
    </w:p>
    <w:p w:rsidR="00A820F4" w:rsidRPr="00A820F4" w:rsidRDefault="00A820F4" w:rsidP="00A820F4">
      <w:pPr>
        <w:spacing w:before="100" w:beforeAutospacing="1" w:after="100" w:afterAutospacing="1" w:line="240" w:lineRule="auto"/>
        <w:ind w:left="3600"/>
        <w:outlineLvl w:val="3"/>
        <w:rPr>
          <w:rFonts w:ascii="Times New Roman" w:eastAsia="Times New Roman" w:hAnsi="Times New Roman" w:cs="Times New Roman"/>
          <w:b/>
          <w:bCs/>
          <w:sz w:val="24"/>
          <w:szCs w:val="24"/>
        </w:rPr>
      </w:pPr>
      <w:hyperlink r:id="rId146" w:history="1">
        <w:r w:rsidRPr="00A820F4">
          <w:rPr>
            <w:rFonts w:ascii="Times New Roman" w:eastAsia="Times New Roman" w:hAnsi="Times New Roman" w:cs="Times New Roman"/>
            <w:b/>
            <w:bCs/>
            <w:color w:val="0000FF"/>
            <w:sz w:val="24"/>
            <w:szCs w:val="24"/>
            <w:u w:val="single"/>
          </w:rPr>
          <w:t>Kirk Rasmussen</w:t>
        </w:r>
      </w:hyperlink>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Yes I added the same username/password to both master and slave. </w:t>
      </w:r>
    </w:p>
    <w:p w:rsidR="00A820F4" w:rsidRPr="00A820F4" w:rsidRDefault="00A820F4" w:rsidP="00EA1EF6">
      <w:pPr>
        <w:numPr>
          <w:ilvl w:val="5"/>
          <w:numId w:val="53"/>
        </w:numPr>
        <w:spacing w:before="100" w:beforeAutospacing="1" w:after="100" w:afterAutospacing="1" w:line="240" w:lineRule="auto"/>
        <w:rPr>
          <w:rFonts w:ascii="Times New Roman" w:eastAsia="Times New Roman" w:hAnsi="Times New Roman" w:cs="Times New Roman"/>
          <w:sz w:val="24"/>
          <w:szCs w:val="24"/>
        </w:rPr>
      </w:pPr>
      <w:hyperlink r:id="rId147" w:anchor="comment-91947383"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5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5" name="Picture 95" descr="User icon: weimei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er icon: weimeilin"/>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Jul 30, 2012 </w:t>
      </w:r>
    </w:p>
    <w:p w:rsidR="00A820F4" w:rsidRPr="00A820F4" w:rsidRDefault="00A820F4" w:rsidP="00A820F4">
      <w:pPr>
        <w:spacing w:before="100" w:beforeAutospacing="1" w:after="100" w:afterAutospacing="1" w:line="240" w:lineRule="auto"/>
        <w:ind w:left="2160"/>
        <w:outlineLvl w:val="3"/>
        <w:rPr>
          <w:rFonts w:ascii="Times New Roman" w:eastAsia="Times New Roman" w:hAnsi="Times New Roman" w:cs="Times New Roman"/>
          <w:b/>
          <w:bCs/>
          <w:sz w:val="24"/>
          <w:szCs w:val="24"/>
        </w:rPr>
      </w:pPr>
      <w:hyperlink r:id="rId148" w:history="1">
        <w:r w:rsidRPr="00A820F4">
          <w:rPr>
            <w:rFonts w:ascii="Times New Roman" w:eastAsia="Times New Roman" w:hAnsi="Times New Roman" w:cs="Times New Roman"/>
            <w:b/>
            <w:bCs/>
            <w:color w:val="0000FF"/>
            <w:sz w:val="24"/>
            <w:szCs w:val="24"/>
            <w:u w:val="single"/>
          </w:rPr>
          <w:t>Christina Lin</w:t>
        </w:r>
      </w:hyperlink>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Is there anyway that we can encrypt this password?</w:t>
      </w:r>
    </w:p>
    <w:p w:rsidR="00A820F4" w:rsidRPr="00A820F4" w:rsidRDefault="00A820F4" w:rsidP="00EA1EF6">
      <w:pPr>
        <w:numPr>
          <w:ilvl w:val="3"/>
          <w:numId w:val="54"/>
        </w:numPr>
        <w:spacing w:before="100" w:beforeAutospacing="1" w:after="100" w:afterAutospacing="1" w:line="240" w:lineRule="auto"/>
        <w:rPr>
          <w:rFonts w:ascii="Times New Roman" w:eastAsia="Times New Roman" w:hAnsi="Times New Roman" w:cs="Times New Roman"/>
          <w:sz w:val="24"/>
          <w:szCs w:val="24"/>
        </w:rPr>
      </w:pPr>
      <w:hyperlink r:id="rId149" w:anchor="comment-91947385"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5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6" name="Picture 96" descr="User icon: lu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icon: lumia"/>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xml:space="preserve">Jun 18,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50" w:history="1">
        <w:r w:rsidRPr="00A820F4">
          <w:rPr>
            <w:rFonts w:ascii="Times New Roman" w:eastAsia="Times New Roman" w:hAnsi="Times New Roman" w:cs="Times New Roman"/>
            <w:b/>
            <w:bCs/>
            <w:color w:val="0000FF"/>
            <w:sz w:val="24"/>
            <w:szCs w:val="24"/>
            <w:u w:val="single"/>
          </w:rPr>
          <w:t>Deep Shah</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How to configure the clustering for standalone server. I tried with standalone-ha.xml configuration file with</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two different ip address, but if i shutdown one node it will not redirect request to other node automatically.</w:t>
      </w:r>
    </w:p>
    <w:p w:rsidR="00A820F4" w:rsidRPr="00A820F4" w:rsidRDefault="00A820F4" w:rsidP="00EA1EF6">
      <w:pPr>
        <w:numPr>
          <w:ilvl w:val="1"/>
          <w:numId w:val="55"/>
        </w:numPr>
        <w:spacing w:before="100" w:beforeAutospacing="1" w:after="100" w:afterAutospacing="1" w:line="240" w:lineRule="auto"/>
        <w:rPr>
          <w:rFonts w:ascii="Times New Roman" w:eastAsia="Times New Roman" w:hAnsi="Times New Roman" w:cs="Times New Roman"/>
          <w:sz w:val="24"/>
          <w:szCs w:val="24"/>
        </w:rPr>
      </w:pPr>
      <w:hyperlink r:id="rId151" w:anchor="comment-91947374"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5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7" name="Picture 97" descr="User icon: askra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ser icon: askrajk"/>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16,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52" w:history="1">
        <w:r w:rsidRPr="00A820F4">
          <w:rPr>
            <w:rFonts w:ascii="Times New Roman" w:eastAsia="Times New Roman" w:hAnsi="Times New Roman" w:cs="Times New Roman"/>
            <w:b/>
            <w:bCs/>
            <w:color w:val="0000FF"/>
            <w:sz w:val="24"/>
            <w:szCs w:val="24"/>
            <w:u w:val="single"/>
          </w:rPr>
          <w:t>Raj Kumar</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I have only one laptop, please let me know how I can setup Jboss AS7 clustering on single machine, I want to test some of my project stuff on clustered environment.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Thanks in Advance!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Raj</w:t>
      </w:r>
    </w:p>
    <w:p w:rsidR="00A820F4" w:rsidRPr="00A820F4" w:rsidRDefault="00A820F4" w:rsidP="00EA1EF6">
      <w:pPr>
        <w:numPr>
          <w:ilvl w:val="1"/>
          <w:numId w:val="55"/>
        </w:numPr>
        <w:spacing w:before="100" w:beforeAutospacing="1" w:after="100" w:afterAutospacing="1" w:line="240" w:lineRule="auto"/>
        <w:rPr>
          <w:rFonts w:ascii="Times New Roman" w:eastAsia="Times New Roman" w:hAnsi="Times New Roman" w:cs="Times New Roman"/>
          <w:sz w:val="24"/>
          <w:szCs w:val="24"/>
        </w:rPr>
      </w:pPr>
      <w:hyperlink r:id="rId153" w:anchor="comment-91947375"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5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8" name="Picture 98" descr="User icon: lu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icon: lumia"/>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16, 2012 </w:t>
      </w:r>
    </w:p>
    <w:p w:rsidR="00A820F4" w:rsidRPr="00A820F4" w:rsidRDefault="00A820F4" w:rsidP="00A820F4">
      <w:pPr>
        <w:spacing w:before="100" w:beforeAutospacing="1" w:after="100" w:afterAutospacing="1" w:line="240" w:lineRule="auto"/>
        <w:ind w:left="1440"/>
        <w:outlineLvl w:val="3"/>
        <w:rPr>
          <w:rFonts w:ascii="Times New Roman" w:eastAsia="Times New Roman" w:hAnsi="Times New Roman" w:cs="Times New Roman"/>
          <w:b/>
          <w:bCs/>
          <w:sz w:val="24"/>
          <w:szCs w:val="24"/>
        </w:rPr>
      </w:pPr>
      <w:hyperlink r:id="rId154" w:history="1">
        <w:r w:rsidRPr="00A820F4">
          <w:rPr>
            <w:rFonts w:ascii="Times New Roman" w:eastAsia="Times New Roman" w:hAnsi="Times New Roman" w:cs="Times New Roman"/>
            <w:b/>
            <w:bCs/>
            <w:color w:val="0000FF"/>
            <w:sz w:val="24"/>
            <w:szCs w:val="24"/>
            <w:u w:val="single"/>
          </w:rPr>
          <w:t>Deep Shah</w:t>
        </w:r>
      </w:hyperlink>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Do u want to apply it in standalone server or domain server?</w:t>
      </w:r>
    </w:p>
    <w:p w:rsidR="00A820F4" w:rsidRPr="00A820F4" w:rsidRDefault="00A820F4" w:rsidP="00EA1EF6">
      <w:pPr>
        <w:numPr>
          <w:ilvl w:val="2"/>
          <w:numId w:val="57"/>
        </w:numPr>
        <w:spacing w:before="100" w:beforeAutospacing="1" w:after="100" w:afterAutospacing="1" w:line="240" w:lineRule="auto"/>
        <w:rPr>
          <w:rFonts w:ascii="Times New Roman" w:eastAsia="Times New Roman" w:hAnsi="Times New Roman" w:cs="Times New Roman"/>
          <w:sz w:val="24"/>
          <w:szCs w:val="24"/>
        </w:rPr>
      </w:pPr>
      <w:hyperlink r:id="rId155" w:anchor="comment-91947376"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5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99" name="Picture 99" descr="User icon: askra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ser icon: askrajk"/>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16, 2012 </w:t>
      </w:r>
    </w:p>
    <w:p w:rsidR="00A820F4" w:rsidRPr="00A820F4" w:rsidRDefault="00A820F4" w:rsidP="00A820F4">
      <w:pPr>
        <w:spacing w:before="100" w:beforeAutospacing="1" w:after="100" w:afterAutospacing="1" w:line="240" w:lineRule="auto"/>
        <w:ind w:left="2160"/>
        <w:outlineLvl w:val="3"/>
        <w:rPr>
          <w:rFonts w:ascii="Times New Roman" w:eastAsia="Times New Roman" w:hAnsi="Times New Roman" w:cs="Times New Roman"/>
          <w:b/>
          <w:bCs/>
          <w:sz w:val="24"/>
          <w:szCs w:val="24"/>
        </w:rPr>
      </w:pPr>
      <w:hyperlink r:id="rId156" w:history="1">
        <w:r w:rsidRPr="00A820F4">
          <w:rPr>
            <w:rFonts w:ascii="Times New Roman" w:eastAsia="Times New Roman" w:hAnsi="Times New Roman" w:cs="Times New Roman"/>
            <w:b/>
            <w:bCs/>
            <w:color w:val="0000FF"/>
            <w:sz w:val="24"/>
            <w:szCs w:val="24"/>
            <w:u w:val="single"/>
          </w:rPr>
          <w:t>Raj Kumar</w:t>
        </w:r>
      </w:hyperlink>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I do not know the difference between standalone and domain, please explain.</w:t>
      </w:r>
    </w:p>
    <w:p w:rsidR="00A820F4" w:rsidRPr="00A820F4" w:rsidRDefault="00A820F4" w:rsidP="00EA1EF6">
      <w:pPr>
        <w:numPr>
          <w:ilvl w:val="3"/>
          <w:numId w:val="58"/>
        </w:numPr>
        <w:spacing w:before="100" w:beforeAutospacing="1" w:after="100" w:afterAutospacing="1" w:line="240" w:lineRule="auto"/>
        <w:rPr>
          <w:rFonts w:ascii="Times New Roman" w:eastAsia="Times New Roman" w:hAnsi="Times New Roman" w:cs="Times New Roman"/>
          <w:sz w:val="24"/>
          <w:szCs w:val="24"/>
        </w:rPr>
      </w:pPr>
      <w:hyperlink r:id="rId157" w:anchor="comment-91947377"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3"/>
          <w:numId w:val="5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0" name="Picture 100" descr="User icon: lu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icon: lumia"/>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16, 2012 </w:t>
      </w:r>
    </w:p>
    <w:p w:rsidR="00A820F4" w:rsidRPr="00A820F4" w:rsidRDefault="00A820F4" w:rsidP="00A820F4">
      <w:pPr>
        <w:spacing w:before="100" w:beforeAutospacing="1" w:after="100" w:afterAutospacing="1" w:line="240" w:lineRule="auto"/>
        <w:ind w:left="2880"/>
        <w:outlineLvl w:val="3"/>
        <w:rPr>
          <w:rFonts w:ascii="Times New Roman" w:eastAsia="Times New Roman" w:hAnsi="Times New Roman" w:cs="Times New Roman"/>
          <w:b/>
          <w:bCs/>
          <w:sz w:val="24"/>
          <w:szCs w:val="24"/>
        </w:rPr>
      </w:pPr>
      <w:hyperlink r:id="rId158" w:history="1">
        <w:r w:rsidRPr="00A820F4">
          <w:rPr>
            <w:rFonts w:ascii="Times New Roman" w:eastAsia="Times New Roman" w:hAnsi="Times New Roman" w:cs="Times New Roman"/>
            <w:b/>
            <w:bCs/>
            <w:color w:val="0000FF"/>
            <w:sz w:val="24"/>
            <w:szCs w:val="24"/>
            <w:u w:val="single"/>
          </w:rPr>
          <w:t>Deep Shah</w:t>
        </w:r>
      </w:hyperlink>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See in standalone server there is only one server running,either in one machine with two</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different i.p or on two different machine with two different machine. And in domain server there</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will be a group of server. So,if u deploy an application in one server it will be automatically</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available on another servers. in domain server on one i.p address it will be running group of</w:t>
      </w:r>
    </w:p>
    <w:p w:rsidR="00A820F4" w:rsidRPr="00A820F4" w:rsidRDefault="00A820F4" w:rsidP="00A820F4">
      <w:pPr>
        <w:spacing w:before="100" w:beforeAutospacing="1" w:after="100" w:afterAutospacing="1" w:line="240" w:lineRule="auto"/>
        <w:ind w:left="288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servers with different port number.</w:t>
      </w:r>
    </w:p>
    <w:p w:rsidR="00A820F4" w:rsidRPr="00A820F4" w:rsidRDefault="00A820F4" w:rsidP="00EA1EF6">
      <w:pPr>
        <w:numPr>
          <w:ilvl w:val="4"/>
          <w:numId w:val="60"/>
        </w:numPr>
        <w:spacing w:before="100" w:beforeAutospacing="1" w:after="100" w:afterAutospacing="1" w:line="240" w:lineRule="auto"/>
        <w:rPr>
          <w:rFonts w:ascii="Times New Roman" w:eastAsia="Times New Roman" w:hAnsi="Times New Roman" w:cs="Times New Roman"/>
          <w:sz w:val="24"/>
          <w:szCs w:val="24"/>
        </w:rPr>
      </w:pPr>
      <w:hyperlink r:id="rId159" w:anchor="comment-91947378"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4"/>
          <w:numId w:val="6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1" name="Picture 101" descr="User icon: askra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ser icon: askrajk"/>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16, 2012 </w:t>
      </w:r>
    </w:p>
    <w:p w:rsidR="00A820F4" w:rsidRPr="00A820F4" w:rsidRDefault="00A820F4" w:rsidP="00A820F4">
      <w:pPr>
        <w:spacing w:before="100" w:beforeAutospacing="1" w:after="100" w:afterAutospacing="1" w:line="240" w:lineRule="auto"/>
        <w:ind w:left="3600"/>
        <w:outlineLvl w:val="3"/>
        <w:rPr>
          <w:rFonts w:ascii="Times New Roman" w:eastAsia="Times New Roman" w:hAnsi="Times New Roman" w:cs="Times New Roman"/>
          <w:b/>
          <w:bCs/>
          <w:sz w:val="24"/>
          <w:szCs w:val="24"/>
        </w:rPr>
      </w:pPr>
      <w:hyperlink r:id="rId160" w:history="1">
        <w:r w:rsidRPr="00A820F4">
          <w:rPr>
            <w:rFonts w:ascii="Times New Roman" w:eastAsia="Times New Roman" w:hAnsi="Times New Roman" w:cs="Times New Roman"/>
            <w:b/>
            <w:bCs/>
            <w:color w:val="0000FF"/>
            <w:sz w:val="24"/>
            <w:szCs w:val="24"/>
            <w:u w:val="single"/>
          </w:rPr>
          <w:t>Raj Kumar</w:t>
        </w:r>
      </w:hyperlink>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Got it.so as I have only one machine then I can only run in standalone mode, right?</w:t>
      </w:r>
    </w:p>
    <w:p w:rsidR="00A820F4" w:rsidRPr="00A820F4" w:rsidRDefault="00A820F4" w:rsidP="00A820F4">
      <w:pPr>
        <w:spacing w:before="100" w:beforeAutospacing="1" w:after="100" w:afterAutospacing="1" w:line="240" w:lineRule="auto"/>
        <w:ind w:left="360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Can you share me the steps to setup on one machine then please?</w:t>
      </w:r>
    </w:p>
    <w:p w:rsidR="00A820F4" w:rsidRPr="00A820F4" w:rsidRDefault="00A820F4" w:rsidP="00EA1EF6">
      <w:pPr>
        <w:numPr>
          <w:ilvl w:val="5"/>
          <w:numId w:val="61"/>
        </w:numPr>
        <w:spacing w:before="100" w:beforeAutospacing="1" w:after="100" w:afterAutospacing="1" w:line="240" w:lineRule="auto"/>
        <w:rPr>
          <w:rFonts w:ascii="Times New Roman" w:eastAsia="Times New Roman" w:hAnsi="Times New Roman" w:cs="Times New Roman"/>
          <w:sz w:val="24"/>
          <w:szCs w:val="24"/>
        </w:rPr>
      </w:pPr>
      <w:hyperlink r:id="rId161" w:anchor="comment-91947379"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5"/>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2" name="Picture 102" descr="User icon: lu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r icon: lumia"/>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Jun 18, 2012 </w:t>
      </w:r>
    </w:p>
    <w:p w:rsidR="00A820F4" w:rsidRPr="00A820F4" w:rsidRDefault="00A820F4" w:rsidP="00A820F4">
      <w:pPr>
        <w:spacing w:before="100" w:beforeAutospacing="1" w:after="100" w:afterAutospacing="1" w:line="240" w:lineRule="auto"/>
        <w:ind w:left="4320"/>
        <w:outlineLvl w:val="3"/>
        <w:rPr>
          <w:rFonts w:ascii="Times New Roman" w:eastAsia="Times New Roman" w:hAnsi="Times New Roman" w:cs="Times New Roman"/>
          <w:b/>
          <w:bCs/>
          <w:sz w:val="24"/>
          <w:szCs w:val="24"/>
        </w:rPr>
      </w:pPr>
      <w:hyperlink r:id="rId162" w:history="1">
        <w:r w:rsidRPr="00A820F4">
          <w:rPr>
            <w:rFonts w:ascii="Times New Roman" w:eastAsia="Times New Roman" w:hAnsi="Times New Roman" w:cs="Times New Roman"/>
            <w:b/>
            <w:bCs/>
            <w:color w:val="0000FF"/>
            <w:sz w:val="24"/>
            <w:szCs w:val="24"/>
            <w:u w:val="single"/>
          </w:rPr>
          <w:t>Deep Shah</w:t>
        </w:r>
      </w:hyperlink>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No you can run domain configuration in one machine for that you have to just</w:t>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change the port offset for different server. So, if you run one server on</w:t>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127.0.0.1:8080,then you have to run other server on 127.0.0.1:8230 port or any</w:t>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other. So you can run domain server on your laptop too. So you have to decide</w:t>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as per your need. And even you can also run two standalone server on one</w:t>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machine with either different i.p or different port. And i will share you the steps</w:t>
      </w:r>
    </w:p>
    <w:p w:rsidR="00A820F4" w:rsidRPr="00A820F4" w:rsidRDefault="00A820F4" w:rsidP="00A820F4">
      <w:pPr>
        <w:spacing w:before="100" w:beforeAutospacing="1" w:after="100" w:afterAutospacing="1" w:line="240" w:lineRule="auto"/>
        <w:ind w:left="43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very soon. Thanks</w:t>
      </w:r>
    </w:p>
    <w:p w:rsidR="00A820F4" w:rsidRPr="00A820F4" w:rsidRDefault="00A820F4" w:rsidP="00EA1EF6">
      <w:pPr>
        <w:numPr>
          <w:ilvl w:val="6"/>
          <w:numId w:val="63"/>
        </w:numPr>
        <w:spacing w:before="100" w:beforeAutospacing="1" w:after="100" w:afterAutospacing="1" w:line="240" w:lineRule="auto"/>
        <w:rPr>
          <w:rFonts w:ascii="Times New Roman" w:eastAsia="Times New Roman" w:hAnsi="Times New Roman" w:cs="Times New Roman"/>
          <w:sz w:val="24"/>
          <w:szCs w:val="24"/>
        </w:rPr>
      </w:pPr>
      <w:hyperlink r:id="rId163" w:anchor="comment-91947381"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3" name="Picture 103" descr="User icon: modili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ser icon: modiliany"/>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Jul 20,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64" w:history="1">
        <w:r w:rsidRPr="00A820F4">
          <w:rPr>
            <w:rFonts w:ascii="Times New Roman" w:eastAsia="Times New Roman" w:hAnsi="Times New Roman" w:cs="Times New Roman"/>
            <w:b/>
            <w:bCs/>
            <w:color w:val="0000FF"/>
            <w:sz w:val="24"/>
            <w:szCs w:val="24"/>
            <w:u w:val="single"/>
          </w:rPr>
          <w:t>xf li</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Hello, Weinan.Li, I need help when I follow the steps in article: </w:t>
      </w:r>
      <w:hyperlink r:id="rId165" w:history="1">
        <w:r w:rsidRPr="00A820F4">
          <w:rPr>
            <w:rFonts w:ascii="Times New Roman" w:eastAsia="Times New Roman" w:hAnsi="Times New Roman" w:cs="Times New Roman"/>
            <w:color w:val="0000FF"/>
            <w:sz w:val="24"/>
            <w:szCs w:val="24"/>
            <w:u w:val="single"/>
          </w:rPr>
          <w:t>https://docs.jboss.org/author/display/AS71/AS7+Cluster+Howto</w:t>
        </w:r>
      </w:hyperlink>
      <w:r w:rsidRPr="00A820F4">
        <w:rPr>
          <w:rFonts w:ascii="Times New Roman" w:eastAsia="Times New Roman" w:hAnsi="Times New Roman" w:cs="Times New Roman"/>
          <w:sz w:val="24"/>
          <w:szCs w:val="24"/>
        </w:rPr>
        <w:br/>
        <w:t>server-one and server-two can start up successfully on domain master,</w:t>
      </w:r>
      <w:r w:rsidRPr="00A820F4">
        <w:rPr>
          <w:rFonts w:ascii="Times New Roman" w:eastAsia="Times New Roman" w:hAnsi="Times New Roman" w:cs="Times New Roman"/>
          <w:sz w:val="24"/>
          <w:szCs w:val="24"/>
        </w:rPr>
        <w:br/>
        <w:t xml:space="preserve">but it failed to start server-three at : </w:t>
      </w:r>
      <w:hyperlink r:id="rId166" w:anchor="server-instances" w:history="1">
        <w:r w:rsidRPr="00A820F4">
          <w:rPr>
            <w:rFonts w:ascii="Times New Roman" w:eastAsia="Times New Roman" w:hAnsi="Times New Roman" w:cs="Times New Roman"/>
            <w:color w:val="0000FF"/>
            <w:sz w:val="24"/>
            <w:szCs w:val="24"/>
            <w:u w:val="single"/>
          </w:rPr>
          <w:t>http://128.128.86.222:9990/console/App.html#server-instances</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server-one and server-two log content is as bellow:</w:t>
      </w:r>
      <w:r w:rsidRPr="00A820F4">
        <w:rPr>
          <w:rFonts w:ascii="Times New Roman" w:eastAsia="Times New Roman" w:hAnsi="Times New Roman" w:cs="Times New Roman"/>
          <w:sz w:val="24"/>
          <w:szCs w:val="24"/>
        </w:rPr>
        <w:br/>
        <w:t>----------------</w:t>
      </w:r>
      <w:r w:rsidRPr="00A820F4">
        <w:rPr>
          <w:rFonts w:ascii="Times New Roman" w:eastAsia="Times New Roman" w:hAnsi="Times New Roman" w:cs="Times New Roman"/>
          <w:sz w:val="24"/>
          <w:szCs w:val="24"/>
        </w:rPr>
        <w:br/>
        <w:t>[Server:server-two] 10:59:46,003 INFO  [org.jboss.as] (Controller Boot Thread) JBoss AS 7.1.0.CR1b "Flux Capacitor" started in 30718ms - Started 148 of 215 services (65 services are passive or on-demand)</w:t>
      </w:r>
      <w:r w:rsidRPr="00A820F4">
        <w:rPr>
          <w:rFonts w:ascii="Times New Roman" w:eastAsia="Times New Roman" w:hAnsi="Times New Roman" w:cs="Times New Roman"/>
          <w:sz w:val="24"/>
          <w:szCs w:val="24"/>
        </w:rPr>
        <w:br/>
        <w:t>[Server:server-one] 10:59:46,021 INFO  [org.jboss.as] (Controller Boot Thread) JBoss AS 7.1.0.CR1b "Flux Capacitor" started in 31217ms - Started 148 of 215 services (65 services are passive or on-demand)</w:t>
      </w:r>
      <w:r w:rsidRPr="00A820F4">
        <w:rPr>
          <w:rFonts w:ascii="Times New Roman" w:eastAsia="Times New Roman" w:hAnsi="Times New Roman" w:cs="Times New Roman"/>
          <w:sz w:val="24"/>
          <w:szCs w:val="24"/>
        </w:rPr>
        <w:br/>
        <w:t>----------------</w:t>
      </w:r>
      <w:r w:rsidRPr="00A820F4">
        <w:rPr>
          <w:rFonts w:ascii="Times New Roman" w:eastAsia="Times New Roman" w:hAnsi="Times New Roman" w:cs="Times New Roman"/>
          <w:sz w:val="24"/>
          <w:szCs w:val="24"/>
        </w:rPr>
        <w:br/>
        <w:t>when I click "start" button at administration console page, the console log is like this:</w:t>
      </w:r>
      <w:r w:rsidRPr="00A820F4">
        <w:rPr>
          <w:rFonts w:ascii="Times New Roman" w:eastAsia="Times New Roman" w:hAnsi="Times New Roman" w:cs="Times New Roman"/>
          <w:sz w:val="24"/>
          <w:szCs w:val="24"/>
        </w:rPr>
        <w:br/>
      </w:r>
      <w:r w:rsidRPr="00A820F4">
        <w:rPr>
          <w:rFonts w:ascii="Times New Roman" w:eastAsia="Times New Roman" w:hAnsi="Times New Roman" w:cs="Times New Roman"/>
          <w:sz w:val="24"/>
          <w:szCs w:val="24"/>
        </w:rPr>
        <w:lastRenderedPageBreak/>
        <w:t>----------------</w:t>
      </w:r>
      <w:r w:rsidRPr="00A820F4">
        <w:rPr>
          <w:rFonts w:ascii="Times New Roman" w:eastAsia="Times New Roman" w:hAnsi="Times New Roman" w:cs="Times New Roman"/>
          <w:sz w:val="24"/>
          <w:szCs w:val="24"/>
        </w:rPr>
        <w:br/>
        <w:t>[Host Controller] 11:04:37,394 INFO  [org.jboss.as.host.controller] (HttpManagementService-threads - 6) JBAS010922: Starting server server-three</w:t>
      </w:r>
      <w:r w:rsidRPr="00A820F4">
        <w:rPr>
          <w:rFonts w:ascii="Times New Roman" w:eastAsia="Times New Roman" w:hAnsi="Times New Roman" w:cs="Times New Roman"/>
          <w:sz w:val="24"/>
          <w:szCs w:val="24"/>
        </w:rPr>
        <w:br/>
        <w:t>11:04:40,969 INFO  [org.jboss.as.process.Server:server-three.status] (ProcessController-threads - 6) JBAS012017: Starting process 'Server:server-three'</w:t>
      </w:r>
      <w:r w:rsidRPr="00A820F4">
        <w:rPr>
          <w:rFonts w:ascii="Times New Roman" w:eastAsia="Times New Roman" w:hAnsi="Times New Roman" w:cs="Times New Roman"/>
          <w:sz w:val="24"/>
          <w:szCs w:val="24"/>
        </w:rPr>
        <w:br/>
        <w:t xml:space="preserve">[Server:server-three] 11:04:46,925 </w:t>
      </w:r>
      <w:r w:rsidRPr="00A820F4">
        <w:rPr>
          <w:rFonts w:ascii="MS Mincho" w:eastAsia="MS Mincho" w:hAnsi="MS Mincho" w:cs="MS Mincho" w:hint="eastAsia"/>
          <w:sz w:val="24"/>
          <w:szCs w:val="24"/>
        </w:rPr>
        <w:t>信息</w:t>
      </w:r>
      <w:r w:rsidRPr="00A820F4">
        <w:rPr>
          <w:rFonts w:ascii="Times New Roman" w:eastAsia="Times New Roman" w:hAnsi="Times New Roman" w:cs="Times New Roman"/>
          <w:sz w:val="24"/>
          <w:szCs w:val="24"/>
        </w:rPr>
        <w:t>    [org.jboss.modules] (main) JBoss Modules version 1.1.0.CR6</w:t>
      </w:r>
      <w:r w:rsidRPr="00A820F4">
        <w:rPr>
          <w:rFonts w:ascii="Times New Roman" w:eastAsia="Times New Roman" w:hAnsi="Times New Roman" w:cs="Times New Roman"/>
          <w:sz w:val="24"/>
          <w:szCs w:val="24"/>
        </w:rPr>
        <w:br/>
        <w:t>[Server:server-three] 11:04:50,392 INFO  [org.jboss.msc] (main) JBoss MSC version 1.0.1.GA</w:t>
      </w:r>
      <w:r w:rsidRPr="00A820F4">
        <w:rPr>
          <w:rFonts w:ascii="Times New Roman" w:eastAsia="Times New Roman" w:hAnsi="Times New Roman" w:cs="Times New Roman"/>
          <w:sz w:val="24"/>
          <w:szCs w:val="24"/>
        </w:rPr>
        <w:br/>
        <w:t>[Server:server-three] 11:04:50,567 INFO  [org.jboss.as] (MSC service thread 1-1) JBoss AS 7.1.0.CR1b "Flux Capacitor" starting</w:t>
      </w:r>
      <w:r w:rsidRPr="00A820F4">
        <w:rPr>
          <w:rFonts w:ascii="Times New Roman" w:eastAsia="Times New Roman" w:hAnsi="Times New Roman" w:cs="Times New Roman"/>
          <w:sz w:val="24"/>
          <w:szCs w:val="24"/>
        </w:rPr>
        <w:br/>
        <w:t>[Server:server-three] 11:04:52,017 INFO  [org.xnio] (MSC service thread 1-2) XNIO Version 3.0.0.CR7</w:t>
      </w:r>
      <w:r w:rsidRPr="00A820F4">
        <w:rPr>
          <w:rFonts w:ascii="Times New Roman" w:eastAsia="Times New Roman" w:hAnsi="Times New Roman" w:cs="Times New Roman"/>
          <w:sz w:val="24"/>
          <w:szCs w:val="24"/>
        </w:rPr>
        <w:br/>
        <w:t>[Server:server-three] 11:04:52,110 INFO  [org.xnio.nio] (MSC service thread 1-2) XNIO NIO Implementation Version 3.0.0.CR7</w:t>
      </w:r>
      <w:r w:rsidRPr="00A820F4">
        <w:rPr>
          <w:rFonts w:ascii="Times New Roman" w:eastAsia="Times New Roman" w:hAnsi="Times New Roman" w:cs="Times New Roman"/>
          <w:sz w:val="24"/>
          <w:szCs w:val="24"/>
        </w:rPr>
        <w:br/>
        <w:t>[Server:server-three] 11:04:52,232 INFO  [org.jboss.remoting] (MSC service thread 1-2) JBoss Remoting version 3.2.0.CR8</w:t>
      </w:r>
      <w:r w:rsidRPr="00A820F4">
        <w:rPr>
          <w:rFonts w:ascii="Times New Roman" w:eastAsia="Times New Roman" w:hAnsi="Times New Roman" w:cs="Times New Roman"/>
          <w:sz w:val="24"/>
          <w:szCs w:val="24"/>
        </w:rPr>
        <w:br/>
        <w:t>[Server:server-three] 11:05:00,410 ERROR [org.jboss.msc.service.fail] (MSC service thread 1-2) MSC00001: Failed to start service jboss.host.controller.channel: org.jboss.msc.service.StartException in service jboss.host.controller.channel: java.net.ConnectException: JBAS012144: Could not connect to remote://128.128.86.222:9999. The connection timed out</w:t>
      </w:r>
      <w:r w:rsidRPr="00A820F4">
        <w:rPr>
          <w:rFonts w:ascii="Times New Roman" w:eastAsia="Times New Roman" w:hAnsi="Times New Roman" w:cs="Times New Roman"/>
          <w:sz w:val="24"/>
          <w:szCs w:val="24"/>
        </w:rPr>
        <w:br/>
        <w:t>[Server:server-three]     at org.jboss.as.server.mgmt.domain.HostControllerConnectionService.start(HostControllerConnectionService.java:101) [jboss-as-server-7.1.0.CR1b.jar:7.1.0.CR1b]</w:t>
      </w:r>
      <w:r w:rsidRPr="00A820F4">
        <w:rPr>
          <w:rFonts w:ascii="Times New Roman" w:eastAsia="Times New Roman" w:hAnsi="Times New Roman" w:cs="Times New Roman"/>
          <w:sz w:val="24"/>
          <w:szCs w:val="24"/>
        </w:rPr>
        <w:br/>
        <w:t>[Server:server-three]     at org.jboss.msc.service.ServiceControllerImpl$StartTask.startService(ServiceControllerImpl.java:1824) [jboss-msc-1.0.1.GA.jar:1.0.1.GA]</w:t>
      </w:r>
      <w:r w:rsidRPr="00A820F4">
        <w:rPr>
          <w:rFonts w:ascii="Times New Roman" w:eastAsia="Times New Roman" w:hAnsi="Times New Roman" w:cs="Times New Roman"/>
          <w:sz w:val="24"/>
          <w:szCs w:val="24"/>
        </w:rPr>
        <w:br/>
        <w:t>[Server:server-three]     at org.jboss.msc.service.ServiceControllerImpl$StartTask.run(ServiceControllerImpl.java:1759) [jboss-msc-1.0.1.GA.jar:1.0.1.GA]</w:t>
      </w:r>
      <w:r w:rsidRPr="00A820F4">
        <w:rPr>
          <w:rFonts w:ascii="Times New Roman" w:eastAsia="Times New Roman" w:hAnsi="Times New Roman" w:cs="Times New Roman"/>
          <w:sz w:val="24"/>
          <w:szCs w:val="24"/>
        </w:rPr>
        <w:br/>
        <w:t>[Server:server-three]     at java.util.concurrent.ThreadPoolExecutor$Worker.runTask(ThreadPoolExecutor.java:886) [:1.6.0_12]</w:t>
      </w:r>
      <w:r w:rsidRPr="00A820F4">
        <w:rPr>
          <w:rFonts w:ascii="Times New Roman" w:eastAsia="Times New Roman" w:hAnsi="Times New Roman" w:cs="Times New Roman"/>
          <w:sz w:val="24"/>
          <w:szCs w:val="24"/>
        </w:rPr>
        <w:br/>
        <w:t>[Server:server-three]     at java.util.concurrent.ThreadPoolExecutor$Worker.run(ThreadPoolExecutor.java:908) [:1.6.0_12]</w:t>
      </w:r>
      <w:r w:rsidRPr="00A820F4">
        <w:rPr>
          <w:rFonts w:ascii="Times New Roman" w:eastAsia="Times New Roman" w:hAnsi="Times New Roman" w:cs="Times New Roman"/>
          <w:sz w:val="24"/>
          <w:szCs w:val="24"/>
        </w:rPr>
        <w:br/>
        <w:t>[Server:server-three]     at java.lang.Thread.run(Thread.java:619) [:1.6.0_12]</w:t>
      </w:r>
      <w:r w:rsidRPr="00A820F4">
        <w:rPr>
          <w:rFonts w:ascii="Times New Roman" w:eastAsia="Times New Roman" w:hAnsi="Times New Roman" w:cs="Times New Roman"/>
          <w:sz w:val="24"/>
          <w:szCs w:val="24"/>
        </w:rPr>
        <w:br/>
        <w:t>[Server:server-three] Caused by: java.net.ConnectException: JBAS012144: Could not connect to remote://128.128.86.222:9999. The connection timed out</w:t>
      </w:r>
      <w:r w:rsidRPr="00A820F4">
        <w:rPr>
          <w:rFonts w:ascii="Times New Roman" w:eastAsia="Times New Roman" w:hAnsi="Times New Roman" w:cs="Times New Roman"/>
          <w:sz w:val="24"/>
          <w:szCs w:val="24"/>
        </w:rPr>
        <w:br/>
        <w:t>[Server:server-three]     at org.jboss.as.protocol.ProtocolChannelClient.connectSync(ProtocolChannelClient.java:166) [jboss-as-protocol-7.1.0.CR1b.jar:7.1.0.CR1b]</w:t>
      </w:r>
      <w:r w:rsidRPr="00A820F4">
        <w:rPr>
          <w:rFonts w:ascii="Times New Roman" w:eastAsia="Times New Roman" w:hAnsi="Times New Roman" w:cs="Times New Roman"/>
          <w:sz w:val="24"/>
          <w:szCs w:val="24"/>
        </w:rPr>
        <w:br/>
        <w:t>[Server:server-three]     at org.jboss.as.protocol.ProtocolChannelClient.connectSync(ProtocolChannelClient.java:129) [jboss-as-protocol-7.1.0.CR1b.jar:7.1.0.CR1b]</w:t>
      </w:r>
      <w:r w:rsidRPr="00A820F4">
        <w:rPr>
          <w:rFonts w:ascii="Times New Roman" w:eastAsia="Times New Roman" w:hAnsi="Times New Roman" w:cs="Times New Roman"/>
          <w:sz w:val="24"/>
          <w:szCs w:val="24"/>
        </w:rPr>
        <w:br/>
      </w:r>
      <w:r w:rsidRPr="00A820F4">
        <w:rPr>
          <w:rFonts w:ascii="Times New Roman" w:eastAsia="Times New Roman" w:hAnsi="Times New Roman" w:cs="Times New Roman"/>
          <w:sz w:val="24"/>
          <w:szCs w:val="24"/>
        </w:rPr>
        <w:lastRenderedPageBreak/>
        <w:t>[Server:server-three]     at org.jboss.as.server.mgmt.domain.HostControllerConnectionService.start(HostControllerConnectionService.java:98) [jboss-as-server-7.1.0.CR1b.jar:7.1.0.CR1b]</w:t>
      </w:r>
      <w:r w:rsidRPr="00A820F4">
        <w:rPr>
          <w:rFonts w:ascii="Times New Roman" w:eastAsia="Times New Roman" w:hAnsi="Times New Roman" w:cs="Times New Roman"/>
          <w:sz w:val="24"/>
          <w:szCs w:val="24"/>
        </w:rPr>
        <w:br/>
        <w:t>[Server:server-three]     ... 5 more</w:t>
      </w:r>
      <w:r w:rsidRPr="00A820F4">
        <w:rPr>
          <w:rFonts w:ascii="Times New Roman" w:eastAsia="Times New Roman" w:hAnsi="Times New Roman" w:cs="Times New Roman"/>
          <w:sz w:val="24"/>
          <w:szCs w:val="24"/>
        </w:rPr>
        <w:br/>
        <w:t>[Server:server-three]</w:t>
      </w:r>
      <w:r w:rsidRPr="00A820F4">
        <w:rPr>
          <w:rFonts w:ascii="Times New Roman" w:eastAsia="Times New Roman" w:hAnsi="Times New Roman" w:cs="Times New Roman"/>
          <w:sz w:val="24"/>
          <w:szCs w:val="24"/>
        </w:rPr>
        <w:br/>
        <w:t>[Server:server-three] 11:05:08,973 INFO  [org.jboss.as.logging] (MSC service thread 1-1) JBAS011502: Removing bootstrap log handlers</w:t>
      </w:r>
      <w:r w:rsidRPr="00A820F4">
        <w:rPr>
          <w:rFonts w:ascii="Times New Roman" w:eastAsia="Times New Roman" w:hAnsi="Times New Roman" w:cs="Times New Roman"/>
          <w:sz w:val="24"/>
          <w:szCs w:val="24"/>
        </w:rPr>
        <w:br/>
        <w:t>[Server:server-three] 11:05:09,046 INFO  [org.jboss.as.clustering] (ServerService Thread Pool -- 55) JBAS010360: Activating JGroups subsystem.</w:t>
      </w:r>
      <w:r w:rsidRPr="00A820F4">
        <w:rPr>
          <w:rFonts w:ascii="Times New Roman" w:eastAsia="Times New Roman" w:hAnsi="Times New Roman" w:cs="Times New Roman"/>
          <w:sz w:val="24"/>
          <w:szCs w:val="24"/>
        </w:rPr>
        <w:br/>
        <w:t>[Server:server-three] 11:05:09,099 INFO  [org.jboss.as.osgi] (ServerService Thread Pool -- 48) JBAS011910: Activating OSGi Subsystem</w:t>
      </w:r>
      <w:r w:rsidRPr="00A820F4">
        <w:rPr>
          <w:rFonts w:ascii="Times New Roman" w:eastAsia="Times New Roman" w:hAnsi="Times New Roman" w:cs="Times New Roman"/>
          <w:sz w:val="24"/>
          <w:szCs w:val="24"/>
        </w:rPr>
        <w:br/>
        <w:t>[Server:server-three] 11:05:09,270 INFO  [org.jboss.as.clustering] (ServerService Thread Pool -- 60) JBAS010300: Activating Infinispan subsystem.</w:t>
      </w:r>
      <w:r w:rsidRPr="00A820F4">
        <w:rPr>
          <w:rFonts w:ascii="Times New Roman" w:eastAsia="Times New Roman" w:hAnsi="Times New Roman" w:cs="Times New Roman"/>
          <w:sz w:val="24"/>
          <w:szCs w:val="24"/>
        </w:rPr>
        <w:br/>
        <w:t>[Server:server-three] 11:05:09,537 INFO  [org.jboss.as.naming] (ServerService Thread Pool -- 49) JBAS011800: Activating Naming Subsystem</w:t>
      </w:r>
      <w:r w:rsidRPr="00A820F4">
        <w:rPr>
          <w:rFonts w:ascii="Times New Roman" w:eastAsia="Times New Roman" w:hAnsi="Times New Roman" w:cs="Times New Roman"/>
          <w:sz w:val="24"/>
          <w:szCs w:val="24"/>
        </w:rPr>
        <w:br/>
        <w:t>[Server:server-three] 11:05:12,976 INFO  [org.jboss.as.connector.subsystems.datasources] (ServerService Thread Pool -- 63) JBAS010403: Deploying JDBC-compliant driver class org.h2.Driver (version 1.3)</w:t>
      </w:r>
      <w:r w:rsidRPr="00A820F4">
        <w:rPr>
          <w:rFonts w:ascii="Times New Roman" w:eastAsia="Times New Roman" w:hAnsi="Times New Roman" w:cs="Times New Roman"/>
          <w:sz w:val="24"/>
          <w:szCs w:val="24"/>
        </w:rPr>
        <w:br/>
        <w:t>[Server:server-three] 11:05:12,978 INFO  [org.jboss.as.security] (MSC service thread 1-1) Picketbox version=4.0.6.Beta2</w:t>
      </w:r>
      <w:r w:rsidRPr="00A820F4">
        <w:rPr>
          <w:rFonts w:ascii="Times New Roman" w:eastAsia="Times New Roman" w:hAnsi="Times New Roman" w:cs="Times New Roman"/>
          <w:sz w:val="24"/>
          <w:szCs w:val="24"/>
        </w:rPr>
        <w:br/>
        <w:t>[Server:server-three] 11:05:13,618 INFO  [org.jboss.as.connector] (MSC service thread 1-2) JBAS010408: Starting JCA Subsystem (JBoss IronJacamar 1.0.6.Final)</w:t>
      </w:r>
      <w:r w:rsidRPr="00A820F4">
        <w:rPr>
          <w:rFonts w:ascii="Times New Roman" w:eastAsia="Times New Roman" w:hAnsi="Times New Roman" w:cs="Times New Roman"/>
          <w:sz w:val="24"/>
          <w:szCs w:val="24"/>
        </w:rPr>
        <w:br/>
        <w:t>[Server:server-three] 11:05:19,011 INFO  [org.jboss.as.naming] (MSC service thread 1-2) JBAS011802: Starting Naming Service</w:t>
      </w:r>
      <w:r w:rsidRPr="00A820F4">
        <w:rPr>
          <w:rFonts w:ascii="Times New Roman" w:eastAsia="Times New Roman" w:hAnsi="Times New Roman" w:cs="Times New Roman"/>
          <w:sz w:val="24"/>
          <w:szCs w:val="24"/>
        </w:rPr>
        <w:br/>
        <w:t>[Server:server-three] 11:05:19,651 INFO  [org.jboss.ws.common.management.AbstractServerConfig] (MSC service thread 1-1) JBoss Web Services - Stack CXF Server 4.0.0.GA</w:t>
      </w:r>
      <w:r w:rsidRPr="00A820F4">
        <w:rPr>
          <w:rFonts w:ascii="Times New Roman" w:eastAsia="Times New Roman" w:hAnsi="Times New Roman" w:cs="Times New Roman"/>
          <w:sz w:val="24"/>
          <w:szCs w:val="24"/>
        </w:rPr>
        <w:br/>
        <w:t>[Server:server-three] 11:05:21,271 INFO  [org.jboss.as.modcluster] (MSC service thread 1-1) JBAS011704: Mod_cluster uses default load balancer provider</w:t>
      </w:r>
      <w:r w:rsidRPr="00A820F4">
        <w:rPr>
          <w:rFonts w:ascii="Times New Roman" w:eastAsia="Times New Roman" w:hAnsi="Times New Roman" w:cs="Times New Roman"/>
          <w:sz w:val="24"/>
          <w:szCs w:val="24"/>
        </w:rPr>
        <w:br/>
        <w:t>[Server:server-three] 11:05:21,349 INFO  [org.jboss.as.remoting] (MSC service thread 1-2) Listening on /128.128.86.222:4697</w:t>
      </w:r>
      <w:r w:rsidRPr="00A820F4">
        <w:rPr>
          <w:rFonts w:ascii="Times New Roman" w:eastAsia="Times New Roman" w:hAnsi="Times New Roman" w:cs="Times New Roman"/>
          <w:sz w:val="24"/>
          <w:szCs w:val="24"/>
        </w:rPr>
        <w:br/>
        <w:t>[Server:server-three] 11:05:21,645 INFO  [org.jboss.modcluster.ModClusterService] (MSC service thread 1-1) Initializing mod_cluster 1.2.0.Beta2</w:t>
      </w:r>
      <w:r w:rsidRPr="00A820F4">
        <w:rPr>
          <w:rFonts w:ascii="Times New Roman" w:eastAsia="Times New Roman" w:hAnsi="Times New Roman" w:cs="Times New Roman"/>
          <w:sz w:val="24"/>
          <w:szCs w:val="24"/>
        </w:rPr>
        <w:br/>
        <w:t>[Server:server-three] 11:05:22,205 INFO  [org.jboss.modcluster.advertise.impl.AdvertiseListenerImpl] (MSC service thread 1-1) Listening to proxy advertisements on 224.0.1.105:23364</w:t>
      </w:r>
      <w:r w:rsidRPr="00A820F4">
        <w:rPr>
          <w:rFonts w:ascii="Times New Roman" w:eastAsia="Times New Roman" w:hAnsi="Times New Roman" w:cs="Times New Roman"/>
          <w:sz w:val="24"/>
          <w:szCs w:val="24"/>
        </w:rPr>
        <w:br/>
        <w:t>[Server:server-three] 11:05:22,726 INFO  [org.apache.coyote.http11.Http11AprProtocol] (MSC service thread 1-1) Starting Coyote HTTP/1.1 on http-128.128.86.222-128.128.86.222-8330</w:t>
      </w:r>
      <w:r w:rsidRPr="00A820F4">
        <w:rPr>
          <w:rFonts w:ascii="Times New Roman" w:eastAsia="Times New Roman" w:hAnsi="Times New Roman" w:cs="Times New Roman"/>
          <w:sz w:val="24"/>
          <w:szCs w:val="24"/>
        </w:rPr>
        <w:br/>
        <w:t>[Server:server-three] 11:05:22,919 INFO  [org.jboss.as.mail.extension] (MSC service thread 1-1) JBAS015400: Bound mail session [java:jboss/mail/Default]</w:t>
      </w:r>
      <w:r w:rsidRPr="00A820F4">
        <w:rPr>
          <w:rFonts w:ascii="Times New Roman" w:eastAsia="Times New Roman" w:hAnsi="Times New Roman" w:cs="Times New Roman"/>
          <w:sz w:val="24"/>
          <w:szCs w:val="24"/>
        </w:rPr>
        <w:br/>
        <w:t>[Server:server-three] 11:05:26,128 INFO  [org.jboss.as.jacorb] (MSC service thread 1-1) CORBA ORB Service Started</w:t>
      </w:r>
      <w:r w:rsidRPr="00A820F4">
        <w:rPr>
          <w:rFonts w:ascii="Times New Roman" w:eastAsia="Times New Roman" w:hAnsi="Times New Roman" w:cs="Times New Roman"/>
          <w:sz w:val="24"/>
          <w:szCs w:val="24"/>
        </w:rPr>
        <w:br/>
        <w:t xml:space="preserve">[Server:server-three] 11:05:26,385 </w:t>
      </w:r>
      <w:r w:rsidRPr="00A820F4">
        <w:rPr>
          <w:rFonts w:ascii="MS Mincho" w:eastAsia="MS Mincho" w:hAnsi="MS Mincho" w:cs="MS Mincho" w:hint="eastAsia"/>
          <w:sz w:val="24"/>
          <w:szCs w:val="24"/>
        </w:rPr>
        <w:t>信息</w:t>
      </w:r>
      <w:r w:rsidRPr="00A820F4">
        <w:rPr>
          <w:rFonts w:ascii="Times New Roman" w:eastAsia="Times New Roman" w:hAnsi="Times New Roman" w:cs="Times New Roman"/>
          <w:sz w:val="24"/>
          <w:szCs w:val="24"/>
        </w:rPr>
        <w:t xml:space="preserve">    [org.hornetq.core.server.impl.HornetQServerImpl] (MSC service thread 1-1) live server is starting with configuration HornetQ Configuration </w:t>
      </w:r>
      <w:r w:rsidRPr="00A820F4">
        <w:rPr>
          <w:rFonts w:ascii="Times New Roman" w:eastAsia="Times New Roman" w:hAnsi="Times New Roman" w:cs="Times New Roman"/>
          <w:sz w:val="24"/>
          <w:szCs w:val="24"/>
        </w:rPr>
        <w:lastRenderedPageBreak/>
        <w:t>(clustered=false,backup=false,sharedStore=true,journalDirectory=/usr/jboss-as-7.1.0.CR1b/domain/servers/server-three/data/messagingjournal,bindingsDirectory=/usr/jboss-as-7.1.0.CR1b/domain/servers/server-three/data/messagingbindings,largeMessagesDirectory=/usr/jboss-as-7.1.0.CR1b/domain/servers/server-three/data/messaginglargemessages,pagingDirectory=/usr/jboss-as-7.1.0.CR1b/domain/servers/server-three/data/messagingpaging)</w:t>
      </w:r>
      <w:r w:rsidRPr="00A820F4">
        <w:rPr>
          <w:rFonts w:ascii="Times New Roman" w:eastAsia="Times New Roman" w:hAnsi="Times New Roman" w:cs="Times New Roman"/>
          <w:sz w:val="24"/>
          <w:szCs w:val="24"/>
        </w:rPr>
        <w:br/>
        <w:t xml:space="preserve">[Server:server-three] 11:05:26,546 </w:t>
      </w:r>
      <w:r w:rsidRPr="00A820F4">
        <w:rPr>
          <w:rFonts w:ascii="MS Mincho" w:eastAsia="MS Mincho" w:hAnsi="MS Mincho" w:cs="MS Mincho" w:hint="eastAsia"/>
          <w:sz w:val="24"/>
          <w:szCs w:val="24"/>
        </w:rPr>
        <w:t>警告</w:t>
      </w:r>
      <w:r w:rsidRPr="00A820F4">
        <w:rPr>
          <w:rFonts w:ascii="Times New Roman" w:eastAsia="Times New Roman" w:hAnsi="Times New Roman" w:cs="Times New Roman"/>
          <w:sz w:val="24"/>
          <w:szCs w:val="24"/>
        </w:rPr>
        <w:t>    [org.hornetq.core.server.impl.HornetQServerImpl] (MSC service thread 1-1) Security risk! It has been detected that the cluster admin user and password have not been changed from the installation default. Please see the HornetQ user guide, cluster chapter, for instructions on how to do this.</w:t>
      </w:r>
      <w:r w:rsidRPr="00A820F4">
        <w:rPr>
          <w:rFonts w:ascii="Times New Roman" w:eastAsia="Times New Roman" w:hAnsi="Times New Roman" w:cs="Times New Roman"/>
          <w:sz w:val="24"/>
          <w:szCs w:val="24"/>
        </w:rPr>
        <w:br/>
        <w:t>[Server:server-three] 11:05:27,646 INFO  [org.hornetq.core.remoting.impl.netty.NettyAcceptor] (MSC service thread 1-1) Started Netty Acceptor version 3.2.3.Final-r$</w:t>
      </w:r>
    </w:p>
    <w:p w:rsidR="00A820F4" w:rsidRPr="00A820F4" w:rsidRDefault="00A820F4" w:rsidP="00A820F4">
      <w:pPr>
        <w:spacing w:beforeAutospacing="1" w:after="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{buildNumber}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128.128.86.222:5695 for CORE protocol</w:t>
      </w:r>
      <w:r w:rsidRPr="00A820F4">
        <w:rPr>
          <w:rFonts w:ascii="Times New Roman" w:eastAsia="Times New Roman" w:hAnsi="Times New Roman" w:cs="Times New Roman"/>
          <w:sz w:val="24"/>
          <w:szCs w:val="24"/>
        </w:rPr>
        <w:br/>
        <w:t>[Server:server-three] 11:05:27,649 INFO  [org.hornetq.core.remoting.impl.netty.NettyAcceptor] (MSC service thread 1-1) Started Netty Acceptor version 3.2.3.Final-r$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128.128.86.222:5705 for CORE protocol</w:t>
      </w:r>
      <w:r w:rsidRPr="00A820F4">
        <w:rPr>
          <w:rFonts w:ascii="Times New Roman" w:eastAsia="Times New Roman" w:hAnsi="Times New Roman" w:cs="Times New Roman"/>
          <w:sz w:val="24"/>
          <w:szCs w:val="24"/>
        </w:rPr>
        <w:br/>
        <w:t xml:space="preserve">[Server:server-three] 11:05:27,651 </w:t>
      </w:r>
      <w:r w:rsidRPr="00A820F4">
        <w:rPr>
          <w:rFonts w:ascii="MS Mincho" w:eastAsia="MS Mincho" w:hAnsi="MS Mincho" w:cs="MS Mincho" w:hint="eastAsia"/>
          <w:sz w:val="24"/>
          <w:szCs w:val="24"/>
        </w:rPr>
        <w:t>信息</w:t>
      </w:r>
      <w:r w:rsidRPr="00A820F4">
        <w:rPr>
          <w:rFonts w:ascii="Times New Roman" w:eastAsia="Times New Roman" w:hAnsi="Times New Roman" w:cs="Times New Roman"/>
          <w:sz w:val="24"/>
          <w:szCs w:val="24"/>
        </w:rPr>
        <w:t>    [org.hornetq.core.server.impl.HornetQServerImpl] (MSC service thread 1-1) Server is now live</w:t>
      </w:r>
      <w:r w:rsidRPr="00A820F4">
        <w:rPr>
          <w:rFonts w:ascii="Times New Roman" w:eastAsia="Times New Roman" w:hAnsi="Times New Roman" w:cs="Times New Roman"/>
          <w:sz w:val="24"/>
          <w:szCs w:val="24"/>
        </w:rPr>
        <w:br/>
        <w:t xml:space="preserve">[Server:server-three] 11:05:27,651 </w:t>
      </w:r>
      <w:r w:rsidRPr="00A820F4">
        <w:rPr>
          <w:rFonts w:ascii="MS Mincho" w:eastAsia="MS Mincho" w:hAnsi="MS Mincho" w:cs="MS Mincho" w:hint="eastAsia"/>
          <w:sz w:val="24"/>
          <w:szCs w:val="24"/>
        </w:rPr>
        <w:t>信息</w:t>
      </w:r>
      <w:r w:rsidRPr="00A820F4">
        <w:rPr>
          <w:rFonts w:ascii="Times New Roman" w:eastAsia="Times New Roman" w:hAnsi="Times New Roman" w:cs="Times New Roman"/>
          <w:sz w:val="24"/>
          <w:szCs w:val="24"/>
        </w:rPr>
        <w:t>    [org.hornetq.core.server.impl.HornetQServerImpl] (MSC service thread 1-1) HornetQ Server version 2.2.7.Final (HQ_2_2_7_FINAL_AS7, 121) [ff1f011e-d17b-11e1-b314-000c29eaa811] started</w:t>
      </w:r>
      <w:r w:rsidRPr="00A820F4">
        <w:rPr>
          <w:rFonts w:ascii="Times New Roman" w:eastAsia="Times New Roman" w:hAnsi="Times New Roman" w:cs="Times New Roman"/>
          <w:sz w:val="24"/>
          <w:szCs w:val="24"/>
        </w:rPr>
        <w:br/>
        <w:t>[Server:server-three] 11:05:27,982 INFO  [org.jboss.as.jacorb] (MSC service thread 1-1) CORBA Naming Service Started</w:t>
      </w:r>
      <w:r w:rsidRPr="00A820F4">
        <w:rPr>
          <w:rFonts w:ascii="Times New Roman" w:eastAsia="Times New Roman" w:hAnsi="Times New Roman" w:cs="Times New Roman"/>
          <w:sz w:val="24"/>
          <w:szCs w:val="24"/>
        </w:rPr>
        <w:br/>
        <w:t>[Server:server-three] 11:05:28,024 WARN  [com.arjuna.ats.arjuna] (Transaction Expired Entry Monitor) ARJUNA012210: Unable to use InetAddress.getLocalHost() to resolve address.</w:t>
      </w:r>
      <w:r w:rsidRPr="00A820F4">
        <w:rPr>
          <w:rFonts w:ascii="Times New Roman" w:eastAsia="Times New Roman" w:hAnsi="Times New Roman" w:cs="Times New Roman"/>
          <w:sz w:val="24"/>
          <w:szCs w:val="24"/>
        </w:rPr>
        <w:br/>
        <w:t>[Server:server-three] 11:05:28,438 INFO  [org.jboss.as.messaging] (MSC service thread 1-1) JBAS011601: Bound messaging object to jndi name java:/ConnectionFactory</w:t>
      </w:r>
      <w:r w:rsidRPr="00A820F4">
        <w:rPr>
          <w:rFonts w:ascii="Times New Roman" w:eastAsia="Times New Roman" w:hAnsi="Times New Roman" w:cs="Times New Roman"/>
          <w:sz w:val="24"/>
          <w:szCs w:val="24"/>
        </w:rPr>
        <w:br/>
        <w:t xml:space="preserve">[Server:server-three] 11:05:28,441 </w:t>
      </w:r>
      <w:r w:rsidRPr="00A820F4">
        <w:rPr>
          <w:rFonts w:ascii="MS Mincho" w:eastAsia="MS Mincho" w:hAnsi="MS Mincho" w:cs="MS Mincho" w:hint="eastAsia"/>
          <w:sz w:val="24"/>
          <w:szCs w:val="24"/>
        </w:rPr>
        <w:t>信息</w:t>
      </w:r>
      <w:r w:rsidRPr="00A820F4">
        <w:rPr>
          <w:rFonts w:ascii="Times New Roman" w:eastAsia="Times New Roman" w:hAnsi="Times New Roman" w:cs="Times New Roman"/>
          <w:sz w:val="24"/>
          <w:szCs w:val="24"/>
        </w:rPr>
        <w:t>    [org.hornetq.core.server.impl.HornetQServerImpl] (MSC service thread 1-1) trying to deploy queue jms.topic.testTopic</w:t>
      </w:r>
      <w:r w:rsidRPr="00A820F4">
        <w:rPr>
          <w:rFonts w:ascii="Times New Roman" w:eastAsia="Times New Roman" w:hAnsi="Times New Roman" w:cs="Times New Roman"/>
          <w:sz w:val="24"/>
          <w:szCs w:val="24"/>
        </w:rPr>
        <w:br/>
        <w:t>[Server:server-three] 11:05:29,034 INFO  [org.jboss.as.messaging] (MSC service thread 1-1) JBAS011601: Bound messaging object to jndi name java:/topic/test</w:t>
      </w:r>
      <w:r w:rsidRPr="00A820F4">
        <w:rPr>
          <w:rFonts w:ascii="Times New Roman" w:eastAsia="Times New Roman" w:hAnsi="Times New Roman" w:cs="Times New Roman"/>
          <w:sz w:val="24"/>
          <w:szCs w:val="24"/>
        </w:rPr>
        <w:br/>
        <w:t xml:space="preserve">[Server:server-three] 11:05:29,038 INFO  [org.jboss.as.messaging] (MSC service thread 1-2) JBAS011601: Bound messaging object to jndi name </w:t>
      </w:r>
      <w:r w:rsidRPr="00A820F4">
        <w:rPr>
          <w:rFonts w:ascii="Times New Roman" w:eastAsia="Times New Roman" w:hAnsi="Times New Roman" w:cs="Times New Roman"/>
          <w:sz w:val="24"/>
          <w:szCs w:val="24"/>
        </w:rPr>
        <w:lastRenderedPageBreak/>
        <w:t>java:/RemoteConnectionFactory</w:t>
      </w:r>
      <w:r w:rsidRPr="00A820F4">
        <w:rPr>
          <w:rFonts w:ascii="Times New Roman" w:eastAsia="Times New Roman" w:hAnsi="Times New Roman" w:cs="Times New Roman"/>
          <w:sz w:val="24"/>
          <w:szCs w:val="24"/>
        </w:rPr>
        <w:br/>
        <w:t xml:space="preserve">[Server:server-three] 11:05:29,039 </w:t>
      </w:r>
      <w:r w:rsidRPr="00A820F4">
        <w:rPr>
          <w:rFonts w:ascii="MS Mincho" w:eastAsia="MS Mincho" w:hAnsi="MS Mincho" w:cs="MS Mincho" w:hint="eastAsia"/>
          <w:sz w:val="24"/>
          <w:szCs w:val="24"/>
        </w:rPr>
        <w:t>信息</w:t>
      </w:r>
      <w:r w:rsidRPr="00A820F4">
        <w:rPr>
          <w:rFonts w:ascii="Times New Roman" w:eastAsia="Times New Roman" w:hAnsi="Times New Roman" w:cs="Times New Roman"/>
          <w:sz w:val="24"/>
          <w:szCs w:val="24"/>
        </w:rPr>
        <w:t>    [org.hornetq.core.server.impl.HornetQServerImpl] (MSC service thread 1-2) trying to deploy queue jms.queue.testQueue</w:t>
      </w:r>
      <w:r w:rsidRPr="00A820F4">
        <w:rPr>
          <w:rFonts w:ascii="Times New Roman" w:eastAsia="Times New Roman" w:hAnsi="Times New Roman" w:cs="Times New Roman"/>
          <w:sz w:val="24"/>
          <w:szCs w:val="24"/>
        </w:rPr>
        <w:br/>
        <w:t>[Server:server-three] 11:05:29,407 INFO  [org.jboss.as.messaging] (MSC service thread 1-2) JBAS011601: Bound messaging object to jndi name java:/queue/test</w:t>
      </w:r>
      <w:r w:rsidRPr="00A820F4">
        <w:rPr>
          <w:rFonts w:ascii="Times New Roman" w:eastAsia="Times New Roman" w:hAnsi="Times New Roman" w:cs="Times New Roman"/>
          <w:sz w:val="24"/>
          <w:szCs w:val="24"/>
        </w:rPr>
        <w:br/>
        <w:t>[Server:server-three] 11:05:30,218 INFO  [org.jboss.as.deployment.connector] (MSC service thread 1-2) JBAS010406: Registered connection factory java:/JmsXA</w:t>
      </w:r>
      <w:r w:rsidRPr="00A820F4">
        <w:rPr>
          <w:rFonts w:ascii="Times New Roman" w:eastAsia="Times New Roman" w:hAnsi="Times New Roman" w:cs="Times New Roman"/>
          <w:sz w:val="24"/>
          <w:szCs w:val="24"/>
        </w:rPr>
        <w:br/>
        <w:t>[Server:server-three] 11:05:30,275 INFO  [org.hornetq.ra.HornetQResourceAdapter] (MSC service thread 1-2) HornetQ resource adaptor started</w:t>
      </w:r>
      <w:r w:rsidRPr="00A820F4">
        <w:rPr>
          <w:rFonts w:ascii="Times New Roman" w:eastAsia="Times New Roman" w:hAnsi="Times New Roman" w:cs="Times New Roman"/>
          <w:sz w:val="24"/>
          <w:szCs w:val="24"/>
        </w:rPr>
        <w:br/>
        <w:t xml:space="preserve">[Server:server-three] 11:05:30,276 INFO  [org.jboss.as.connector.services.ResourceAdapterActivatorService$ResourceAdapterActivator] (MSC service thread 1-2) IJ020002: Deployed: </w:t>
      </w:r>
      <w:hyperlink r:id="rId167" w:history="1">
        <w:r w:rsidRPr="00A820F4">
          <w:rPr>
            <w:rFonts w:ascii="Times New Roman" w:eastAsia="Times New Roman" w:hAnsi="Times New Roman" w:cs="Times New Roman"/>
            <w:color w:val="0000FF"/>
            <w:sz w:val="24"/>
            <w:szCs w:val="24"/>
            <w:u w:val="single"/>
          </w:rPr>
          <w:t>file://RaActivatorhornetq-ra</w:t>
        </w:r>
      </w:hyperlink>
      <w:r w:rsidRPr="00A820F4">
        <w:rPr>
          <w:rFonts w:ascii="Times New Roman" w:eastAsia="Times New Roman" w:hAnsi="Times New Roman" w:cs="Times New Roman"/>
          <w:sz w:val="24"/>
          <w:szCs w:val="24"/>
        </w:rPr>
        <w:br/>
        <w:t>[Server:server-three] 11:05:30,284 INFO  [org.jboss.as.deployment.connector] (MSC service thread 1-2) JBAS010401: Bound JCA ConnectionFactory [java:/JmsXA]</w:t>
      </w:r>
      <w:r w:rsidRPr="00A820F4">
        <w:rPr>
          <w:rFonts w:ascii="Times New Roman" w:eastAsia="Times New Roman" w:hAnsi="Times New Roman" w:cs="Times New Roman"/>
          <w:sz w:val="24"/>
          <w:szCs w:val="24"/>
        </w:rPr>
        <w:br/>
        <w:t>[Server:server-three] 11:05:30,315 INFO  [org.jboss.as.connector.subsystems.datasources] (MSC service thread 1-1) JBAS010400: Bound data source [java:jboss/datasources/ExampleDS]</w:t>
      </w:r>
      <w:r w:rsidRPr="00A820F4">
        <w:rPr>
          <w:rFonts w:ascii="Times New Roman" w:eastAsia="Times New Roman" w:hAnsi="Times New Roman" w:cs="Times New Roman"/>
          <w:sz w:val="24"/>
          <w:szCs w:val="24"/>
        </w:rPr>
        <w:br/>
        <w:t>[Server:server-three] 11:05:30,379 ERROR [org.jboss.as] (Controller Boot Thread) JBoss AS 7.1.0.CR1b "Flux Capacitor" started (with errors) in 46986ms - Started 146 of 254 services (2 services failed or missing dependencies, 101 services are passive or on-demand)</w:t>
      </w:r>
      <w:r w:rsidRPr="00A820F4">
        <w:rPr>
          <w:rFonts w:ascii="Times New Roman" w:eastAsia="Times New Roman" w:hAnsi="Times New Roman" w:cs="Times New Roman"/>
          <w:sz w:val="24"/>
          <w:szCs w:val="24"/>
        </w:rPr>
        <w:br/>
        <w:t>----------------</w:t>
      </w:r>
      <w:r w:rsidRPr="00A820F4">
        <w:rPr>
          <w:rFonts w:ascii="Times New Roman" w:eastAsia="Times New Roman" w:hAnsi="Times New Roman" w:cs="Times New Roman"/>
          <w:sz w:val="24"/>
          <w:szCs w:val="24"/>
        </w:rPr>
        <w:br/>
        <w:t>It seems that when I start process 'Server:server-three', it tried to connect to remote://128.128.86.222:9999, and then it caused "connection timed out".</w:t>
      </w:r>
      <w:r w:rsidRPr="00A820F4">
        <w:rPr>
          <w:rFonts w:ascii="Times New Roman" w:eastAsia="Times New Roman" w:hAnsi="Times New Roman" w:cs="Times New Roman"/>
          <w:sz w:val="24"/>
          <w:szCs w:val="24"/>
        </w:rPr>
        <w:br/>
        <w:t>Should I modify the "domain-controller" property in host.xml on domain master host?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P.s. domain master IP: 128.128.86.222; OS: CentOs 5.4; Memery Size: 256M; Run mode: linux text.</w:t>
      </w:r>
      <w:r w:rsidRPr="00A820F4">
        <w:rPr>
          <w:rFonts w:ascii="Times New Roman" w:eastAsia="Times New Roman" w:hAnsi="Times New Roman" w:cs="Times New Roman"/>
          <w:sz w:val="24"/>
          <w:szCs w:val="24"/>
        </w:rPr>
        <w:br/>
        <w:t>and my master host config file "host.xml":</w:t>
      </w:r>
      <w:r w:rsidRPr="00A820F4">
        <w:rPr>
          <w:rFonts w:ascii="Times New Roman" w:eastAsia="Times New Roman" w:hAnsi="Times New Roman" w:cs="Times New Roman"/>
          <w:sz w:val="24"/>
          <w:szCs w:val="24"/>
        </w:rPr>
        <w:br/>
        <w:t>----------------</w:t>
      </w:r>
      <w:r w:rsidRPr="00A820F4">
        <w:rPr>
          <w:rFonts w:ascii="Times New Roman" w:eastAsia="Times New Roman" w:hAnsi="Times New Roman" w:cs="Times New Roman"/>
          <w:sz w:val="24"/>
          <w:szCs w:val="24"/>
        </w:rPr>
        <w:br/>
        <w:t>&lt;host name="master" xmlns="urn:jboss:domain:1.1"&gt;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&lt;management&gt;</w:t>
      </w:r>
      <w:r w:rsidRPr="00A820F4">
        <w:rPr>
          <w:rFonts w:ascii="Times New Roman" w:eastAsia="Times New Roman" w:hAnsi="Times New Roman" w:cs="Times New Roman"/>
          <w:sz w:val="24"/>
          <w:szCs w:val="24"/>
        </w:rPr>
        <w:br/>
        <w:t>        &lt;security-realms&gt;</w:t>
      </w:r>
      <w:r w:rsidRPr="00A820F4">
        <w:rPr>
          <w:rFonts w:ascii="Times New Roman" w:eastAsia="Times New Roman" w:hAnsi="Times New Roman" w:cs="Times New Roman"/>
          <w:sz w:val="24"/>
          <w:szCs w:val="24"/>
        </w:rPr>
        <w:br/>
        <w:t>            &lt;security-realm name="ManagementRealm"&gt;</w:t>
      </w:r>
      <w:r w:rsidRPr="00A820F4">
        <w:rPr>
          <w:rFonts w:ascii="Times New Roman" w:eastAsia="Times New Roman" w:hAnsi="Times New Roman" w:cs="Times New Roman"/>
          <w:sz w:val="24"/>
          <w:szCs w:val="24"/>
        </w:rPr>
        <w:br/>
        <w:t>                &lt;authentication&gt;</w:t>
      </w:r>
      <w:r w:rsidRPr="00A820F4">
        <w:rPr>
          <w:rFonts w:ascii="Times New Roman" w:eastAsia="Times New Roman" w:hAnsi="Times New Roman" w:cs="Times New Roman"/>
          <w:sz w:val="24"/>
          <w:szCs w:val="24"/>
        </w:rPr>
        <w:br/>
        <w:t>                    &lt;properties path="mgmt-users.properties" relative-to="jboss.domain.config.dir"/&gt;</w:t>
      </w:r>
      <w:r w:rsidRPr="00A820F4">
        <w:rPr>
          <w:rFonts w:ascii="Times New Roman" w:eastAsia="Times New Roman" w:hAnsi="Times New Roman" w:cs="Times New Roman"/>
          <w:sz w:val="24"/>
          <w:szCs w:val="24"/>
        </w:rPr>
        <w:br/>
        <w:t>                &lt;/authentication&gt;</w:t>
      </w:r>
      <w:r w:rsidRPr="00A820F4">
        <w:rPr>
          <w:rFonts w:ascii="Times New Roman" w:eastAsia="Times New Roman" w:hAnsi="Times New Roman" w:cs="Times New Roman"/>
          <w:sz w:val="24"/>
          <w:szCs w:val="24"/>
        </w:rPr>
        <w:br/>
        <w:t>            &lt;/security-realm&gt;</w:t>
      </w:r>
      <w:r w:rsidRPr="00A820F4">
        <w:rPr>
          <w:rFonts w:ascii="Times New Roman" w:eastAsia="Times New Roman" w:hAnsi="Times New Roman" w:cs="Times New Roman"/>
          <w:sz w:val="24"/>
          <w:szCs w:val="24"/>
        </w:rPr>
        <w:br/>
        <w:t>        &lt;/security-realms&gt;</w:t>
      </w:r>
      <w:r w:rsidRPr="00A820F4">
        <w:rPr>
          <w:rFonts w:ascii="Times New Roman" w:eastAsia="Times New Roman" w:hAnsi="Times New Roman" w:cs="Times New Roman"/>
          <w:sz w:val="24"/>
          <w:szCs w:val="24"/>
        </w:rPr>
        <w:br/>
        <w:t>        &lt;management-interfaces&gt;</w:t>
      </w:r>
      <w:r w:rsidRPr="00A820F4">
        <w:rPr>
          <w:rFonts w:ascii="Times New Roman" w:eastAsia="Times New Roman" w:hAnsi="Times New Roman" w:cs="Times New Roman"/>
          <w:sz w:val="24"/>
          <w:szCs w:val="24"/>
        </w:rPr>
        <w:br/>
        <w:t>            &lt;native-interface security-realm="ManagementRealm"&gt;</w:t>
      </w:r>
      <w:r w:rsidRPr="00A820F4">
        <w:rPr>
          <w:rFonts w:ascii="Times New Roman" w:eastAsia="Times New Roman" w:hAnsi="Times New Roman" w:cs="Times New Roman"/>
          <w:sz w:val="24"/>
          <w:szCs w:val="24"/>
        </w:rPr>
        <w:br/>
        <w:t>                &lt;socket interface="management" port="$</w:t>
      </w:r>
    </w:p>
    <w:p w:rsidR="00A820F4" w:rsidRPr="00A820F4" w:rsidRDefault="00A820F4" w:rsidP="00A820F4">
      <w:pPr>
        <w:spacing w:beforeAutospacing="1" w:after="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xml:space="preserve">Unknown macro: {jboss.management.native.port}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"/&gt;</w:t>
      </w:r>
      <w:r w:rsidRPr="00A820F4">
        <w:rPr>
          <w:rFonts w:ascii="Times New Roman" w:eastAsia="Times New Roman" w:hAnsi="Times New Roman" w:cs="Times New Roman"/>
          <w:sz w:val="24"/>
          <w:szCs w:val="24"/>
        </w:rPr>
        <w:br/>
        <w:t>            &lt;/native-interface&gt;</w:t>
      </w:r>
      <w:r w:rsidRPr="00A820F4">
        <w:rPr>
          <w:rFonts w:ascii="Times New Roman" w:eastAsia="Times New Roman" w:hAnsi="Times New Roman" w:cs="Times New Roman"/>
          <w:sz w:val="24"/>
          <w:szCs w:val="24"/>
        </w:rPr>
        <w:br/>
        <w:t>            &lt;http-interface security-realm="ManagementRealm"&gt;</w:t>
      </w:r>
      <w:r w:rsidRPr="00A820F4">
        <w:rPr>
          <w:rFonts w:ascii="Times New Roman" w:eastAsia="Times New Roman" w:hAnsi="Times New Roman" w:cs="Times New Roman"/>
          <w:sz w:val="24"/>
          <w:szCs w:val="24"/>
        </w:rPr>
        <w:br/>
        <w:t>                &lt;socket interface="management" port="$</w:t>
      </w:r>
    </w:p>
    <w:p w:rsidR="00A820F4" w:rsidRPr="00A820F4" w:rsidRDefault="00A820F4" w:rsidP="00A820F4">
      <w:pPr>
        <w:spacing w:beforeAutospacing="1" w:after="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{jboss.management.http.port}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"/&gt;</w:t>
      </w:r>
      <w:r w:rsidRPr="00A820F4">
        <w:rPr>
          <w:rFonts w:ascii="Times New Roman" w:eastAsia="Times New Roman" w:hAnsi="Times New Roman" w:cs="Times New Roman"/>
          <w:sz w:val="24"/>
          <w:szCs w:val="24"/>
        </w:rPr>
        <w:br/>
        <w:t>            &lt;/http-interface&gt;</w:t>
      </w:r>
      <w:r w:rsidRPr="00A820F4">
        <w:rPr>
          <w:rFonts w:ascii="Times New Roman" w:eastAsia="Times New Roman" w:hAnsi="Times New Roman" w:cs="Times New Roman"/>
          <w:sz w:val="24"/>
          <w:szCs w:val="24"/>
        </w:rPr>
        <w:br/>
        <w:t>        &lt;/management-interfaces&gt;</w:t>
      </w:r>
      <w:r w:rsidRPr="00A820F4">
        <w:rPr>
          <w:rFonts w:ascii="Times New Roman" w:eastAsia="Times New Roman" w:hAnsi="Times New Roman" w:cs="Times New Roman"/>
          <w:sz w:val="24"/>
          <w:szCs w:val="24"/>
        </w:rPr>
        <w:br/>
        <w:t>    &lt;/management&gt;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&lt;domain-controller&gt;</w:t>
      </w:r>
      <w:r w:rsidRPr="00A820F4">
        <w:rPr>
          <w:rFonts w:ascii="Times New Roman" w:eastAsia="Times New Roman" w:hAnsi="Times New Roman" w:cs="Times New Roman"/>
          <w:sz w:val="24"/>
          <w:szCs w:val="24"/>
        </w:rPr>
        <w:br/>
        <w:t>       &lt;local /&gt;</w:t>
      </w:r>
      <w:r w:rsidRPr="00A820F4">
        <w:rPr>
          <w:rFonts w:ascii="Times New Roman" w:eastAsia="Times New Roman" w:hAnsi="Times New Roman" w:cs="Times New Roman"/>
          <w:sz w:val="24"/>
          <w:szCs w:val="24"/>
        </w:rPr>
        <w:br/>
        <w:t>       &lt;!</w:t>
      </w:r>
      <w:del w:id="15" w:author="Unknown">
        <w:r w:rsidRPr="00A820F4">
          <w:rPr>
            <w:rFonts w:ascii="Times New Roman" w:eastAsia="Times New Roman" w:hAnsi="Times New Roman" w:cs="Times New Roman"/>
            <w:sz w:val="24"/>
            <w:szCs w:val="24"/>
          </w:rPr>
          <w:delText>- Alternative remote domain controller configuration with a host and port -</w:delText>
        </w:r>
      </w:del>
      <w:r w:rsidRPr="00A820F4">
        <w:rPr>
          <w:rFonts w:ascii="Times New Roman" w:eastAsia="Times New Roman" w:hAnsi="Times New Roman" w:cs="Times New Roman"/>
          <w:sz w:val="24"/>
          <w:szCs w:val="24"/>
        </w:rPr>
        <w:t>&gt;</w:t>
      </w:r>
      <w:r w:rsidRPr="00A820F4">
        <w:rPr>
          <w:rFonts w:ascii="Times New Roman" w:eastAsia="Times New Roman" w:hAnsi="Times New Roman" w:cs="Times New Roman"/>
          <w:sz w:val="24"/>
          <w:szCs w:val="24"/>
        </w:rPr>
        <w:br/>
        <w:t>       &lt;!-- &lt;remote host="$</w:t>
      </w:r>
    </w:p>
    <w:p w:rsidR="00A820F4" w:rsidRPr="00A820F4" w:rsidRDefault="00A820F4" w:rsidP="00A820F4">
      <w:pPr>
        <w:spacing w:beforeAutospacing="1" w:after="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{jboss.domain.master.address}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port="$</w:t>
      </w:r>
    </w:p>
    <w:p w:rsidR="00A820F4" w:rsidRPr="00A820F4" w:rsidRDefault="00A820F4" w:rsidP="00A820F4">
      <w:pPr>
        <w:spacing w:beforeAutospacing="1" w:after="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Unknown macro: {jboss.domain.master.port}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"/&gt; --&gt;</w:t>
      </w:r>
      <w:r w:rsidRPr="00A820F4">
        <w:rPr>
          <w:rFonts w:ascii="Times New Roman" w:eastAsia="Times New Roman" w:hAnsi="Times New Roman" w:cs="Times New Roman"/>
          <w:sz w:val="24"/>
          <w:szCs w:val="24"/>
        </w:rPr>
        <w:br/>
        <w:t>    &lt;/domain-controller&gt;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&lt;interfaces&gt;</w:t>
      </w:r>
      <w:r w:rsidRPr="00A820F4">
        <w:rPr>
          <w:rFonts w:ascii="Times New Roman" w:eastAsia="Times New Roman" w:hAnsi="Times New Roman" w:cs="Times New Roman"/>
          <w:sz w:val="24"/>
          <w:szCs w:val="24"/>
        </w:rPr>
        <w:br/>
        <w:t>        &lt;interface name="management"&gt;</w:t>
      </w:r>
      <w:r w:rsidRPr="00A820F4">
        <w:rPr>
          <w:rFonts w:ascii="Times New Roman" w:eastAsia="Times New Roman" w:hAnsi="Times New Roman" w:cs="Times New Roman"/>
          <w:sz w:val="24"/>
          <w:szCs w:val="24"/>
        </w:rPr>
        <w:br/>
        <w:t>            &lt;inet-address value="128.128.86.222"/&gt;</w:t>
      </w:r>
      <w:r w:rsidRPr="00A820F4">
        <w:rPr>
          <w:rFonts w:ascii="Times New Roman" w:eastAsia="Times New Roman" w:hAnsi="Times New Roman" w:cs="Times New Roman"/>
          <w:sz w:val="24"/>
          <w:szCs w:val="24"/>
        </w:rPr>
        <w:br/>
        <w:t>        &lt;/interface&gt;</w:t>
      </w:r>
      <w:r w:rsidRPr="00A820F4">
        <w:rPr>
          <w:rFonts w:ascii="Times New Roman" w:eastAsia="Times New Roman" w:hAnsi="Times New Roman" w:cs="Times New Roman"/>
          <w:sz w:val="24"/>
          <w:szCs w:val="24"/>
        </w:rPr>
        <w:br/>
        <w:t>    &lt;interface name="public"&gt;</w:t>
      </w:r>
      <w:r w:rsidRPr="00A820F4">
        <w:rPr>
          <w:rFonts w:ascii="Times New Roman" w:eastAsia="Times New Roman" w:hAnsi="Times New Roman" w:cs="Times New Roman"/>
          <w:sz w:val="24"/>
          <w:szCs w:val="24"/>
        </w:rPr>
        <w:br/>
        <w:t>           &lt;inet-address value="128.128.86.222"/&gt;</w:t>
      </w:r>
      <w:r w:rsidRPr="00A820F4">
        <w:rPr>
          <w:rFonts w:ascii="Times New Roman" w:eastAsia="Times New Roman" w:hAnsi="Times New Roman" w:cs="Times New Roman"/>
          <w:sz w:val="24"/>
          <w:szCs w:val="24"/>
        </w:rPr>
        <w:br/>
        <w:t>        &lt;/interface&gt;</w:t>
      </w:r>
      <w:r w:rsidRPr="00A820F4">
        <w:rPr>
          <w:rFonts w:ascii="Times New Roman" w:eastAsia="Times New Roman" w:hAnsi="Times New Roman" w:cs="Times New Roman"/>
          <w:sz w:val="24"/>
          <w:szCs w:val="24"/>
        </w:rPr>
        <w:br/>
        <w:t>        &lt;interface name="unsecured"&gt;</w:t>
      </w:r>
      <w:r w:rsidRPr="00A820F4">
        <w:rPr>
          <w:rFonts w:ascii="Times New Roman" w:eastAsia="Times New Roman" w:hAnsi="Times New Roman" w:cs="Times New Roman"/>
          <w:sz w:val="24"/>
          <w:szCs w:val="24"/>
        </w:rPr>
        <w:br/>
        <w:t>           &lt;inet-address value="128.128.86.222"/&gt;</w:t>
      </w:r>
      <w:r w:rsidRPr="00A820F4">
        <w:rPr>
          <w:rFonts w:ascii="Times New Roman" w:eastAsia="Times New Roman" w:hAnsi="Times New Roman" w:cs="Times New Roman"/>
          <w:sz w:val="24"/>
          <w:szCs w:val="24"/>
        </w:rPr>
        <w:br/>
        <w:t>        &lt;/interface&gt;</w:t>
      </w:r>
      <w:r w:rsidRPr="00A820F4">
        <w:rPr>
          <w:rFonts w:ascii="Times New Roman" w:eastAsia="Times New Roman" w:hAnsi="Times New Roman" w:cs="Times New Roman"/>
          <w:sz w:val="24"/>
          <w:szCs w:val="24"/>
        </w:rPr>
        <w:br/>
        <w:t>    &lt;/interfaces&gt;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&lt;jvms&gt;</w:t>
      </w:r>
      <w:r w:rsidRPr="00A820F4">
        <w:rPr>
          <w:rFonts w:ascii="Times New Roman" w:eastAsia="Times New Roman" w:hAnsi="Times New Roman" w:cs="Times New Roman"/>
          <w:sz w:val="24"/>
          <w:szCs w:val="24"/>
        </w:rPr>
        <w:br/>
        <w:t>           &lt;jvm name="default"&gt;</w:t>
      </w:r>
      <w:r w:rsidRPr="00A820F4">
        <w:rPr>
          <w:rFonts w:ascii="Times New Roman" w:eastAsia="Times New Roman" w:hAnsi="Times New Roman" w:cs="Times New Roman"/>
          <w:sz w:val="24"/>
          <w:szCs w:val="24"/>
        </w:rPr>
        <w:br/>
        <w:t>          &lt;heap size="64m" max-size="256m"/&gt;</w:t>
      </w:r>
      <w:r w:rsidRPr="00A820F4">
        <w:rPr>
          <w:rFonts w:ascii="Times New Roman" w:eastAsia="Times New Roman" w:hAnsi="Times New Roman" w:cs="Times New Roman"/>
          <w:sz w:val="24"/>
          <w:szCs w:val="24"/>
        </w:rPr>
        <w:br/>
        <w:t>       &lt;/jvm&gt;</w:t>
      </w:r>
      <w:r w:rsidRPr="00A820F4">
        <w:rPr>
          <w:rFonts w:ascii="Times New Roman" w:eastAsia="Times New Roman" w:hAnsi="Times New Roman" w:cs="Times New Roman"/>
          <w:sz w:val="24"/>
          <w:szCs w:val="24"/>
        </w:rPr>
        <w:br/>
        <w:t>        &lt;/jvms&gt;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&lt;servers&gt;</w:t>
      </w:r>
      <w:r w:rsidRPr="00A820F4">
        <w:rPr>
          <w:rFonts w:ascii="Times New Roman" w:eastAsia="Times New Roman" w:hAnsi="Times New Roman" w:cs="Times New Roman"/>
          <w:sz w:val="24"/>
          <w:szCs w:val="24"/>
        </w:rPr>
        <w:br/>
        <w:t>        &lt;server name="server-one" group="main-server-group"&gt;</w:t>
      </w:r>
      <w:r w:rsidRPr="00A820F4">
        <w:rPr>
          <w:rFonts w:ascii="Times New Roman" w:eastAsia="Times New Roman" w:hAnsi="Times New Roman" w:cs="Times New Roman"/>
          <w:sz w:val="24"/>
          <w:szCs w:val="24"/>
        </w:rPr>
        <w:br/>
        <w:t>            &lt;!-- Remote JPDA debugging for a specific server</w:t>
      </w:r>
      <w:r w:rsidRPr="00A820F4">
        <w:rPr>
          <w:rFonts w:ascii="Times New Roman" w:eastAsia="Times New Roman" w:hAnsi="Times New Roman" w:cs="Times New Roman"/>
          <w:sz w:val="24"/>
          <w:szCs w:val="24"/>
        </w:rPr>
        <w:br/>
        <w:t>            &lt;jvm name="default"&gt;</w:t>
      </w:r>
      <w:r w:rsidRPr="00A820F4">
        <w:rPr>
          <w:rFonts w:ascii="Times New Roman" w:eastAsia="Times New Roman" w:hAnsi="Times New Roman" w:cs="Times New Roman"/>
          <w:sz w:val="24"/>
          <w:szCs w:val="24"/>
        </w:rPr>
        <w:br/>
        <w:t>              &lt;jvm-options&gt;</w:t>
      </w:r>
      <w:r w:rsidRPr="00A820F4">
        <w:rPr>
          <w:rFonts w:ascii="Times New Roman" w:eastAsia="Times New Roman" w:hAnsi="Times New Roman" w:cs="Times New Roman"/>
          <w:sz w:val="24"/>
          <w:szCs w:val="24"/>
        </w:rPr>
        <w:br/>
        <w:t>                &lt;option value="-Xrunjdwp:transport=dt_socket,address=8787,server=y,suspend=n"/&gt;</w:t>
      </w:r>
      <w:r w:rsidRPr="00A820F4">
        <w:rPr>
          <w:rFonts w:ascii="Times New Roman" w:eastAsia="Times New Roman" w:hAnsi="Times New Roman" w:cs="Times New Roman"/>
          <w:sz w:val="24"/>
          <w:szCs w:val="24"/>
        </w:rPr>
        <w:br/>
        <w:t>              &lt;/jvm-options&gt;</w:t>
      </w:r>
      <w:r w:rsidRPr="00A820F4">
        <w:rPr>
          <w:rFonts w:ascii="Times New Roman" w:eastAsia="Times New Roman" w:hAnsi="Times New Roman" w:cs="Times New Roman"/>
          <w:sz w:val="24"/>
          <w:szCs w:val="24"/>
        </w:rPr>
        <w:br/>
        <w:t>           &lt;/jvm&gt;</w:t>
      </w:r>
      <w:r w:rsidRPr="00A820F4">
        <w:rPr>
          <w:rFonts w:ascii="Times New Roman" w:eastAsia="Times New Roman" w:hAnsi="Times New Roman" w:cs="Times New Roman"/>
          <w:sz w:val="24"/>
          <w:szCs w:val="24"/>
        </w:rPr>
        <w:br/>
        <w:t>           --&gt;</w:t>
      </w:r>
      <w:r w:rsidRPr="00A820F4">
        <w:rPr>
          <w:rFonts w:ascii="Times New Roman" w:eastAsia="Times New Roman" w:hAnsi="Times New Roman" w:cs="Times New Roman"/>
          <w:sz w:val="24"/>
          <w:szCs w:val="24"/>
        </w:rPr>
        <w:br/>
        <w:t>        &lt;/server&gt;</w:t>
      </w:r>
      <w:r w:rsidRPr="00A820F4">
        <w:rPr>
          <w:rFonts w:ascii="Times New Roman" w:eastAsia="Times New Roman" w:hAnsi="Times New Roman" w:cs="Times New Roman"/>
          <w:sz w:val="24"/>
          <w:szCs w:val="24"/>
        </w:rPr>
        <w:br/>
        <w:t>        &lt;server name="server-two" group="main-server-group" auto-start="true"&gt;</w:t>
      </w:r>
      <w:r w:rsidRPr="00A820F4">
        <w:rPr>
          <w:rFonts w:ascii="Times New Roman" w:eastAsia="Times New Roman" w:hAnsi="Times New Roman" w:cs="Times New Roman"/>
          <w:sz w:val="24"/>
          <w:szCs w:val="24"/>
        </w:rPr>
        <w:br/>
        <w:t>    &lt;!-- server-two avoids port conflicts by incrementing the ports in</w:t>
      </w:r>
      <w:r w:rsidRPr="00A820F4">
        <w:rPr>
          <w:rFonts w:ascii="Times New Roman" w:eastAsia="Times New Roman" w:hAnsi="Times New Roman" w:cs="Times New Roman"/>
          <w:sz w:val="24"/>
          <w:szCs w:val="24"/>
        </w:rPr>
        <w:br/>
        <w:t>                 the default socket-group declared in the server-group --&gt;</w:t>
      </w:r>
      <w:r w:rsidRPr="00A820F4">
        <w:rPr>
          <w:rFonts w:ascii="Times New Roman" w:eastAsia="Times New Roman" w:hAnsi="Times New Roman" w:cs="Times New Roman"/>
          <w:sz w:val="24"/>
          <w:szCs w:val="24"/>
        </w:rPr>
        <w:br/>
        <w:t>            &lt;socket-bindings port-offset="150"/&gt;</w:t>
      </w:r>
      <w:r w:rsidRPr="00A820F4">
        <w:rPr>
          <w:rFonts w:ascii="Times New Roman" w:eastAsia="Times New Roman" w:hAnsi="Times New Roman" w:cs="Times New Roman"/>
          <w:sz w:val="24"/>
          <w:szCs w:val="24"/>
        </w:rPr>
        <w:br/>
        <w:t>        &lt;/server&gt;</w:t>
      </w:r>
      <w:r w:rsidRPr="00A820F4">
        <w:rPr>
          <w:rFonts w:ascii="Times New Roman" w:eastAsia="Times New Roman" w:hAnsi="Times New Roman" w:cs="Times New Roman"/>
          <w:sz w:val="24"/>
          <w:szCs w:val="24"/>
        </w:rPr>
        <w:br/>
        <w:t>        &lt;server name="server-three" group="other-server-group" auto-start="false"&gt;</w:t>
      </w:r>
      <w:r w:rsidRPr="00A820F4">
        <w:rPr>
          <w:rFonts w:ascii="Times New Roman" w:eastAsia="Times New Roman" w:hAnsi="Times New Roman" w:cs="Times New Roman"/>
          <w:sz w:val="24"/>
          <w:szCs w:val="24"/>
        </w:rPr>
        <w:br/>
        <w:t>            &lt;!-- server-three avoids port conflicts by incrementing the ports in</w:t>
      </w:r>
      <w:r w:rsidRPr="00A820F4">
        <w:rPr>
          <w:rFonts w:ascii="Times New Roman" w:eastAsia="Times New Roman" w:hAnsi="Times New Roman" w:cs="Times New Roman"/>
          <w:sz w:val="24"/>
          <w:szCs w:val="24"/>
        </w:rPr>
        <w:br/>
        <w:t>                 the default socket-group declared in the server-group --&gt;</w:t>
      </w:r>
      <w:r w:rsidRPr="00A820F4">
        <w:rPr>
          <w:rFonts w:ascii="Times New Roman" w:eastAsia="Times New Roman" w:hAnsi="Times New Roman" w:cs="Times New Roman"/>
          <w:sz w:val="24"/>
          <w:szCs w:val="24"/>
        </w:rPr>
        <w:br/>
        <w:t>            &lt;socket-bindings port-offset="250"/&gt;</w:t>
      </w:r>
      <w:r w:rsidRPr="00A820F4">
        <w:rPr>
          <w:rFonts w:ascii="Times New Roman" w:eastAsia="Times New Roman" w:hAnsi="Times New Roman" w:cs="Times New Roman"/>
          <w:sz w:val="24"/>
          <w:szCs w:val="24"/>
        </w:rPr>
        <w:br/>
        <w:t>        &lt;/server&gt;</w:t>
      </w:r>
      <w:r w:rsidRPr="00A820F4">
        <w:rPr>
          <w:rFonts w:ascii="Times New Roman" w:eastAsia="Times New Roman" w:hAnsi="Times New Roman" w:cs="Times New Roman"/>
          <w:sz w:val="24"/>
          <w:szCs w:val="24"/>
        </w:rPr>
        <w:br/>
        <w:t>    &lt;/servers&gt;</w:t>
      </w:r>
      <w:r w:rsidRPr="00A820F4">
        <w:rPr>
          <w:rFonts w:ascii="Times New Roman" w:eastAsia="Times New Roman" w:hAnsi="Times New Roman" w:cs="Times New Roman"/>
          <w:sz w:val="24"/>
          <w:szCs w:val="24"/>
        </w:rPr>
        <w:br/>
        <w:t>&lt;/host&gt;</w:t>
      </w:r>
    </w:p>
    <w:p w:rsidR="00A820F4" w:rsidRPr="00A820F4" w:rsidRDefault="00A820F4" w:rsidP="00EA1EF6">
      <w:pPr>
        <w:numPr>
          <w:ilvl w:val="1"/>
          <w:numId w:val="64"/>
        </w:numPr>
        <w:spacing w:before="100" w:beforeAutospacing="1" w:after="100" w:afterAutospacing="1" w:line="240" w:lineRule="auto"/>
        <w:rPr>
          <w:rFonts w:ascii="Times New Roman" w:eastAsia="Times New Roman" w:hAnsi="Times New Roman" w:cs="Times New Roman"/>
          <w:sz w:val="24"/>
          <w:szCs w:val="24"/>
        </w:rPr>
      </w:pPr>
      <w:hyperlink r:id="rId168" w:anchor="comment-91947384"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4" name="Picture 104" descr="User icon: sudeepba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icon: sudeepbatra"/>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Aug 09, 2012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69" w:history="1">
        <w:r w:rsidRPr="00A820F4">
          <w:rPr>
            <w:rFonts w:ascii="Times New Roman" w:eastAsia="Times New Roman" w:hAnsi="Times New Roman" w:cs="Times New Roman"/>
            <w:b/>
            <w:bCs/>
            <w:color w:val="0000FF"/>
            <w:sz w:val="24"/>
            <w:szCs w:val="24"/>
            <w:u w:val="single"/>
          </w:rPr>
          <w:t>Sudeep Batra</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Hi,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        I was able to setup till the last step but the request is </w:t>
      </w:r>
      <w:r w:rsidRPr="00A820F4">
        <w:rPr>
          <w:rFonts w:ascii="Times New Roman" w:eastAsia="Times New Roman" w:hAnsi="Times New Roman" w:cs="Times New Roman"/>
          <w:b/>
          <w:bCs/>
          <w:sz w:val="24"/>
          <w:szCs w:val="24"/>
        </w:rPr>
        <w:t>not getting forwarded from Apache Http server to AS7 servers</w:t>
      </w:r>
      <w:r w:rsidRPr="00A820F4">
        <w:rPr>
          <w:rFonts w:ascii="Times New Roman" w:eastAsia="Times New Roman" w:hAnsi="Times New Roman" w:cs="Times New Roman"/>
          <w:sz w:val="24"/>
          <w:szCs w:val="24"/>
        </w:rPr>
        <w:t>. Both my Apache Http Server and AS7 master are running on a Windows7 machine and the slave AS7 is running on Window 7 laptop. Both the main-server-group and other-server-group (full-ha) are up and running correctly. I am able to access the deployed app on port 8330. Also the Http server is up and running on port 80 so when I put my master ip address I get "It Works!" message. Also, able to access the mod_cluster_manager on port 8000 correctly. Not sure what I am missing currently as the logs are not pointing me to any errors that might be happening.</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The current </w:t>
      </w:r>
      <w:r w:rsidRPr="00A820F4">
        <w:rPr>
          <w:rFonts w:ascii="Times New Roman" w:eastAsia="Times New Roman" w:hAnsi="Times New Roman" w:cs="Times New Roman"/>
          <w:b/>
          <w:bCs/>
          <w:sz w:val="24"/>
          <w:szCs w:val="24"/>
        </w:rPr>
        <w:t>httpd.conf</w:t>
      </w:r>
      <w:r w:rsidRPr="00A820F4">
        <w:rPr>
          <w:rFonts w:ascii="Times New Roman" w:eastAsia="Times New Roman" w:hAnsi="Times New Roman" w:cs="Times New Roman"/>
          <w:sz w:val="24"/>
          <w:szCs w:val="24"/>
        </w:rPr>
        <w:t xml:space="preserve"> is as below: </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MOD_CLUSTER_ADDS</w:t>
      </w:r>
      <w:r w:rsidRPr="00A820F4">
        <w:rPr>
          <w:rFonts w:ascii="Times New Roman" w:eastAsia="Times New Roman" w:hAnsi="Times New Roman" w:cs="Times New Roman"/>
          <w:sz w:val="24"/>
          <w:szCs w:val="24"/>
        </w:rPr>
        <w:br/>
        <w:t># Adjust to you hostname and subnet.</w:t>
      </w:r>
      <w:r w:rsidRPr="00A820F4">
        <w:rPr>
          <w:rFonts w:ascii="Times New Roman" w:eastAsia="Times New Roman" w:hAnsi="Times New Roman" w:cs="Times New Roman"/>
          <w:sz w:val="24"/>
          <w:szCs w:val="24"/>
        </w:rPr>
        <w:br/>
        <w:t>&lt;IfModule manager_module&gt;</w:t>
      </w:r>
      <w:r w:rsidRPr="00A820F4">
        <w:rPr>
          <w:rFonts w:ascii="Times New Roman" w:eastAsia="Times New Roman" w:hAnsi="Times New Roman" w:cs="Times New Roman"/>
          <w:sz w:val="24"/>
          <w:szCs w:val="24"/>
        </w:rPr>
        <w:br/>
        <w:t>  Listen 172.20.201.24:10001</w:t>
      </w:r>
      <w:r w:rsidRPr="00A820F4">
        <w:rPr>
          <w:rFonts w:ascii="Times New Roman" w:eastAsia="Times New Roman" w:hAnsi="Times New Roman" w:cs="Times New Roman"/>
          <w:sz w:val="24"/>
          <w:szCs w:val="24"/>
        </w:rPr>
        <w:br/>
        <w:t>  ManagerBalancerName other-server-group</w:t>
      </w:r>
      <w:r w:rsidRPr="00A820F4">
        <w:rPr>
          <w:rFonts w:ascii="Times New Roman" w:eastAsia="Times New Roman" w:hAnsi="Times New Roman" w:cs="Times New Roman"/>
          <w:sz w:val="24"/>
          <w:szCs w:val="24"/>
        </w:rPr>
        <w:br/>
        <w:t>  &lt;VirtualHost 172.20.201.24:10001&gt;</w:t>
      </w:r>
      <w:r w:rsidRPr="00A820F4">
        <w:rPr>
          <w:rFonts w:ascii="Times New Roman" w:eastAsia="Times New Roman" w:hAnsi="Times New Roman" w:cs="Times New Roman"/>
          <w:sz w:val="24"/>
          <w:szCs w:val="24"/>
        </w:rPr>
        <w:br/>
        <w:t>    &lt;Location /&gt;</w:t>
      </w:r>
      <w:r w:rsidRPr="00A820F4">
        <w:rPr>
          <w:rFonts w:ascii="Times New Roman" w:eastAsia="Times New Roman" w:hAnsi="Times New Roman" w:cs="Times New Roman"/>
          <w:sz w:val="24"/>
          <w:szCs w:val="24"/>
        </w:rPr>
        <w:br/>
        <w:t>     Order deny,allow</w:t>
      </w:r>
      <w:r w:rsidRPr="00A820F4">
        <w:rPr>
          <w:rFonts w:ascii="Times New Roman" w:eastAsia="Times New Roman" w:hAnsi="Times New Roman" w:cs="Times New Roman"/>
          <w:sz w:val="24"/>
          <w:szCs w:val="24"/>
        </w:rPr>
        <w:br/>
        <w:t>     Allow from all</w:t>
      </w:r>
      <w:r w:rsidRPr="00A820F4">
        <w:rPr>
          <w:rFonts w:ascii="Times New Roman" w:eastAsia="Times New Roman" w:hAnsi="Times New Roman" w:cs="Times New Roman"/>
          <w:sz w:val="24"/>
          <w:szCs w:val="24"/>
        </w:rPr>
        <w:br/>
        <w:t>    &lt;/Location&gt;</w:t>
      </w:r>
      <w:r w:rsidRPr="00A820F4">
        <w:rPr>
          <w:rFonts w:ascii="Times New Roman" w:eastAsia="Times New Roman" w:hAnsi="Times New Roman" w:cs="Times New Roman"/>
          <w:sz w:val="24"/>
          <w:szCs w:val="24"/>
        </w:rPr>
        <w:br/>
        <w:t>    ErrorLog "logs/chatter_log"</w:t>
      </w:r>
      <w:r w:rsidRPr="00A820F4">
        <w:rPr>
          <w:rFonts w:ascii="Times New Roman" w:eastAsia="Times New Roman" w:hAnsi="Times New Roman" w:cs="Times New Roman"/>
          <w:sz w:val="24"/>
          <w:szCs w:val="24"/>
        </w:rPr>
        <w:br/>
        <w:t>    LogLevel debug</w:t>
      </w:r>
      <w:r w:rsidRPr="00A820F4">
        <w:rPr>
          <w:rFonts w:ascii="Times New Roman" w:eastAsia="Times New Roman" w:hAnsi="Times New Roman" w:cs="Times New Roman"/>
          <w:sz w:val="24"/>
          <w:szCs w:val="24"/>
        </w:rPr>
        <w:br/>
        <w:t>    KeepAliveTimeout 300</w:t>
      </w:r>
      <w:r w:rsidRPr="00A820F4">
        <w:rPr>
          <w:rFonts w:ascii="Times New Roman" w:eastAsia="Times New Roman" w:hAnsi="Times New Roman" w:cs="Times New Roman"/>
          <w:sz w:val="24"/>
          <w:szCs w:val="24"/>
        </w:rPr>
        <w:br/>
        <w:t>    MaxKeepAliveRequests 0</w:t>
      </w:r>
      <w:r w:rsidRPr="00A820F4">
        <w:rPr>
          <w:rFonts w:ascii="Times New Roman" w:eastAsia="Times New Roman" w:hAnsi="Times New Roman" w:cs="Times New Roman"/>
          <w:sz w:val="24"/>
          <w:szCs w:val="24"/>
        </w:rPr>
        <w:br/>
        <w:t xml:space="preserve">    #ServerAdvertise on </w:t>
      </w:r>
      <w:hyperlink r:id="rId170" w:history="1">
        <w:r w:rsidRPr="00A820F4">
          <w:rPr>
            <w:rFonts w:ascii="Times New Roman" w:eastAsia="Times New Roman" w:hAnsi="Times New Roman" w:cs="Times New Roman"/>
            <w:color w:val="0000FF"/>
            <w:sz w:val="24"/>
            <w:szCs w:val="24"/>
            <w:u w:val="single"/>
          </w:rPr>
          <w:t>http://127.0.0.1:10001</w:t>
        </w:r>
      </w:hyperlink>
      <w:r w:rsidRPr="00A820F4">
        <w:rPr>
          <w:rFonts w:ascii="Times New Roman" w:eastAsia="Times New Roman" w:hAnsi="Times New Roman" w:cs="Times New Roman"/>
          <w:sz w:val="24"/>
          <w:szCs w:val="24"/>
        </w:rPr>
        <w:br/>
        <w:t>    AdvertiseFrequency 5</w:t>
      </w:r>
      <w:r w:rsidRPr="00A820F4">
        <w:rPr>
          <w:rFonts w:ascii="Times New Roman" w:eastAsia="Times New Roman" w:hAnsi="Times New Roman" w:cs="Times New Roman"/>
          <w:sz w:val="24"/>
          <w:szCs w:val="24"/>
        </w:rPr>
        <w:br/>
        <w:t>    #AdvertiseSecurityKey secret</w:t>
      </w:r>
      <w:r w:rsidRPr="00A820F4">
        <w:rPr>
          <w:rFonts w:ascii="Times New Roman" w:eastAsia="Times New Roman" w:hAnsi="Times New Roman" w:cs="Times New Roman"/>
          <w:sz w:val="24"/>
          <w:szCs w:val="24"/>
        </w:rPr>
        <w:br/>
        <w:t>    #AdvertiseGroup 224.0.1.105:23364</w:t>
      </w:r>
      <w:r w:rsidRPr="00A820F4">
        <w:rPr>
          <w:rFonts w:ascii="Times New Roman" w:eastAsia="Times New Roman" w:hAnsi="Times New Roman" w:cs="Times New Roman"/>
          <w:sz w:val="24"/>
          <w:szCs w:val="24"/>
        </w:rPr>
        <w:br/>
        <w:t>    EnableMCPMReceive</w:t>
      </w:r>
      <w:r w:rsidRPr="00A820F4">
        <w:rPr>
          <w:rFonts w:ascii="Times New Roman" w:eastAsia="Times New Roman" w:hAnsi="Times New Roman" w:cs="Times New Roman"/>
          <w:sz w:val="24"/>
          <w:szCs w:val="24"/>
        </w:rPr>
        <w:br/>
        <w:t>    #&lt;Location /mod_cluster_manager&gt;</w:t>
      </w:r>
      <w:r w:rsidRPr="00A820F4">
        <w:rPr>
          <w:rFonts w:ascii="Times New Roman" w:eastAsia="Times New Roman" w:hAnsi="Times New Roman" w:cs="Times New Roman"/>
          <w:sz w:val="24"/>
          <w:szCs w:val="24"/>
        </w:rPr>
        <w:br/>
        <w:t>    #   SetHandler mod_cluster-manager</w:t>
      </w:r>
      <w:r w:rsidRPr="00A820F4">
        <w:rPr>
          <w:rFonts w:ascii="Times New Roman" w:eastAsia="Times New Roman" w:hAnsi="Times New Roman" w:cs="Times New Roman"/>
          <w:sz w:val="24"/>
          <w:szCs w:val="24"/>
        </w:rPr>
        <w:br/>
        <w:t>    #   Order deny,allow</w:t>
      </w:r>
      <w:r w:rsidRPr="00A820F4">
        <w:rPr>
          <w:rFonts w:ascii="Times New Roman" w:eastAsia="Times New Roman" w:hAnsi="Times New Roman" w:cs="Times New Roman"/>
          <w:sz w:val="24"/>
          <w:szCs w:val="24"/>
        </w:rPr>
        <w:br/>
        <w:t>    #   Allow from all</w:t>
      </w:r>
      <w:r w:rsidRPr="00A820F4">
        <w:rPr>
          <w:rFonts w:ascii="Times New Roman" w:eastAsia="Times New Roman" w:hAnsi="Times New Roman" w:cs="Times New Roman"/>
          <w:sz w:val="24"/>
          <w:szCs w:val="24"/>
        </w:rPr>
        <w:br/>
        <w:t>    #&lt;/Location&gt;</w:t>
      </w:r>
      <w:r w:rsidRPr="00A820F4">
        <w:rPr>
          <w:rFonts w:ascii="Times New Roman" w:eastAsia="Times New Roman" w:hAnsi="Times New Roman" w:cs="Times New Roman"/>
          <w:sz w:val="24"/>
          <w:szCs w:val="24"/>
        </w:rPr>
        <w:br/>
        <w:t>  &lt;/VirtualHost&gt;</w:t>
      </w:r>
      <w:r w:rsidRPr="00A820F4">
        <w:rPr>
          <w:rFonts w:ascii="Times New Roman" w:eastAsia="Times New Roman" w:hAnsi="Times New Roman" w:cs="Times New Roman"/>
          <w:sz w:val="24"/>
          <w:szCs w:val="24"/>
        </w:rPr>
        <w:br/>
        <w:t>&lt;/IfModule&gt;</w:t>
      </w:r>
      <w:r w:rsidRPr="00A820F4">
        <w:rPr>
          <w:rFonts w:ascii="Times New Roman" w:eastAsia="Times New Roman" w:hAnsi="Times New Roman" w:cs="Times New Roman"/>
          <w:sz w:val="24"/>
          <w:szCs w:val="24"/>
        </w:rPr>
        <w:br/>
        <w:t>NameVirtualHost 172.20.201.24:8000</w:t>
      </w:r>
      <w:r w:rsidRPr="00A820F4">
        <w:rPr>
          <w:rFonts w:ascii="Times New Roman" w:eastAsia="Times New Roman" w:hAnsi="Times New Roman" w:cs="Times New Roman"/>
          <w:sz w:val="24"/>
          <w:szCs w:val="24"/>
        </w:rPr>
        <w:br/>
        <w:t>Listen 172.20.201.24:8000</w:t>
      </w:r>
      <w:r w:rsidRPr="00A820F4">
        <w:rPr>
          <w:rFonts w:ascii="Times New Roman" w:eastAsia="Times New Roman" w:hAnsi="Times New Roman" w:cs="Times New Roman"/>
          <w:sz w:val="24"/>
          <w:szCs w:val="24"/>
        </w:rPr>
        <w:br/>
        <w:t>&lt;VirtualHost 172.20.201.24:8000&gt;</w:t>
      </w:r>
      <w:r w:rsidRPr="00A820F4">
        <w:rPr>
          <w:rFonts w:ascii="Times New Roman" w:eastAsia="Times New Roman" w:hAnsi="Times New Roman" w:cs="Times New Roman"/>
          <w:sz w:val="24"/>
          <w:szCs w:val="24"/>
        </w:rPr>
        <w:br/>
        <w:t>    ServerAdmin sudeep.batra@synechron.com</w:t>
      </w:r>
      <w:r w:rsidRPr="00A820F4">
        <w:rPr>
          <w:rFonts w:ascii="Times New Roman" w:eastAsia="Times New Roman" w:hAnsi="Times New Roman" w:cs="Times New Roman"/>
          <w:sz w:val="24"/>
          <w:szCs w:val="24"/>
        </w:rPr>
        <w:br/>
        <w:t>    ServerName 172.20.201.24</w:t>
      </w:r>
      <w:r w:rsidRPr="00A820F4">
        <w:rPr>
          <w:rFonts w:ascii="Times New Roman" w:eastAsia="Times New Roman" w:hAnsi="Times New Roman" w:cs="Times New Roman"/>
          <w:sz w:val="24"/>
          <w:szCs w:val="24"/>
        </w:rPr>
        <w:br/>
        <w:t>    ErrorLog "logs/cluster_log"</w:t>
      </w:r>
      <w:r w:rsidRPr="00A820F4">
        <w:rPr>
          <w:rFonts w:ascii="Times New Roman" w:eastAsia="Times New Roman" w:hAnsi="Times New Roman" w:cs="Times New Roman"/>
          <w:sz w:val="24"/>
          <w:szCs w:val="24"/>
        </w:rPr>
        <w:br/>
        <w:t>    LogLevel debug</w:t>
      </w:r>
      <w:r w:rsidRPr="00A820F4">
        <w:rPr>
          <w:rFonts w:ascii="Times New Roman" w:eastAsia="Times New Roman" w:hAnsi="Times New Roman" w:cs="Times New Roman"/>
          <w:sz w:val="24"/>
          <w:szCs w:val="24"/>
        </w:rPr>
        <w:br/>
        <w:t>    EnableMCPMReceive</w:t>
      </w:r>
      <w:r w:rsidRPr="00A820F4">
        <w:rPr>
          <w:rFonts w:ascii="Times New Roman" w:eastAsia="Times New Roman" w:hAnsi="Times New Roman" w:cs="Times New Roman"/>
          <w:sz w:val="24"/>
          <w:szCs w:val="24"/>
        </w:rPr>
        <w:br/>
        <w:t>    ProxyPass '/beans/XMLTranServiceBean/XMLTranServiceBean' balancer://other-server-group stickysession=JSESSIONID|jsessionid nofailover=On</w:t>
      </w:r>
      <w:r w:rsidRPr="00A820F4">
        <w:rPr>
          <w:rFonts w:ascii="Times New Roman" w:eastAsia="Times New Roman" w:hAnsi="Times New Roman" w:cs="Times New Roman"/>
          <w:sz w:val="24"/>
          <w:szCs w:val="24"/>
        </w:rPr>
        <w:br/>
        <w:t>    ProxyPassReverse / balancer://other-server-group</w:t>
      </w:r>
      <w:r w:rsidRPr="00A820F4">
        <w:rPr>
          <w:rFonts w:ascii="Times New Roman" w:eastAsia="Times New Roman" w:hAnsi="Times New Roman" w:cs="Times New Roman"/>
          <w:sz w:val="24"/>
          <w:szCs w:val="24"/>
        </w:rPr>
        <w:br/>
        <w:t>    ProxyPreserveHost On</w:t>
      </w:r>
      <w:r w:rsidRPr="00A820F4">
        <w:rPr>
          <w:rFonts w:ascii="Times New Roman" w:eastAsia="Times New Roman" w:hAnsi="Times New Roman" w:cs="Times New Roman"/>
          <w:sz w:val="24"/>
          <w:szCs w:val="24"/>
        </w:rPr>
        <w:br/>
        <w:t>    &lt;Location /&gt;</w:t>
      </w:r>
      <w:r w:rsidRPr="00A820F4">
        <w:rPr>
          <w:rFonts w:ascii="Times New Roman" w:eastAsia="Times New Roman" w:hAnsi="Times New Roman" w:cs="Times New Roman"/>
          <w:sz w:val="24"/>
          <w:szCs w:val="24"/>
        </w:rPr>
        <w:br/>
        <w:t>        Order deny,allow</w:t>
      </w:r>
      <w:r w:rsidRPr="00A820F4">
        <w:rPr>
          <w:rFonts w:ascii="Times New Roman" w:eastAsia="Times New Roman" w:hAnsi="Times New Roman" w:cs="Times New Roman"/>
          <w:sz w:val="24"/>
          <w:szCs w:val="24"/>
        </w:rPr>
        <w:br/>
        <w:t>        Allow from All</w:t>
      </w:r>
      <w:r w:rsidRPr="00A820F4">
        <w:rPr>
          <w:rFonts w:ascii="Times New Roman" w:eastAsia="Times New Roman" w:hAnsi="Times New Roman" w:cs="Times New Roman"/>
          <w:sz w:val="24"/>
          <w:szCs w:val="24"/>
        </w:rPr>
        <w:br/>
        <w:t>    &lt;/Location&gt;</w:t>
      </w:r>
      <w:r w:rsidRPr="00A820F4">
        <w:rPr>
          <w:rFonts w:ascii="Times New Roman" w:eastAsia="Times New Roman" w:hAnsi="Times New Roman" w:cs="Times New Roman"/>
          <w:sz w:val="24"/>
          <w:szCs w:val="24"/>
        </w:rPr>
        <w:br/>
        <w:t>    &lt;Location /mod_cluster_manager&gt;</w:t>
      </w:r>
      <w:r w:rsidRPr="00A820F4">
        <w:rPr>
          <w:rFonts w:ascii="Times New Roman" w:eastAsia="Times New Roman" w:hAnsi="Times New Roman" w:cs="Times New Roman"/>
          <w:sz w:val="24"/>
          <w:szCs w:val="24"/>
        </w:rPr>
        <w:br/>
        <w:t>        SetHandler mod_cluster-manager</w:t>
      </w:r>
      <w:r w:rsidRPr="00A820F4">
        <w:rPr>
          <w:rFonts w:ascii="Times New Roman" w:eastAsia="Times New Roman" w:hAnsi="Times New Roman" w:cs="Times New Roman"/>
          <w:sz w:val="24"/>
          <w:szCs w:val="24"/>
        </w:rPr>
        <w:br/>
        <w:t>        Order deny,allow</w:t>
      </w:r>
      <w:r w:rsidRPr="00A820F4">
        <w:rPr>
          <w:rFonts w:ascii="Times New Roman" w:eastAsia="Times New Roman" w:hAnsi="Times New Roman" w:cs="Times New Roman"/>
          <w:sz w:val="24"/>
          <w:szCs w:val="24"/>
        </w:rPr>
        <w:br/>
        <w:t>        Deny from all</w:t>
      </w:r>
      <w:r w:rsidRPr="00A820F4">
        <w:rPr>
          <w:rFonts w:ascii="Times New Roman" w:eastAsia="Times New Roman" w:hAnsi="Times New Roman" w:cs="Times New Roman"/>
          <w:sz w:val="24"/>
          <w:szCs w:val="24"/>
        </w:rPr>
        <w:br/>
      </w:r>
      <w:r w:rsidRPr="00A820F4">
        <w:rPr>
          <w:rFonts w:ascii="Times New Roman" w:eastAsia="Times New Roman" w:hAnsi="Times New Roman" w:cs="Times New Roman"/>
          <w:sz w:val="24"/>
          <w:szCs w:val="24"/>
        </w:rPr>
        <w:lastRenderedPageBreak/>
        <w:t>        Allow from all</w:t>
      </w:r>
      <w:r w:rsidRPr="00A820F4">
        <w:rPr>
          <w:rFonts w:ascii="Times New Roman" w:eastAsia="Times New Roman" w:hAnsi="Times New Roman" w:cs="Times New Roman"/>
          <w:sz w:val="24"/>
          <w:szCs w:val="24"/>
        </w:rPr>
        <w:br/>
        <w:t>    &lt;/Location&gt;</w:t>
      </w:r>
      <w:r w:rsidRPr="00A820F4">
        <w:rPr>
          <w:rFonts w:ascii="Times New Roman" w:eastAsia="Times New Roman" w:hAnsi="Times New Roman" w:cs="Times New Roman"/>
          <w:sz w:val="24"/>
          <w:szCs w:val="24"/>
        </w:rPr>
        <w:br/>
        <w:t>&lt;/VirtualHost&gt;</w:t>
      </w:r>
      <w:r w:rsidRPr="00A820F4">
        <w:rPr>
          <w:rFonts w:ascii="Times New Roman" w:eastAsia="Times New Roman" w:hAnsi="Times New Roman" w:cs="Times New Roman"/>
          <w:sz w:val="24"/>
          <w:szCs w:val="24"/>
        </w:rPr>
        <w:br/>
        <w:t># MOD_CLUSTER_ADDS</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Adjust to you hostname and subnet.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&lt;IfModule manager_module&gt;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Listen 172.20.201.24:10001</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ManagerBalancerName other-server-group</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&lt;VirtualHost 172.20.201.24:10001&gt;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 /&gt;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Order deny,allow</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Allow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ErrorLog "logs/chatter_log"</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LogLevel debug</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KeepAliveTimeout 300</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MaxKeepAliveRequests 0</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    #ServerAdvertise on </w:t>
      </w:r>
      <w:hyperlink r:id="rId171" w:history="1">
        <w:r w:rsidRPr="00A820F4">
          <w:rPr>
            <w:rFonts w:ascii="Times New Roman" w:eastAsia="Times New Roman" w:hAnsi="Times New Roman" w:cs="Times New Roman"/>
            <w:color w:val="0000FF"/>
            <w:sz w:val="24"/>
            <w:szCs w:val="24"/>
            <w:u w:val="single"/>
          </w:rPr>
          <w:t>http://127.0.0.1:10001</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AdvertiseFrequency 5</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#AdvertiseSecurityKey secret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#AdvertiseGroup 224.0.1.105:23364</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EnableMCPMReceive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 /mod_cluster_manager&gt;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   SetHandler mod_cluster-manager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   Order deny,allow</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   Allow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&lt;/VirtualHost&gt;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&lt;/IfModule&gt;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NameVirtualHost 172.20.201.24:8000</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Listen 172.20.201.24:8000</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&lt;VirtualHost 172.20.201.24:8000&gt;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ServerAdmin sudeep.batra@synechron.com</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ServerName 172.20.201.24</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ErrorLog "logs/cluster_log"</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LogLevel debug</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EnableMCPMReceive</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ProxyPass '/beans/XMLTranServiceBean/XMLTranServiceBean' balancer://other-server-group stickysession=JSESSIONID|jsessionid nofailover=On</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ProxyPassReverse / balancer://other-server-group</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ProxyPreserveHost On</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 /&gt;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Order deny,allow</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Allow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 /mod_cluster_manager&gt;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SetHandler mod_cluster-manager</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Order deny,allow</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Deny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lastRenderedPageBreak/>
        <w:t>        Allow from all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&lt;/Location&gt;</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&lt;/VirtualHost&gt;</w:t>
      </w:r>
    </w:p>
    <w:p w:rsidR="00A820F4" w:rsidRPr="00A820F4" w:rsidRDefault="00A820F4" w:rsidP="00EA1EF6">
      <w:pPr>
        <w:numPr>
          <w:ilvl w:val="1"/>
          <w:numId w:val="64"/>
        </w:numPr>
        <w:spacing w:before="100" w:beforeAutospacing="1" w:after="100" w:afterAutospacing="1" w:line="240" w:lineRule="auto"/>
        <w:rPr>
          <w:rFonts w:ascii="Times New Roman" w:eastAsia="Times New Roman" w:hAnsi="Times New Roman" w:cs="Times New Roman"/>
          <w:sz w:val="24"/>
          <w:szCs w:val="24"/>
        </w:rPr>
      </w:pPr>
      <w:hyperlink r:id="rId172" w:anchor="comment-91947386"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5" name="Picture 105" descr="User icon: christian.ba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icon: christian.bauer"/>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Feb 08, 2014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73" w:history="1">
        <w:r w:rsidRPr="00A820F4">
          <w:rPr>
            <w:rFonts w:ascii="Times New Roman" w:eastAsia="Times New Roman" w:hAnsi="Times New Roman" w:cs="Times New Roman"/>
            <w:b/>
            <w:bCs/>
            <w:color w:val="0000FF"/>
            <w:sz w:val="24"/>
            <w:szCs w:val="24"/>
            <w:u w:val="single"/>
          </w:rPr>
          <w:t>Christian Bauer</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With Wildfly CR1 you'll run into this bug: </w:t>
      </w:r>
      <w:hyperlink r:id="rId174" w:history="1">
        <w:r w:rsidRPr="00A820F4">
          <w:rPr>
            <w:rFonts w:ascii="Times New Roman" w:eastAsia="Times New Roman" w:hAnsi="Times New Roman" w:cs="Times New Roman"/>
            <w:color w:val="0000FF"/>
            <w:sz w:val="24"/>
            <w:szCs w:val="24"/>
            <w:u w:val="single"/>
          </w:rPr>
          <w:t>https://issues.jboss.org/browse/WFLY-2288</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The multicast advertisements from the httpd will be silently ignored by the Wildfly nodes. This might be fixed in Wildfly final.</w:t>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Change your domain.xml on all nodes:</w:t>
      </w:r>
    </w:p>
    <w:tbl>
      <w:tblPr>
        <w:tblW w:w="0" w:type="auto"/>
        <w:tblCellSpacing w:w="0" w:type="dxa"/>
        <w:tblInd w:w="720" w:type="dxa"/>
        <w:tblCellMar>
          <w:left w:w="0" w:type="dxa"/>
          <w:right w:w="0" w:type="dxa"/>
        </w:tblCellMar>
        <w:tblLook w:val="04A0"/>
      </w:tblPr>
      <w:tblGrid>
        <w:gridCol w:w="8640"/>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525950581"/>
              <w:rPr>
                <w:rFonts w:ascii="Times New Roman" w:eastAsia="Times New Roman" w:hAnsi="Times New Roman" w:cs="Times New Roman"/>
                <w:sz w:val="24"/>
                <w:szCs w:val="24"/>
              </w:rPr>
            </w:pPr>
            <w:r w:rsidRPr="00A820F4">
              <w:rPr>
                <w:rFonts w:ascii="Courier New" w:eastAsia="Times New Roman" w:hAnsi="Courier New" w:cs="Courier New"/>
                <w:sz w:val="20"/>
              </w:rPr>
              <w:t>&lt;mod-cluster-config advertise-socket="modcluster"</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connector="ajp"</w:t>
            </w:r>
            <w:r w:rsidRPr="00A820F4">
              <w:rPr>
                <w:rFonts w:ascii="Times New Roman" w:eastAsia="Times New Roman" w:hAnsi="Times New Roman" w:cs="Times New Roman"/>
                <w:sz w:val="24"/>
                <w:szCs w:val="24"/>
              </w:rPr>
              <w:t xml:space="preserve"> </w:t>
            </w:r>
            <w:r w:rsidRPr="00A820F4">
              <w:rPr>
                <w:rFonts w:ascii="Courier New" w:eastAsia="Times New Roman" w:hAnsi="Courier New" w:cs="Courier New"/>
                <w:sz w:val="20"/>
              </w:rPr>
              <w:t>advertise-security-key="secret"&gt;</w:t>
            </w:r>
          </w:p>
        </w:tc>
      </w:tr>
    </w:tbl>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and add this to your Apache config in the virtual host:</w:t>
      </w:r>
    </w:p>
    <w:tbl>
      <w:tblPr>
        <w:tblW w:w="0" w:type="auto"/>
        <w:tblCellSpacing w:w="0" w:type="dxa"/>
        <w:tblInd w:w="720" w:type="dxa"/>
        <w:tblCellMar>
          <w:left w:w="0" w:type="dxa"/>
          <w:right w:w="0" w:type="dxa"/>
        </w:tblCellMar>
        <w:tblLook w:val="04A0"/>
      </w:tblPr>
      <w:tblGrid>
        <w:gridCol w:w="3241"/>
      </w:tblGrid>
      <w:tr w:rsidR="00A820F4" w:rsidRPr="00A820F4" w:rsidTr="00A820F4">
        <w:trPr>
          <w:tblCellSpacing w:w="0" w:type="dxa"/>
        </w:trPr>
        <w:tc>
          <w:tcPr>
            <w:tcW w:w="0" w:type="auto"/>
            <w:vAlign w:val="center"/>
            <w:hideMark/>
          </w:tcPr>
          <w:p w:rsidR="00A820F4" w:rsidRPr="00A820F4" w:rsidRDefault="00A820F4" w:rsidP="00A820F4">
            <w:pPr>
              <w:spacing w:after="0" w:line="240" w:lineRule="auto"/>
              <w:divId w:val="1534076639"/>
              <w:rPr>
                <w:rFonts w:ascii="Times New Roman" w:eastAsia="Times New Roman" w:hAnsi="Times New Roman" w:cs="Times New Roman"/>
                <w:sz w:val="24"/>
                <w:szCs w:val="24"/>
              </w:rPr>
            </w:pPr>
            <w:r w:rsidRPr="00A820F4">
              <w:rPr>
                <w:rFonts w:ascii="Courier New" w:eastAsia="Times New Roman" w:hAnsi="Courier New" w:cs="Courier New"/>
                <w:sz w:val="20"/>
              </w:rPr>
              <w:t>AdvertiseSecurityKey secret</w:t>
            </w:r>
          </w:p>
        </w:tc>
      </w:tr>
    </w:tbl>
    <w:p w:rsidR="00A820F4" w:rsidRPr="00A820F4" w:rsidRDefault="00A820F4" w:rsidP="00EA1EF6">
      <w:pPr>
        <w:numPr>
          <w:ilvl w:val="1"/>
          <w:numId w:val="64"/>
        </w:numPr>
        <w:spacing w:before="100" w:beforeAutospacing="1" w:after="100" w:afterAutospacing="1" w:line="240" w:lineRule="auto"/>
        <w:rPr>
          <w:rFonts w:ascii="Times New Roman" w:eastAsia="Times New Roman" w:hAnsi="Times New Roman" w:cs="Times New Roman"/>
          <w:sz w:val="24"/>
          <w:szCs w:val="24"/>
        </w:rPr>
      </w:pPr>
      <w:hyperlink r:id="rId175" w:anchor="comment-91947388"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6" name="Picture 106" descr="User icon: rhu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icon: rhusar"/>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Feb 14, 2014 </w:t>
      </w:r>
    </w:p>
    <w:p w:rsidR="00A820F4" w:rsidRPr="00A820F4" w:rsidRDefault="00A820F4" w:rsidP="00A820F4">
      <w:pPr>
        <w:spacing w:before="100" w:beforeAutospacing="1" w:after="100" w:afterAutospacing="1" w:line="240" w:lineRule="auto"/>
        <w:ind w:left="1440"/>
        <w:outlineLvl w:val="3"/>
        <w:rPr>
          <w:rFonts w:ascii="Times New Roman" w:eastAsia="Times New Roman" w:hAnsi="Times New Roman" w:cs="Times New Roman"/>
          <w:b/>
          <w:bCs/>
          <w:sz w:val="24"/>
          <w:szCs w:val="24"/>
        </w:rPr>
      </w:pPr>
      <w:hyperlink r:id="rId176" w:history="1">
        <w:r w:rsidRPr="00A820F4">
          <w:rPr>
            <w:rFonts w:ascii="Times New Roman" w:eastAsia="Times New Roman" w:hAnsi="Times New Roman" w:cs="Times New Roman"/>
            <w:b/>
            <w:bCs/>
            <w:color w:val="0000FF"/>
            <w:sz w:val="24"/>
            <w:szCs w:val="24"/>
            <w:u w:val="single"/>
          </w:rPr>
          <w:t>Radoslav Husar</w:t>
        </w:r>
      </w:hyperlink>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Right, resoved in 8.0.0.Final. Nevertheless, it's a good practice to use security key.</w:t>
      </w:r>
    </w:p>
    <w:p w:rsidR="00A820F4" w:rsidRPr="00A820F4" w:rsidRDefault="00A820F4" w:rsidP="00EA1EF6">
      <w:pPr>
        <w:numPr>
          <w:ilvl w:val="2"/>
          <w:numId w:val="66"/>
        </w:numPr>
        <w:spacing w:before="100" w:beforeAutospacing="1" w:after="100" w:afterAutospacing="1" w:line="240" w:lineRule="auto"/>
        <w:rPr>
          <w:rFonts w:ascii="Times New Roman" w:eastAsia="Times New Roman" w:hAnsi="Times New Roman" w:cs="Times New Roman"/>
          <w:sz w:val="24"/>
          <w:szCs w:val="24"/>
        </w:rPr>
      </w:pPr>
      <w:hyperlink r:id="rId177" w:anchor="comment-91947389"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7" name="Picture 107" descr="User icon: haducl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ser icon: haducloc"/>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Jul 15, 2016 </w:t>
      </w:r>
    </w:p>
    <w:p w:rsidR="00A820F4" w:rsidRPr="00A820F4" w:rsidRDefault="00A820F4" w:rsidP="00A820F4">
      <w:pPr>
        <w:spacing w:before="100" w:beforeAutospacing="1" w:after="100" w:afterAutospacing="1" w:line="240" w:lineRule="auto"/>
        <w:ind w:left="720"/>
        <w:outlineLvl w:val="3"/>
        <w:rPr>
          <w:rFonts w:ascii="Times New Roman" w:eastAsia="Times New Roman" w:hAnsi="Times New Roman" w:cs="Times New Roman"/>
          <w:b/>
          <w:bCs/>
          <w:sz w:val="24"/>
          <w:szCs w:val="24"/>
        </w:rPr>
      </w:pPr>
      <w:hyperlink r:id="rId178" w:history="1">
        <w:r w:rsidRPr="00A820F4">
          <w:rPr>
            <w:rFonts w:ascii="Times New Roman" w:eastAsia="Times New Roman" w:hAnsi="Times New Roman" w:cs="Times New Roman"/>
            <w:b/>
            <w:bCs/>
            <w:color w:val="0000FF"/>
            <w:sz w:val="24"/>
            <w:szCs w:val="24"/>
            <w:u w:val="single"/>
          </w:rPr>
          <w:t>Loc Ha</w:t>
        </w:r>
      </w:hyperlink>
    </w:p>
    <w:p w:rsidR="00A820F4" w:rsidRPr="00A820F4" w:rsidRDefault="00A820F4" w:rsidP="00A820F4">
      <w:pPr>
        <w:spacing w:before="100" w:beforeAutospacing="1" w:after="100" w:afterAutospacing="1" w:line="240" w:lineRule="auto"/>
        <w:ind w:left="72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Anyone knows does this tutorial still work for Wildfly 10.x? This tutorial using Wildfly 9.x. Thank you!</w:t>
      </w:r>
    </w:p>
    <w:p w:rsidR="00A820F4" w:rsidRPr="00A820F4" w:rsidRDefault="00A820F4" w:rsidP="00EA1EF6">
      <w:pPr>
        <w:numPr>
          <w:ilvl w:val="1"/>
          <w:numId w:val="67"/>
        </w:numPr>
        <w:spacing w:before="100" w:beforeAutospacing="1" w:after="100" w:afterAutospacing="1" w:line="240" w:lineRule="auto"/>
        <w:rPr>
          <w:rFonts w:ascii="Times New Roman" w:eastAsia="Times New Roman" w:hAnsi="Times New Roman" w:cs="Times New Roman"/>
          <w:sz w:val="24"/>
          <w:szCs w:val="24"/>
        </w:rPr>
      </w:pPr>
      <w:hyperlink r:id="rId179" w:anchor="comment-107479557"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1"/>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8" name="Picture 108" descr="User icon: jbossbhas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icon: jbossbhaskar"/>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Feb 04, 2019 </w:t>
      </w:r>
    </w:p>
    <w:p w:rsidR="00A820F4" w:rsidRPr="00A820F4" w:rsidRDefault="00A820F4" w:rsidP="00A820F4">
      <w:pPr>
        <w:spacing w:before="100" w:beforeAutospacing="1" w:after="100" w:afterAutospacing="1" w:line="240" w:lineRule="auto"/>
        <w:ind w:left="1440"/>
        <w:outlineLvl w:val="3"/>
        <w:rPr>
          <w:rFonts w:ascii="Times New Roman" w:eastAsia="Times New Roman" w:hAnsi="Times New Roman" w:cs="Times New Roman"/>
          <w:b/>
          <w:bCs/>
          <w:sz w:val="24"/>
          <w:szCs w:val="24"/>
        </w:rPr>
      </w:pPr>
      <w:hyperlink r:id="rId180" w:history="1">
        <w:r w:rsidRPr="00A820F4">
          <w:rPr>
            <w:rFonts w:ascii="Times New Roman" w:eastAsia="Times New Roman" w:hAnsi="Times New Roman" w:cs="Times New Roman"/>
            <w:b/>
            <w:bCs/>
            <w:color w:val="0000FF"/>
            <w:sz w:val="24"/>
            <w:szCs w:val="24"/>
            <w:u w:val="single"/>
          </w:rPr>
          <w:t>Bhaskara Undi</w:t>
        </w:r>
      </w:hyperlink>
    </w:p>
    <w:p w:rsidR="00A820F4" w:rsidRPr="00A820F4" w:rsidRDefault="00A820F4" w:rsidP="00A820F4">
      <w:pPr>
        <w:spacing w:before="100" w:beforeAutospacing="1" w:after="100" w:afterAutospacing="1" w:line="240" w:lineRule="auto"/>
        <w:ind w:left="144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Yes, It worked for Wildfly 10.0.1</w:t>
      </w:r>
    </w:p>
    <w:p w:rsidR="00A820F4" w:rsidRPr="00A820F4" w:rsidRDefault="00A820F4" w:rsidP="00EA1EF6">
      <w:pPr>
        <w:numPr>
          <w:ilvl w:val="2"/>
          <w:numId w:val="68"/>
        </w:numPr>
        <w:spacing w:before="100" w:beforeAutospacing="1" w:after="100" w:afterAutospacing="1" w:line="240" w:lineRule="auto"/>
        <w:rPr>
          <w:rFonts w:ascii="Times New Roman" w:eastAsia="Times New Roman" w:hAnsi="Times New Roman" w:cs="Times New Roman"/>
          <w:sz w:val="24"/>
          <w:szCs w:val="24"/>
        </w:rPr>
      </w:pPr>
      <w:hyperlink r:id="rId181" w:anchor="comment-128712707"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EA1EF6">
      <w:pPr>
        <w:numPr>
          <w:ilvl w:val="2"/>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 cy="457200"/>
            <wp:effectExtent l="19050" t="0" r="0" b="0"/>
            <wp:docPr id="109" name="Picture 109" descr="User icon: rhu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ser icon: rhusar"/>
                    <pic:cNvPicPr>
                      <a:picLocks noChangeAspect="1" noChangeArrowheads="1"/>
                    </pic:cNvPicPr>
                  </pic:nvPicPr>
                  <pic:blipFill>
                    <a:blip r:embed="rId81"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Feb 12, 2019 </w:t>
      </w:r>
    </w:p>
    <w:p w:rsidR="00A820F4" w:rsidRPr="00A820F4" w:rsidRDefault="00A820F4" w:rsidP="00A820F4">
      <w:pPr>
        <w:spacing w:before="100" w:beforeAutospacing="1" w:after="100" w:afterAutospacing="1" w:line="240" w:lineRule="auto"/>
        <w:ind w:left="2160"/>
        <w:outlineLvl w:val="3"/>
        <w:rPr>
          <w:rFonts w:ascii="Times New Roman" w:eastAsia="Times New Roman" w:hAnsi="Times New Roman" w:cs="Times New Roman"/>
          <w:b/>
          <w:bCs/>
          <w:sz w:val="24"/>
          <w:szCs w:val="24"/>
        </w:rPr>
      </w:pPr>
      <w:hyperlink r:id="rId182" w:history="1">
        <w:r w:rsidRPr="00A820F4">
          <w:rPr>
            <w:rFonts w:ascii="Times New Roman" w:eastAsia="Times New Roman" w:hAnsi="Times New Roman" w:cs="Times New Roman"/>
            <w:b/>
            <w:bCs/>
            <w:color w:val="0000FF"/>
            <w:sz w:val="24"/>
            <w:szCs w:val="24"/>
            <w:u w:val="single"/>
          </w:rPr>
          <w:t>Radoslav Husar</w:t>
        </w:r>
      </w:hyperlink>
    </w:p>
    <w:p w:rsidR="00A820F4" w:rsidRPr="00A820F4" w:rsidRDefault="00A820F4" w:rsidP="00A820F4">
      <w:pPr>
        <w:spacing w:before="100" w:beforeAutospacing="1" w:after="100" w:afterAutospacing="1" w:line="240" w:lineRule="auto"/>
        <w:ind w:left="2160"/>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The docs are moved to </w:t>
      </w:r>
      <w:hyperlink r:id="rId183" w:history="1">
        <w:r w:rsidRPr="00A820F4">
          <w:rPr>
            <w:rFonts w:ascii="Times New Roman" w:eastAsia="Times New Roman" w:hAnsi="Times New Roman" w:cs="Times New Roman"/>
            <w:color w:val="0000FF"/>
            <w:sz w:val="24"/>
            <w:szCs w:val="24"/>
            <w:u w:val="single"/>
          </w:rPr>
          <w:t>http://docs.wildfly.org/</w:t>
        </w:r>
      </w:hyperlink>
      <w:r w:rsidRPr="00A820F4">
        <w:rPr>
          <w:rFonts w:ascii="Times New Roman" w:eastAsia="Times New Roman" w:hAnsi="Times New Roman" w:cs="Times New Roman"/>
          <w:sz w:val="24"/>
          <w:szCs w:val="24"/>
        </w:rPr>
        <w:t xml:space="preserve"> and this is deprecated.</w:t>
      </w:r>
    </w:p>
    <w:p w:rsidR="00A820F4" w:rsidRPr="00A820F4" w:rsidRDefault="00A820F4" w:rsidP="00EA1EF6">
      <w:pPr>
        <w:numPr>
          <w:ilvl w:val="3"/>
          <w:numId w:val="70"/>
        </w:numPr>
        <w:spacing w:before="100" w:beforeAutospacing="1" w:after="100" w:afterAutospacing="1" w:line="240" w:lineRule="auto"/>
        <w:rPr>
          <w:rFonts w:ascii="Times New Roman" w:eastAsia="Times New Roman" w:hAnsi="Times New Roman" w:cs="Times New Roman"/>
          <w:sz w:val="24"/>
          <w:szCs w:val="24"/>
        </w:rPr>
      </w:pPr>
      <w:hyperlink r:id="rId184" w:anchor="comment-128581647" w:tooltip="Permanent link to this comment" w:history="1">
        <w:r w:rsidRPr="00A820F4">
          <w:rPr>
            <w:rFonts w:ascii="Times New Roman" w:eastAsia="Times New Roman" w:hAnsi="Times New Roman" w:cs="Times New Roman"/>
            <w:color w:val="0000FF"/>
            <w:sz w:val="24"/>
            <w:szCs w:val="24"/>
            <w:u w:val="single"/>
          </w:rPr>
          <w:t>Permalink</w:t>
        </w:r>
      </w:hyperlink>
    </w:p>
    <w:p w:rsidR="00A820F4" w:rsidRPr="00A820F4" w:rsidRDefault="00A820F4" w:rsidP="00A820F4">
      <w:pPr>
        <w:spacing w:after="0" w:line="240" w:lineRule="auto"/>
        <w:rPr>
          <w:rFonts w:ascii="Times New Roman" w:eastAsia="Times New Roman" w:hAnsi="Times New Roman" w:cs="Times New Roman"/>
          <w:sz w:val="24"/>
          <w:szCs w:val="24"/>
        </w:rPr>
      </w:pPr>
    </w:p>
    <w:p w:rsidR="00A820F4" w:rsidRPr="00A820F4" w:rsidRDefault="00A820F4" w:rsidP="00A820F4">
      <w:pPr>
        <w:spacing w:after="150" w:line="240" w:lineRule="auto"/>
        <w:rPr>
          <w:rFonts w:ascii="Times New Roman" w:eastAsia="Times New Roman" w:hAnsi="Times New Roman" w:cs="Times New Roman"/>
          <w:sz w:val="24"/>
          <w:szCs w:val="24"/>
        </w:rPr>
      </w:pPr>
      <w:hyperlink r:id="rId185" w:tooltip="Hibernate" w:history="1">
        <w:r w:rsidRPr="00A820F4">
          <w:rPr>
            <w:rFonts w:ascii="Times New Roman" w:eastAsia="Times New Roman" w:hAnsi="Times New Roman" w:cs="Times New Roman"/>
            <w:color w:val="0000FF"/>
            <w:sz w:val="24"/>
            <w:szCs w:val="24"/>
            <w:u w:val="single"/>
          </w:rPr>
          <w:t>&lt; Previous</w:t>
        </w:r>
      </w:hyperlink>
      <w:r w:rsidRPr="00A820F4">
        <w:rPr>
          <w:rFonts w:ascii="Times New Roman" w:eastAsia="Times New Roman" w:hAnsi="Times New Roman" w:cs="Times New Roman"/>
          <w:sz w:val="24"/>
          <w:szCs w:val="24"/>
        </w:rPr>
        <w:t xml:space="preserve"> | </w:t>
      </w:r>
      <w:hyperlink r:id="rId186" w:tooltip="High Availability Guide" w:history="1">
        <w:r w:rsidRPr="00A820F4">
          <w:rPr>
            <w:rFonts w:ascii="Times New Roman" w:eastAsia="Times New Roman" w:hAnsi="Times New Roman" w:cs="Times New Roman"/>
            <w:color w:val="0000FF"/>
            <w:sz w:val="24"/>
            <w:szCs w:val="24"/>
            <w:u w:val="single"/>
          </w:rPr>
          <w:t>Front page</w:t>
        </w:r>
      </w:hyperlink>
      <w:r w:rsidRPr="00A820F4">
        <w:rPr>
          <w:rFonts w:ascii="Times New Roman" w:eastAsia="Times New Roman" w:hAnsi="Times New Roman" w:cs="Times New Roman"/>
          <w:sz w:val="24"/>
          <w:szCs w:val="24"/>
        </w:rPr>
        <w:t xml:space="preserve"> | </w:t>
      </w:r>
      <w:hyperlink r:id="rId187" w:tooltip="Changes From Previous Versions" w:history="1">
        <w:r w:rsidRPr="00A820F4">
          <w:rPr>
            <w:rFonts w:ascii="Times New Roman" w:eastAsia="Times New Roman" w:hAnsi="Times New Roman" w:cs="Times New Roman"/>
            <w:color w:val="0000FF"/>
            <w:sz w:val="24"/>
            <w:szCs w:val="24"/>
            <w:u w:val="single"/>
          </w:rPr>
          <w:t>Next &gt;</w:t>
        </w:r>
      </w:hyperlink>
    </w:p>
    <w:p w:rsidR="00A820F4" w:rsidRPr="00A820F4" w:rsidRDefault="00A820F4" w:rsidP="00A820F4">
      <w:p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Powered by a free </w:t>
      </w:r>
      <w:r w:rsidRPr="00A820F4">
        <w:rPr>
          <w:rFonts w:ascii="Times New Roman" w:eastAsia="Times New Roman" w:hAnsi="Times New Roman" w:cs="Times New Roman"/>
          <w:b/>
          <w:bCs/>
          <w:sz w:val="24"/>
          <w:szCs w:val="24"/>
        </w:rPr>
        <w:t>Atlassian Confluence Open Source Project License</w:t>
      </w:r>
      <w:r w:rsidRPr="00A820F4">
        <w:rPr>
          <w:rFonts w:ascii="Times New Roman" w:eastAsia="Times New Roman" w:hAnsi="Times New Roman" w:cs="Times New Roman"/>
          <w:sz w:val="24"/>
          <w:szCs w:val="24"/>
        </w:rPr>
        <w:t xml:space="preserve"> granted to Red Hat, Inc.. </w:t>
      </w:r>
      <w:hyperlink r:id="rId188" w:history="1">
        <w:r w:rsidRPr="00A820F4">
          <w:rPr>
            <w:rFonts w:ascii="Times New Roman" w:eastAsia="Times New Roman" w:hAnsi="Times New Roman" w:cs="Times New Roman"/>
            <w:color w:val="0000FF"/>
            <w:sz w:val="24"/>
            <w:szCs w:val="24"/>
            <w:u w:val="single"/>
          </w:rPr>
          <w:t>Evaluate Confluence today</w:t>
        </w:r>
      </w:hyperlink>
      <w:r w:rsidRPr="00A820F4">
        <w:rPr>
          <w:rFonts w:ascii="Times New Roman" w:eastAsia="Times New Roman" w:hAnsi="Times New Roman" w:cs="Times New Roman"/>
          <w:sz w:val="24"/>
          <w:szCs w:val="24"/>
        </w:rPr>
        <w:t>.</w:t>
      </w:r>
    </w:p>
    <w:p w:rsidR="00A820F4" w:rsidRPr="00A820F4" w:rsidRDefault="00A820F4" w:rsidP="00A820F4">
      <w:pPr>
        <w:spacing w:after="0"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This Confluence installation runs a Free Gliffy License - </w:t>
      </w:r>
      <w:hyperlink r:id="rId189" w:history="1">
        <w:r w:rsidRPr="00A820F4">
          <w:rPr>
            <w:rFonts w:ascii="Times New Roman" w:eastAsia="Times New Roman" w:hAnsi="Times New Roman" w:cs="Times New Roman"/>
            <w:color w:val="0000FF"/>
            <w:sz w:val="24"/>
            <w:szCs w:val="24"/>
            <w:u w:val="single"/>
          </w:rPr>
          <w:t>Evaluate Gliffy</w:t>
        </w:r>
      </w:hyperlink>
      <w:r w:rsidRPr="00A820F4">
        <w:rPr>
          <w:rFonts w:ascii="Times New Roman" w:eastAsia="Times New Roman" w:hAnsi="Times New Roman" w:cs="Times New Roman"/>
          <w:sz w:val="24"/>
          <w:szCs w:val="24"/>
        </w:rPr>
        <w:t xml:space="preserve"> for your Wiki!</w:t>
      </w:r>
    </w:p>
    <w:p w:rsidR="00A820F4" w:rsidRPr="00A820F4" w:rsidRDefault="00A820F4" w:rsidP="00EA1EF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Powered by </w:t>
      </w:r>
      <w:hyperlink r:id="rId190" w:history="1">
        <w:r w:rsidRPr="00A820F4">
          <w:rPr>
            <w:rFonts w:ascii="Times New Roman" w:eastAsia="Times New Roman" w:hAnsi="Times New Roman" w:cs="Times New Roman"/>
            <w:color w:val="0000FF"/>
            <w:sz w:val="24"/>
            <w:szCs w:val="24"/>
            <w:u w:val="single"/>
          </w:rPr>
          <w:t>Atlassian Confluence</w:t>
        </w:r>
      </w:hyperlink>
      <w:r w:rsidRPr="00A820F4">
        <w:rPr>
          <w:rFonts w:ascii="Times New Roman" w:eastAsia="Times New Roman" w:hAnsi="Times New Roman" w:cs="Times New Roman"/>
          <w:sz w:val="24"/>
          <w:szCs w:val="24"/>
        </w:rPr>
        <w:t xml:space="preserve"> 3.5.16, the </w:t>
      </w:r>
      <w:hyperlink r:id="rId191" w:history="1">
        <w:r w:rsidRPr="00A820F4">
          <w:rPr>
            <w:rFonts w:ascii="Times New Roman" w:eastAsia="Times New Roman" w:hAnsi="Times New Roman" w:cs="Times New Roman"/>
            <w:color w:val="0000FF"/>
            <w:sz w:val="24"/>
            <w:szCs w:val="24"/>
            <w:u w:val="single"/>
          </w:rPr>
          <w:t>Enterprise Wiki</w:t>
        </w:r>
      </w:hyperlink>
    </w:p>
    <w:p w:rsidR="00A820F4" w:rsidRPr="00A820F4" w:rsidRDefault="00A820F4" w:rsidP="00EA1EF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  |  </w:t>
      </w:r>
      <w:hyperlink r:id="rId192" w:history="1">
        <w:r w:rsidRPr="00A820F4">
          <w:rPr>
            <w:rFonts w:ascii="Times New Roman" w:eastAsia="Times New Roman" w:hAnsi="Times New Roman" w:cs="Times New Roman"/>
            <w:color w:val="0000FF"/>
            <w:sz w:val="24"/>
            <w:szCs w:val="24"/>
            <w:u w:val="single"/>
          </w:rPr>
          <w:t>Report a bug</w:t>
        </w:r>
      </w:hyperlink>
    </w:p>
    <w:p w:rsidR="00A820F4" w:rsidRPr="00A820F4" w:rsidRDefault="00A820F4" w:rsidP="00EA1EF6">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A820F4">
        <w:rPr>
          <w:rFonts w:ascii="Times New Roman" w:eastAsia="Times New Roman" w:hAnsi="Times New Roman" w:cs="Times New Roman"/>
          <w:sz w:val="24"/>
          <w:szCs w:val="24"/>
        </w:rPr>
        <w:t xml:space="preserve"> |  </w:t>
      </w:r>
      <w:hyperlink r:id="rId193" w:history="1">
        <w:r w:rsidRPr="00A820F4">
          <w:rPr>
            <w:rFonts w:ascii="Times New Roman" w:eastAsia="Times New Roman" w:hAnsi="Times New Roman" w:cs="Times New Roman"/>
            <w:color w:val="0000FF"/>
            <w:sz w:val="24"/>
            <w:szCs w:val="24"/>
            <w:u w:val="single"/>
          </w:rPr>
          <w:t>Atlassian News</w:t>
        </w:r>
      </w:hyperlink>
    </w:p>
    <w:p w:rsidR="00A17FCE" w:rsidRDefault="00A17FCE"/>
    <w:sectPr w:rsidR="00A17FCE" w:rsidSect="00A17F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123"/>
    <w:multiLevelType w:val="multilevel"/>
    <w:tmpl w:val="A52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25A76"/>
    <w:multiLevelType w:val="multilevel"/>
    <w:tmpl w:val="72849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87544"/>
    <w:multiLevelType w:val="multilevel"/>
    <w:tmpl w:val="246E1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DF7E42"/>
    <w:multiLevelType w:val="multilevel"/>
    <w:tmpl w:val="FE52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117736"/>
    <w:multiLevelType w:val="multilevel"/>
    <w:tmpl w:val="3BF45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83581"/>
    <w:multiLevelType w:val="multilevel"/>
    <w:tmpl w:val="87F424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9A6659"/>
    <w:multiLevelType w:val="multilevel"/>
    <w:tmpl w:val="3C447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221BD"/>
    <w:multiLevelType w:val="multilevel"/>
    <w:tmpl w:val="1158A2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7F48AA"/>
    <w:multiLevelType w:val="multilevel"/>
    <w:tmpl w:val="CDCC9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D70D5"/>
    <w:multiLevelType w:val="multilevel"/>
    <w:tmpl w:val="DB969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871FC9"/>
    <w:multiLevelType w:val="multilevel"/>
    <w:tmpl w:val="2A64A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B5B5BA8"/>
    <w:multiLevelType w:val="multilevel"/>
    <w:tmpl w:val="0EBA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11A1A"/>
    <w:multiLevelType w:val="multilevel"/>
    <w:tmpl w:val="3E98D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E31191"/>
    <w:multiLevelType w:val="multilevel"/>
    <w:tmpl w:val="437C4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441515"/>
    <w:multiLevelType w:val="multilevel"/>
    <w:tmpl w:val="155E0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440C4B"/>
    <w:multiLevelType w:val="multilevel"/>
    <w:tmpl w:val="9E326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566968"/>
    <w:multiLevelType w:val="multilevel"/>
    <w:tmpl w:val="32C4F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226BB4"/>
    <w:multiLevelType w:val="multilevel"/>
    <w:tmpl w:val="CA663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45203C"/>
    <w:multiLevelType w:val="multilevel"/>
    <w:tmpl w:val="B1BA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6901CC"/>
    <w:multiLevelType w:val="multilevel"/>
    <w:tmpl w:val="2160A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B53DDE"/>
    <w:multiLevelType w:val="multilevel"/>
    <w:tmpl w:val="561A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C06EF5"/>
    <w:multiLevelType w:val="multilevel"/>
    <w:tmpl w:val="16F87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6"/>
  </w:num>
  <w:num w:numId="4">
    <w:abstractNumId w:val="18"/>
  </w:num>
  <w:num w:numId="5">
    <w:abstractNumId w:val="20"/>
  </w:num>
  <w:num w:numId="6">
    <w:abstractNumId w:val="8"/>
  </w:num>
  <w:num w:numId="7">
    <w:abstractNumId w:val="5"/>
  </w:num>
  <w:num w:numId="8">
    <w:abstractNumId w:val="2"/>
  </w:num>
  <w:num w:numId="9">
    <w:abstractNumId w:val="7"/>
  </w:num>
  <w:num w:numId="10">
    <w:abstractNumId w:val="14"/>
  </w:num>
  <w:num w:numId="11">
    <w:abstractNumId w:val="12"/>
  </w:num>
  <w:num w:numId="12">
    <w:abstractNumId w:val="9"/>
  </w:num>
  <w:num w:numId="13">
    <w:abstractNumId w:val="19"/>
  </w:num>
  <w:num w:numId="14">
    <w:abstractNumId w:val="13"/>
  </w:num>
  <w:num w:numId="15">
    <w:abstractNumId w:val="21"/>
  </w:num>
  <w:num w:numId="16">
    <w:abstractNumId w:val="16"/>
  </w:num>
  <w:num w:numId="17">
    <w:abstractNumId w:val="1"/>
  </w:num>
  <w:num w:numId="18">
    <w:abstractNumId w:val="4"/>
  </w:num>
  <w:num w:numId="19">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20">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num>
  <w:num w:numId="21">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num>
  <w:num w:numId="22">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num>
  <w:num w:numId="23">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24">
    <w:abstractNumId w:val="0"/>
  </w:num>
  <w:num w:numId="25">
    <w:abstractNumId w:val="15"/>
  </w:num>
  <w:num w:numId="26">
    <w:abstractNumId w:val="15"/>
    <w:lvlOverride w:ilvl="1">
      <w:lvl w:ilvl="1">
        <w:numFmt w:val="decimal"/>
        <w:lvlText w:val="%2."/>
        <w:lvlJc w:val="left"/>
      </w:lvl>
    </w:lvlOverride>
  </w:num>
  <w:num w:numId="27">
    <w:abstractNumId w:val="15"/>
    <w:lvlOverride w:ilvl="1">
      <w:lvl w:ilvl="1">
        <w:numFmt w:val="decimal"/>
        <w:lvlText w:val="%2."/>
        <w:lvlJc w:val="left"/>
      </w:lvl>
    </w:lvlOverride>
    <w:lvlOverride w:ilvl="2">
      <w:lvl w:ilvl="2">
        <w:numFmt w:val="decimal"/>
        <w:lvlText w:val="%3."/>
        <w:lvlJc w:val="left"/>
      </w:lvl>
    </w:lvlOverride>
  </w:num>
  <w:num w:numId="28">
    <w:abstractNumId w:val="15"/>
    <w:lvlOverride w:ilvl="1">
      <w:lvl w:ilvl="1">
        <w:numFmt w:val="decimal"/>
        <w:lvlText w:val="%2."/>
        <w:lvlJc w:val="left"/>
      </w:lvl>
    </w:lvlOverride>
    <w:lvlOverride w:ilvl="2">
      <w:lvl w:ilvl="2">
        <w:numFmt w:val="decimal"/>
        <w:lvlText w:val="%3."/>
        <w:lvlJc w:val="left"/>
      </w:lvl>
    </w:lvlOverride>
    <w:lvlOverride w:ilvl="3">
      <w:lvl w:ilvl="3">
        <w:numFmt w:val="decimal"/>
        <w:lvlText w:val="%4."/>
        <w:lvlJc w:val="left"/>
      </w:lvl>
    </w:lvlOverride>
  </w:num>
  <w:num w:numId="29">
    <w:abstractNumId w:val="15"/>
    <w:lvlOverride w:ilvl="1">
      <w:lvl w:ilvl="1">
        <w:numFmt w:val="decimal"/>
        <w:lvlText w:val="%2."/>
        <w:lvlJc w:val="left"/>
      </w:lvl>
    </w:lvlOverride>
    <w:lvlOverride w:ilvl="2">
      <w:lvl w:ilvl="2">
        <w:numFmt w:val="decimal"/>
        <w:lvlText w:val="%3."/>
        <w:lvlJc w:val="left"/>
      </w:lvl>
    </w:lvlOverride>
    <w:lvlOverride w:ilvl="3">
      <w:lvl w:ilvl="3">
        <w:numFmt w:val="decimal"/>
        <w:lvlText w:val="%4."/>
        <w:lvlJc w:val="left"/>
      </w:lvl>
    </w:lvlOverride>
    <w:lvlOverride w:ilvl="4">
      <w:lvl w:ilvl="4">
        <w:numFmt w:val="decimal"/>
        <w:lvlText w:val="%5."/>
        <w:lvlJc w:val="left"/>
      </w:lvl>
    </w:lvlOverride>
  </w:num>
  <w:num w:numId="30">
    <w:abstractNumId w:val="15"/>
    <w:lvlOverride w:ilvl="1">
      <w:lvl w:ilvl="1">
        <w:numFmt w:val="decimal"/>
        <w:lvlText w:val="%2."/>
        <w:lvlJc w:val="left"/>
      </w:lvl>
    </w:lvlOverride>
    <w:lvlOverride w:ilvl="2">
      <w:lvl w:ilvl="2">
        <w:numFmt w:val="decimal"/>
        <w:lvlText w:val="%3."/>
        <w:lvlJc w:val="left"/>
      </w:lvl>
    </w:lvlOverride>
    <w:lvlOverride w:ilvl="3">
      <w:lvl w:ilvl="3">
        <w:numFmt w:val="decimal"/>
        <w:lvlText w:val="%4."/>
        <w:lvlJc w:val="left"/>
      </w:lvl>
    </w:lvlOverride>
    <w:lvlOverride w:ilvl="4">
      <w:lvl w:ilvl="4">
        <w:numFmt w:val="decimal"/>
        <w:lvlText w:val="%5."/>
        <w:lvlJc w:val="left"/>
      </w:lvl>
    </w:lvlOverride>
    <w:lvlOverride w:ilvl="5">
      <w:lvl w:ilvl="5">
        <w:numFmt w:val="decimal"/>
        <w:lvlText w:val="%6."/>
        <w:lvlJc w:val="left"/>
      </w:lvl>
    </w:lvlOverride>
  </w:num>
  <w:num w:numId="31">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2">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3">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4">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5">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6">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7">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8">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39">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0">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1">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2">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3">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4">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5">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6">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7">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8">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49">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0">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1">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2">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3">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4">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5">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6">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7">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8">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59">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60">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61">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bullet"/>
        <w:lvlText w:val=""/>
        <w:lvlJc w:val="left"/>
        <w:pPr>
          <w:tabs>
            <w:tab w:val="num" w:pos="4320"/>
          </w:tabs>
          <w:ind w:left="4320" w:hanging="360"/>
        </w:pPr>
        <w:rPr>
          <w:rFonts w:ascii="Wingdings" w:hAnsi="Wingdings" w:hint="default"/>
          <w:sz w:val="20"/>
        </w:r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62">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decimal"/>
        <w:lvlText w:val="%7."/>
        <w:lvlJc w:val="left"/>
      </w:lvl>
    </w:lvlOverride>
    <w:lvlOverride w:ilvl="7">
      <w:lvl w:ilvl="7">
        <w:numFmt w:val="decimal"/>
        <w:lvlText w:val="%8."/>
        <w:lvlJc w:val="left"/>
      </w:lvl>
    </w:lvlOverride>
    <w:lvlOverride w:ilvl="8">
      <w:lvl w:ilvl="8">
        <w:numFmt w:val="decimal"/>
        <w:lvlText w:val="%9."/>
        <w:lvlJc w:val="left"/>
      </w:lvl>
    </w:lvlOverride>
  </w:num>
  <w:num w:numId="63">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64">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65">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66">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67">
    <w:abstractNumId w:val="1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68">
    <w:abstractNumId w:val="1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69">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decimal"/>
        <w:lvlText w:val="%4."/>
        <w:lvlJc w:val="left"/>
        <w:pPr>
          <w:tabs>
            <w:tab w:val="num" w:pos="2880"/>
          </w:tabs>
          <w:ind w:left="2880" w:hanging="360"/>
        </w:p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70">
    <w:abstractNumId w:val="10"/>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pPr>
          <w:tabs>
            <w:tab w:val="num" w:pos="3600"/>
          </w:tabs>
          <w:ind w:left="3600" w:hanging="360"/>
        </w:pPr>
      </w:lvl>
    </w:lvlOverride>
    <w:lvlOverride w:ilvl="5">
      <w:lvl w:ilvl="5">
        <w:numFmt w:val="decimal"/>
        <w:lvlText w:val="%6."/>
        <w:lvlJc w:val="left"/>
        <w:pPr>
          <w:tabs>
            <w:tab w:val="num" w:pos="4320"/>
          </w:tabs>
          <w:ind w:left="4320" w:hanging="360"/>
        </w:pPr>
      </w:lvl>
    </w:lvlOverride>
    <w:lvlOverride w:ilvl="6">
      <w:lvl w:ilvl="6">
        <w:numFmt w:val="bullet"/>
        <w:lvlText w:val=""/>
        <w:lvlJc w:val="left"/>
        <w:pPr>
          <w:tabs>
            <w:tab w:val="num" w:pos="5040"/>
          </w:tabs>
          <w:ind w:left="5040" w:hanging="360"/>
        </w:pPr>
        <w:rPr>
          <w:rFonts w:ascii="Wingdings" w:hAnsi="Wingdings" w:hint="default"/>
          <w:sz w:val="20"/>
        </w:rPr>
      </w:lvl>
    </w:lvlOverride>
    <w:lvlOverride w:ilvl="7">
      <w:lvl w:ilvl="7">
        <w:numFmt w:val="decimal"/>
        <w:lvlText w:val="%8."/>
        <w:lvlJc w:val="left"/>
      </w:lvl>
    </w:lvlOverride>
    <w:lvlOverride w:ilvl="8">
      <w:lvl w:ilvl="8">
        <w:numFmt w:val="decimal"/>
        <w:lvlText w:val="%9."/>
        <w:lvlJc w:val="left"/>
      </w:lvl>
    </w:lvlOverride>
  </w:num>
  <w:num w:numId="71">
    <w:abstractNumId w:val="11"/>
  </w:num>
  <w:numIdMacAtCleanup w:val="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20F4"/>
    <w:rsid w:val="00A17FCE"/>
    <w:rsid w:val="00A820F4"/>
    <w:rsid w:val="00EA1E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FCE"/>
  </w:style>
  <w:style w:type="paragraph" w:styleId="Heading1">
    <w:name w:val="heading 1"/>
    <w:basedOn w:val="Normal"/>
    <w:link w:val="Heading1Char"/>
    <w:uiPriority w:val="9"/>
    <w:qFormat/>
    <w:rsid w:val="00A820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20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20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20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0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2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20F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20F4"/>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A820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20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20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20F4"/>
    <w:rPr>
      <w:rFonts w:ascii="Arial" w:eastAsia="Times New Roman" w:hAnsi="Arial" w:cs="Arial"/>
      <w:vanish/>
      <w:sz w:val="16"/>
      <w:szCs w:val="16"/>
    </w:rPr>
  </w:style>
  <w:style w:type="character" w:styleId="Hyperlink">
    <w:name w:val="Hyperlink"/>
    <w:basedOn w:val="DefaultParagraphFont"/>
    <w:uiPriority w:val="99"/>
    <w:semiHidden/>
    <w:unhideWhenUsed/>
    <w:rsid w:val="00A820F4"/>
    <w:rPr>
      <w:color w:val="0000FF"/>
      <w:u w:val="single"/>
    </w:rPr>
  </w:style>
  <w:style w:type="character" w:styleId="Strong">
    <w:name w:val="Strong"/>
    <w:basedOn w:val="DefaultParagraphFont"/>
    <w:uiPriority w:val="22"/>
    <w:qFormat/>
    <w:rsid w:val="00A820F4"/>
    <w:rPr>
      <w:b/>
      <w:bCs/>
    </w:rPr>
  </w:style>
  <w:style w:type="character" w:customStyle="1" w:styleId="pluginpagetreechildrenspan">
    <w:name w:val="plugin_pagetree_children_span"/>
    <w:basedOn w:val="DefaultParagraphFont"/>
    <w:rsid w:val="00A820F4"/>
  </w:style>
  <w:style w:type="character" w:customStyle="1" w:styleId="no-children">
    <w:name w:val="no-children"/>
    <w:basedOn w:val="DefaultParagraphFont"/>
    <w:rsid w:val="00A820F4"/>
  </w:style>
  <w:style w:type="character" w:customStyle="1" w:styleId="page-metadata-attachments-text">
    <w:name w:val="page-metadata-attachments-text"/>
    <w:basedOn w:val="DefaultParagraphFont"/>
    <w:rsid w:val="00A820F4"/>
  </w:style>
  <w:style w:type="character" w:customStyle="1" w:styleId="page-metadata-attachments-count">
    <w:name w:val="page-metadata-attachments-count"/>
    <w:basedOn w:val="DefaultParagraphFont"/>
    <w:rsid w:val="00A820F4"/>
  </w:style>
  <w:style w:type="character" w:customStyle="1" w:styleId="noprint">
    <w:name w:val="noprint"/>
    <w:basedOn w:val="DefaultParagraphFont"/>
    <w:rsid w:val="00A820F4"/>
  </w:style>
  <w:style w:type="paragraph" w:styleId="NormalWeb">
    <w:name w:val="Normal (Web)"/>
    <w:basedOn w:val="Normal"/>
    <w:uiPriority w:val="99"/>
    <w:unhideWhenUsed/>
    <w:rsid w:val="00A82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mage-wrap">
    <w:name w:val="image-wrap"/>
    <w:basedOn w:val="DefaultParagraphFont"/>
    <w:rsid w:val="00A820F4"/>
  </w:style>
  <w:style w:type="character" w:styleId="HTMLCode">
    <w:name w:val="HTML Code"/>
    <w:basedOn w:val="DefaultParagraphFont"/>
    <w:uiPriority w:val="99"/>
    <w:semiHidden/>
    <w:unhideWhenUsed/>
    <w:rsid w:val="00A820F4"/>
    <w:rPr>
      <w:rFonts w:ascii="Courier New" w:eastAsia="Times New Roman" w:hAnsi="Courier New" w:cs="Courier New"/>
      <w:sz w:val="20"/>
      <w:szCs w:val="20"/>
    </w:rPr>
  </w:style>
  <w:style w:type="character" w:customStyle="1" w:styleId="label-title">
    <w:name w:val="label-title"/>
    <w:basedOn w:val="DefaultParagraphFont"/>
    <w:rsid w:val="00A820F4"/>
  </w:style>
  <w:style w:type="paragraph" w:customStyle="1" w:styleId="comment-user-logo">
    <w:name w:val="comment-user-logo"/>
    <w:basedOn w:val="Normal"/>
    <w:rsid w:val="00A820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A820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
    <w:name w:val="error"/>
    <w:basedOn w:val="DefaultParagraphFont"/>
    <w:rsid w:val="00A820F4"/>
  </w:style>
  <w:style w:type="character" w:styleId="Emphasis">
    <w:name w:val="Emphasis"/>
    <w:basedOn w:val="DefaultParagraphFont"/>
    <w:uiPriority w:val="20"/>
    <w:qFormat/>
    <w:rsid w:val="00A820F4"/>
    <w:rPr>
      <w:i/>
      <w:iCs/>
    </w:rPr>
  </w:style>
  <w:style w:type="character" w:styleId="HTMLTypewriter">
    <w:name w:val="HTML Typewriter"/>
    <w:basedOn w:val="DefaultParagraphFont"/>
    <w:uiPriority w:val="99"/>
    <w:semiHidden/>
    <w:unhideWhenUsed/>
    <w:rsid w:val="00A820F4"/>
    <w:rPr>
      <w:rFonts w:ascii="Courier New" w:eastAsia="Times New Roman" w:hAnsi="Courier New" w:cs="Courier New"/>
      <w:sz w:val="20"/>
      <w:szCs w:val="20"/>
    </w:rPr>
  </w:style>
  <w:style w:type="paragraph" w:customStyle="1" w:styleId="license">
    <w:name w:val="license"/>
    <w:basedOn w:val="Normal"/>
    <w:rsid w:val="00A820F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82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0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2590453">
      <w:bodyDiv w:val="1"/>
      <w:marLeft w:val="0"/>
      <w:marRight w:val="0"/>
      <w:marTop w:val="0"/>
      <w:marBottom w:val="0"/>
      <w:divBdr>
        <w:top w:val="none" w:sz="0" w:space="0" w:color="auto"/>
        <w:left w:val="none" w:sz="0" w:space="0" w:color="auto"/>
        <w:bottom w:val="none" w:sz="0" w:space="0" w:color="auto"/>
        <w:right w:val="none" w:sz="0" w:space="0" w:color="auto"/>
      </w:divBdr>
      <w:divsChild>
        <w:div w:id="1505169950">
          <w:marLeft w:val="0"/>
          <w:marRight w:val="0"/>
          <w:marTop w:val="0"/>
          <w:marBottom w:val="0"/>
          <w:divBdr>
            <w:top w:val="none" w:sz="0" w:space="0" w:color="auto"/>
            <w:left w:val="none" w:sz="0" w:space="0" w:color="auto"/>
            <w:bottom w:val="none" w:sz="0" w:space="0" w:color="auto"/>
            <w:right w:val="none" w:sz="0" w:space="0" w:color="auto"/>
          </w:divBdr>
          <w:divsChild>
            <w:div w:id="1228417051">
              <w:marLeft w:val="0"/>
              <w:marRight w:val="0"/>
              <w:marTop w:val="0"/>
              <w:marBottom w:val="0"/>
              <w:divBdr>
                <w:top w:val="none" w:sz="0" w:space="0" w:color="auto"/>
                <w:left w:val="none" w:sz="0" w:space="0" w:color="auto"/>
                <w:bottom w:val="none" w:sz="0" w:space="0" w:color="auto"/>
                <w:right w:val="none" w:sz="0" w:space="0" w:color="auto"/>
              </w:divBdr>
              <w:divsChild>
                <w:div w:id="2037538179">
                  <w:marLeft w:val="0"/>
                  <w:marRight w:val="0"/>
                  <w:marTop w:val="0"/>
                  <w:marBottom w:val="0"/>
                  <w:divBdr>
                    <w:top w:val="none" w:sz="0" w:space="0" w:color="auto"/>
                    <w:left w:val="none" w:sz="0" w:space="0" w:color="auto"/>
                    <w:bottom w:val="none" w:sz="0" w:space="0" w:color="auto"/>
                    <w:right w:val="none" w:sz="0" w:space="0" w:color="auto"/>
                  </w:divBdr>
                </w:div>
              </w:divsChild>
            </w:div>
            <w:div w:id="1146973047">
              <w:marLeft w:val="0"/>
              <w:marRight w:val="0"/>
              <w:marTop w:val="0"/>
              <w:marBottom w:val="0"/>
              <w:divBdr>
                <w:top w:val="none" w:sz="0" w:space="0" w:color="auto"/>
                <w:left w:val="none" w:sz="0" w:space="0" w:color="auto"/>
                <w:bottom w:val="none" w:sz="0" w:space="0" w:color="auto"/>
                <w:right w:val="none" w:sz="0" w:space="0" w:color="auto"/>
              </w:divBdr>
              <w:divsChild>
                <w:div w:id="1778714653">
                  <w:marLeft w:val="0"/>
                  <w:marRight w:val="0"/>
                  <w:marTop w:val="0"/>
                  <w:marBottom w:val="0"/>
                  <w:divBdr>
                    <w:top w:val="none" w:sz="0" w:space="0" w:color="auto"/>
                    <w:left w:val="none" w:sz="0" w:space="0" w:color="auto"/>
                    <w:bottom w:val="none" w:sz="0" w:space="0" w:color="auto"/>
                    <w:right w:val="none" w:sz="0" w:space="0" w:color="auto"/>
                  </w:divBdr>
                  <w:divsChild>
                    <w:div w:id="1456748831">
                      <w:marLeft w:val="0"/>
                      <w:marRight w:val="0"/>
                      <w:marTop w:val="0"/>
                      <w:marBottom w:val="0"/>
                      <w:divBdr>
                        <w:top w:val="none" w:sz="0" w:space="0" w:color="auto"/>
                        <w:left w:val="none" w:sz="0" w:space="0" w:color="auto"/>
                        <w:bottom w:val="none" w:sz="0" w:space="0" w:color="auto"/>
                        <w:right w:val="none" w:sz="0" w:space="0" w:color="auto"/>
                      </w:divBdr>
                      <w:divsChild>
                        <w:div w:id="6677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07735">
          <w:marLeft w:val="0"/>
          <w:marRight w:val="0"/>
          <w:marTop w:val="0"/>
          <w:marBottom w:val="0"/>
          <w:divBdr>
            <w:top w:val="none" w:sz="0" w:space="0" w:color="auto"/>
            <w:left w:val="none" w:sz="0" w:space="0" w:color="auto"/>
            <w:bottom w:val="none" w:sz="0" w:space="0" w:color="auto"/>
            <w:right w:val="none" w:sz="0" w:space="0" w:color="auto"/>
          </w:divBdr>
          <w:divsChild>
            <w:div w:id="1913736089">
              <w:marLeft w:val="0"/>
              <w:marRight w:val="0"/>
              <w:marTop w:val="0"/>
              <w:marBottom w:val="0"/>
              <w:divBdr>
                <w:top w:val="none" w:sz="0" w:space="0" w:color="auto"/>
                <w:left w:val="none" w:sz="0" w:space="0" w:color="auto"/>
                <w:bottom w:val="none" w:sz="0" w:space="0" w:color="auto"/>
                <w:right w:val="none" w:sz="0" w:space="0" w:color="auto"/>
              </w:divBdr>
              <w:divsChild>
                <w:div w:id="1331368023">
                  <w:marLeft w:val="0"/>
                  <w:marRight w:val="0"/>
                  <w:marTop w:val="0"/>
                  <w:marBottom w:val="0"/>
                  <w:divBdr>
                    <w:top w:val="none" w:sz="0" w:space="0" w:color="auto"/>
                    <w:left w:val="none" w:sz="0" w:space="0" w:color="auto"/>
                    <w:bottom w:val="none" w:sz="0" w:space="0" w:color="auto"/>
                    <w:right w:val="none" w:sz="0" w:space="0" w:color="auto"/>
                  </w:divBdr>
                  <w:divsChild>
                    <w:div w:id="807090791">
                      <w:marLeft w:val="0"/>
                      <w:marRight w:val="0"/>
                      <w:marTop w:val="0"/>
                      <w:marBottom w:val="0"/>
                      <w:divBdr>
                        <w:top w:val="none" w:sz="0" w:space="0" w:color="auto"/>
                        <w:left w:val="none" w:sz="0" w:space="0" w:color="auto"/>
                        <w:bottom w:val="none" w:sz="0" w:space="0" w:color="auto"/>
                        <w:right w:val="none" w:sz="0" w:space="0" w:color="auto"/>
                      </w:divBdr>
                    </w:div>
                    <w:div w:id="751509855">
                      <w:marLeft w:val="0"/>
                      <w:marRight w:val="0"/>
                      <w:marTop w:val="0"/>
                      <w:marBottom w:val="0"/>
                      <w:divBdr>
                        <w:top w:val="none" w:sz="0" w:space="0" w:color="auto"/>
                        <w:left w:val="none" w:sz="0" w:space="0" w:color="auto"/>
                        <w:bottom w:val="none" w:sz="0" w:space="0" w:color="auto"/>
                        <w:right w:val="none" w:sz="0" w:space="0" w:color="auto"/>
                      </w:divBdr>
                    </w:div>
                    <w:div w:id="1211383794">
                      <w:marLeft w:val="0"/>
                      <w:marRight w:val="0"/>
                      <w:marTop w:val="0"/>
                      <w:marBottom w:val="0"/>
                      <w:divBdr>
                        <w:top w:val="none" w:sz="0" w:space="0" w:color="auto"/>
                        <w:left w:val="none" w:sz="0" w:space="0" w:color="auto"/>
                        <w:bottom w:val="none" w:sz="0" w:space="0" w:color="auto"/>
                        <w:right w:val="none" w:sz="0" w:space="0" w:color="auto"/>
                      </w:divBdr>
                    </w:div>
                    <w:div w:id="1599560657">
                      <w:marLeft w:val="0"/>
                      <w:marRight w:val="0"/>
                      <w:marTop w:val="0"/>
                      <w:marBottom w:val="0"/>
                      <w:divBdr>
                        <w:top w:val="none" w:sz="0" w:space="0" w:color="auto"/>
                        <w:left w:val="none" w:sz="0" w:space="0" w:color="auto"/>
                        <w:bottom w:val="none" w:sz="0" w:space="0" w:color="auto"/>
                        <w:right w:val="none" w:sz="0" w:space="0" w:color="auto"/>
                      </w:divBdr>
                      <w:divsChild>
                        <w:div w:id="808941282">
                          <w:marLeft w:val="0"/>
                          <w:marRight w:val="0"/>
                          <w:marTop w:val="0"/>
                          <w:marBottom w:val="0"/>
                          <w:divBdr>
                            <w:top w:val="none" w:sz="0" w:space="0" w:color="auto"/>
                            <w:left w:val="none" w:sz="0" w:space="0" w:color="auto"/>
                            <w:bottom w:val="none" w:sz="0" w:space="0" w:color="auto"/>
                            <w:right w:val="none" w:sz="0" w:space="0" w:color="auto"/>
                          </w:divBdr>
                        </w:div>
                        <w:div w:id="1685861682">
                          <w:marLeft w:val="0"/>
                          <w:marRight w:val="0"/>
                          <w:marTop w:val="0"/>
                          <w:marBottom w:val="0"/>
                          <w:divBdr>
                            <w:top w:val="none" w:sz="0" w:space="0" w:color="auto"/>
                            <w:left w:val="none" w:sz="0" w:space="0" w:color="auto"/>
                            <w:bottom w:val="none" w:sz="0" w:space="0" w:color="auto"/>
                            <w:right w:val="none" w:sz="0" w:space="0" w:color="auto"/>
                          </w:divBdr>
                        </w:div>
                        <w:div w:id="1647012004">
                          <w:marLeft w:val="0"/>
                          <w:marRight w:val="0"/>
                          <w:marTop w:val="0"/>
                          <w:marBottom w:val="0"/>
                          <w:divBdr>
                            <w:top w:val="none" w:sz="0" w:space="0" w:color="auto"/>
                            <w:left w:val="none" w:sz="0" w:space="0" w:color="auto"/>
                            <w:bottom w:val="none" w:sz="0" w:space="0" w:color="auto"/>
                            <w:right w:val="none" w:sz="0" w:space="0" w:color="auto"/>
                          </w:divBdr>
                        </w:div>
                        <w:div w:id="256862786">
                          <w:marLeft w:val="0"/>
                          <w:marRight w:val="0"/>
                          <w:marTop w:val="0"/>
                          <w:marBottom w:val="0"/>
                          <w:divBdr>
                            <w:top w:val="none" w:sz="0" w:space="0" w:color="auto"/>
                            <w:left w:val="none" w:sz="0" w:space="0" w:color="auto"/>
                            <w:bottom w:val="none" w:sz="0" w:space="0" w:color="auto"/>
                            <w:right w:val="none" w:sz="0" w:space="0" w:color="auto"/>
                          </w:divBdr>
                        </w:div>
                        <w:div w:id="275715992">
                          <w:marLeft w:val="0"/>
                          <w:marRight w:val="0"/>
                          <w:marTop w:val="0"/>
                          <w:marBottom w:val="0"/>
                          <w:divBdr>
                            <w:top w:val="none" w:sz="0" w:space="0" w:color="auto"/>
                            <w:left w:val="none" w:sz="0" w:space="0" w:color="auto"/>
                            <w:bottom w:val="none" w:sz="0" w:space="0" w:color="auto"/>
                            <w:right w:val="none" w:sz="0" w:space="0" w:color="auto"/>
                          </w:divBdr>
                        </w:div>
                        <w:div w:id="675619958">
                          <w:marLeft w:val="0"/>
                          <w:marRight w:val="0"/>
                          <w:marTop w:val="0"/>
                          <w:marBottom w:val="0"/>
                          <w:divBdr>
                            <w:top w:val="none" w:sz="0" w:space="0" w:color="auto"/>
                            <w:left w:val="none" w:sz="0" w:space="0" w:color="auto"/>
                            <w:bottom w:val="none" w:sz="0" w:space="0" w:color="auto"/>
                            <w:right w:val="none" w:sz="0" w:space="0" w:color="auto"/>
                          </w:divBdr>
                        </w:div>
                        <w:div w:id="1597249919">
                          <w:marLeft w:val="0"/>
                          <w:marRight w:val="0"/>
                          <w:marTop w:val="0"/>
                          <w:marBottom w:val="0"/>
                          <w:divBdr>
                            <w:top w:val="none" w:sz="0" w:space="0" w:color="auto"/>
                            <w:left w:val="none" w:sz="0" w:space="0" w:color="auto"/>
                            <w:bottom w:val="none" w:sz="0" w:space="0" w:color="auto"/>
                            <w:right w:val="none" w:sz="0" w:space="0" w:color="auto"/>
                          </w:divBdr>
                        </w:div>
                        <w:div w:id="750128487">
                          <w:marLeft w:val="0"/>
                          <w:marRight w:val="0"/>
                          <w:marTop w:val="0"/>
                          <w:marBottom w:val="0"/>
                          <w:divBdr>
                            <w:top w:val="none" w:sz="0" w:space="0" w:color="auto"/>
                            <w:left w:val="none" w:sz="0" w:space="0" w:color="auto"/>
                            <w:bottom w:val="none" w:sz="0" w:space="0" w:color="auto"/>
                            <w:right w:val="none" w:sz="0" w:space="0" w:color="auto"/>
                          </w:divBdr>
                        </w:div>
                        <w:div w:id="676276606">
                          <w:marLeft w:val="0"/>
                          <w:marRight w:val="0"/>
                          <w:marTop w:val="0"/>
                          <w:marBottom w:val="0"/>
                          <w:divBdr>
                            <w:top w:val="none" w:sz="0" w:space="0" w:color="auto"/>
                            <w:left w:val="none" w:sz="0" w:space="0" w:color="auto"/>
                            <w:bottom w:val="none" w:sz="0" w:space="0" w:color="auto"/>
                            <w:right w:val="none" w:sz="0" w:space="0" w:color="auto"/>
                          </w:divBdr>
                        </w:div>
                      </w:divsChild>
                    </w:div>
                    <w:div w:id="173301049">
                      <w:marLeft w:val="0"/>
                      <w:marRight w:val="0"/>
                      <w:marTop w:val="0"/>
                      <w:marBottom w:val="0"/>
                      <w:divBdr>
                        <w:top w:val="none" w:sz="0" w:space="0" w:color="auto"/>
                        <w:left w:val="none" w:sz="0" w:space="0" w:color="auto"/>
                        <w:bottom w:val="none" w:sz="0" w:space="0" w:color="auto"/>
                        <w:right w:val="none" w:sz="0" w:space="0" w:color="auto"/>
                      </w:divBdr>
                    </w:div>
                    <w:div w:id="1855994247">
                      <w:marLeft w:val="0"/>
                      <w:marRight w:val="0"/>
                      <w:marTop w:val="0"/>
                      <w:marBottom w:val="0"/>
                      <w:divBdr>
                        <w:top w:val="none" w:sz="0" w:space="0" w:color="auto"/>
                        <w:left w:val="none" w:sz="0" w:space="0" w:color="auto"/>
                        <w:bottom w:val="none" w:sz="0" w:space="0" w:color="auto"/>
                        <w:right w:val="none" w:sz="0" w:space="0" w:color="auto"/>
                      </w:divBdr>
                    </w:div>
                    <w:div w:id="241647438">
                      <w:marLeft w:val="0"/>
                      <w:marRight w:val="0"/>
                      <w:marTop w:val="0"/>
                      <w:marBottom w:val="0"/>
                      <w:divBdr>
                        <w:top w:val="none" w:sz="0" w:space="0" w:color="auto"/>
                        <w:left w:val="none" w:sz="0" w:space="0" w:color="auto"/>
                        <w:bottom w:val="none" w:sz="0" w:space="0" w:color="auto"/>
                        <w:right w:val="none" w:sz="0" w:space="0" w:color="auto"/>
                      </w:divBdr>
                    </w:div>
                    <w:div w:id="654339797">
                      <w:marLeft w:val="0"/>
                      <w:marRight w:val="0"/>
                      <w:marTop w:val="0"/>
                      <w:marBottom w:val="0"/>
                      <w:divBdr>
                        <w:top w:val="none" w:sz="0" w:space="0" w:color="auto"/>
                        <w:left w:val="none" w:sz="0" w:space="0" w:color="auto"/>
                        <w:bottom w:val="none" w:sz="0" w:space="0" w:color="auto"/>
                        <w:right w:val="none" w:sz="0" w:space="0" w:color="auto"/>
                      </w:divBdr>
                    </w:div>
                    <w:div w:id="2013678311">
                      <w:marLeft w:val="0"/>
                      <w:marRight w:val="0"/>
                      <w:marTop w:val="0"/>
                      <w:marBottom w:val="0"/>
                      <w:divBdr>
                        <w:top w:val="none" w:sz="0" w:space="0" w:color="auto"/>
                        <w:left w:val="none" w:sz="0" w:space="0" w:color="auto"/>
                        <w:bottom w:val="none" w:sz="0" w:space="0" w:color="auto"/>
                        <w:right w:val="none" w:sz="0" w:space="0" w:color="auto"/>
                      </w:divBdr>
                    </w:div>
                    <w:div w:id="646205726">
                      <w:marLeft w:val="0"/>
                      <w:marRight w:val="0"/>
                      <w:marTop w:val="0"/>
                      <w:marBottom w:val="0"/>
                      <w:divBdr>
                        <w:top w:val="none" w:sz="0" w:space="0" w:color="auto"/>
                        <w:left w:val="none" w:sz="0" w:space="0" w:color="auto"/>
                        <w:bottom w:val="none" w:sz="0" w:space="0" w:color="auto"/>
                        <w:right w:val="none" w:sz="0" w:space="0" w:color="auto"/>
                      </w:divBdr>
                    </w:div>
                    <w:div w:id="1975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9812">
          <w:marLeft w:val="0"/>
          <w:marRight w:val="0"/>
          <w:marTop w:val="0"/>
          <w:marBottom w:val="0"/>
          <w:divBdr>
            <w:top w:val="none" w:sz="0" w:space="0" w:color="auto"/>
            <w:left w:val="none" w:sz="0" w:space="0" w:color="auto"/>
            <w:bottom w:val="none" w:sz="0" w:space="0" w:color="auto"/>
            <w:right w:val="none" w:sz="0" w:space="0" w:color="auto"/>
          </w:divBdr>
          <w:divsChild>
            <w:div w:id="294217268">
              <w:marLeft w:val="0"/>
              <w:marRight w:val="0"/>
              <w:marTop w:val="0"/>
              <w:marBottom w:val="0"/>
              <w:divBdr>
                <w:top w:val="none" w:sz="0" w:space="0" w:color="auto"/>
                <w:left w:val="none" w:sz="0" w:space="0" w:color="auto"/>
                <w:bottom w:val="none" w:sz="0" w:space="0" w:color="auto"/>
                <w:right w:val="none" w:sz="0" w:space="0" w:color="auto"/>
              </w:divBdr>
              <w:divsChild>
                <w:div w:id="1303850278">
                  <w:marLeft w:val="0"/>
                  <w:marRight w:val="0"/>
                  <w:marTop w:val="0"/>
                  <w:marBottom w:val="0"/>
                  <w:divBdr>
                    <w:top w:val="none" w:sz="0" w:space="0" w:color="auto"/>
                    <w:left w:val="none" w:sz="0" w:space="0" w:color="auto"/>
                    <w:bottom w:val="none" w:sz="0" w:space="0" w:color="auto"/>
                    <w:right w:val="none" w:sz="0" w:space="0" w:color="auto"/>
                  </w:divBdr>
                  <w:divsChild>
                    <w:div w:id="1470976529">
                      <w:marLeft w:val="0"/>
                      <w:marRight w:val="0"/>
                      <w:marTop w:val="0"/>
                      <w:marBottom w:val="0"/>
                      <w:divBdr>
                        <w:top w:val="none" w:sz="0" w:space="0" w:color="auto"/>
                        <w:left w:val="none" w:sz="0" w:space="0" w:color="auto"/>
                        <w:bottom w:val="none" w:sz="0" w:space="0" w:color="auto"/>
                        <w:right w:val="none" w:sz="0" w:space="0" w:color="auto"/>
                      </w:divBdr>
                      <w:divsChild>
                        <w:div w:id="1557088353">
                          <w:marLeft w:val="150"/>
                          <w:marRight w:val="0"/>
                          <w:marTop w:val="150"/>
                          <w:marBottom w:val="150"/>
                          <w:divBdr>
                            <w:top w:val="none" w:sz="0" w:space="0" w:color="auto"/>
                            <w:left w:val="none" w:sz="0" w:space="0" w:color="auto"/>
                            <w:bottom w:val="none" w:sz="0" w:space="0" w:color="auto"/>
                            <w:right w:val="none" w:sz="0" w:space="0" w:color="auto"/>
                          </w:divBdr>
                        </w:div>
                      </w:divsChild>
                    </w:div>
                    <w:div w:id="1758550922">
                      <w:marLeft w:val="0"/>
                      <w:marRight w:val="0"/>
                      <w:marTop w:val="0"/>
                      <w:marBottom w:val="0"/>
                      <w:divBdr>
                        <w:top w:val="none" w:sz="0" w:space="0" w:color="auto"/>
                        <w:left w:val="none" w:sz="0" w:space="0" w:color="auto"/>
                        <w:bottom w:val="none" w:sz="0" w:space="0" w:color="auto"/>
                        <w:right w:val="none" w:sz="0" w:space="0" w:color="auto"/>
                      </w:divBdr>
                      <w:divsChild>
                        <w:div w:id="225185339">
                          <w:marLeft w:val="0"/>
                          <w:marRight w:val="0"/>
                          <w:marTop w:val="0"/>
                          <w:marBottom w:val="0"/>
                          <w:divBdr>
                            <w:top w:val="none" w:sz="0" w:space="0" w:color="auto"/>
                            <w:left w:val="none" w:sz="0" w:space="0" w:color="auto"/>
                            <w:bottom w:val="none" w:sz="0" w:space="0" w:color="auto"/>
                            <w:right w:val="none" w:sz="0" w:space="0" w:color="auto"/>
                          </w:divBdr>
                          <w:divsChild>
                            <w:div w:id="133523620">
                              <w:marLeft w:val="0"/>
                              <w:marRight w:val="0"/>
                              <w:marTop w:val="0"/>
                              <w:marBottom w:val="0"/>
                              <w:divBdr>
                                <w:top w:val="none" w:sz="0" w:space="0" w:color="auto"/>
                                <w:left w:val="none" w:sz="0" w:space="0" w:color="auto"/>
                                <w:bottom w:val="none" w:sz="0" w:space="0" w:color="auto"/>
                                <w:right w:val="none" w:sz="0" w:space="0" w:color="auto"/>
                              </w:divBdr>
                              <w:divsChild>
                                <w:div w:id="9600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4160">
                          <w:marLeft w:val="0"/>
                          <w:marRight w:val="0"/>
                          <w:marTop w:val="0"/>
                          <w:marBottom w:val="0"/>
                          <w:divBdr>
                            <w:top w:val="none" w:sz="0" w:space="0" w:color="auto"/>
                            <w:left w:val="none" w:sz="0" w:space="0" w:color="auto"/>
                            <w:bottom w:val="none" w:sz="0" w:space="0" w:color="auto"/>
                            <w:right w:val="none" w:sz="0" w:space="0" w:color="auto"/>
                          </w:divBdr>
                          <w:divsChild>
                            <w:div w:id="1357578678">
                              <w:marLeft w:val="0"/>
                              <w:marRight w:val="0"/>
                              <w:marTop w:val="0"/>
                              <w:marBottom w:val="0"/>
                              <w:divBdr>
                                <w:top w:val="none" w:sz="0" w:space="0" w:color="auto"/>
                                <w:left w:val="none" w:sz="0" w:space="0" w:color="auto"/>
                                <w:bottom w:val="none" w:sz="0" w:space="0" w:color="auto"/>
                                <w:right w:val="none" w:sz="0" w:space="0" w:color="auto"/>
                              </w:divBdr>
                            </w:div>
                            <w:div w:id="157580032">
                              <w:marLeft w:val="0"/>
                              <w:marRight w:val="0"/>
                              <w:marTop w:val="0"/>
                              <w:marBottom w:val="0"/>
                              <w:divBdr>
                                <w:top w:val="none" w:sz="0" w:space="0" w:color="auto"/>
                                <w:left w:val="none" w:sz="0" w:space="0" w:color="auto"/>
                                <w:bottom w:val="none" w:sz="0" w:space="0" w:color="auto"/>
                                <w:right w:val="none" w:sz="0" w:space="0" w:color="auto"/>
                              </w:divBdr>
                              <w:divsChild>
                                <w:div w:id="976497079">
                                  <w:marLeft w:val="0"/>
                                  <w:marRight w:val="0"/>
                                  <w:marTop w:val="0"/>
                                  <w:marBottom w:val="0"/>
                                  <w:divBdr>
                                    <w:top w:val="none" w:sz="0" w:space="0" w:color="auto"/>
                                    <w:left w:val="none" w:sz="0" w:space="0" w:color="auto"/>
                                    <w:bottom w:val="none" w:sz="0" w:space="0" w:color="auto"/>
                                    <w:right w:val="none" w:sz="0" w:space="0" w:color="auto"/>
                                  </w:divBdr>
                                  <w:divsChild>
                                    <w:div w:id="790245701">
                                      <w:marLeft w:val="0"/>
                                      <w:marRight w:val="0"/>
                                      <w:marTop w:val="0"/>
                                      <w:marBottom w:val="0"/>
                                      <w:divBdr>
                                        <w:top w:val="none" w:sz="0" w:space="0" w:color="auto"/>
                                        <w:left w:val="none" w:sz="0" w:space="0" w:color="auto"/>
                                        <w:bottom w:val="none" w:sz="0" w:space="0" w:color="auto"/>
                                        <w:right w:val="none" w:sz="0" w:space="0" w:color="auto"/>
                                      </w:divBdr>
                                      <w:divsChild>
                                        <w:div w:id="175390409">
                                          <w:marLeft w:val="0"/>
                                          <w:marRight w:val="0"/>
                                          <w:marTop w:val="0"/>
                                          <w:marBottom w:val="0"/>
                                          <w:divBdr>
                                            <w:top w:val="none" w:sz="0" w:space="0" w:color="auto"/>
                                            <w:left w:val="none" w:sz="0" w:space="0" w:color="auto"/>
                                            <w:bottom w:val="none" w:sz="0" w:space="0" w:color="auto"/>
                                            <w:right w:val="none" w:sz="0" w:space="0" w:color="auto"/>
                                          </w:divBdr>
                                          <w:divsChild>
                                            <w:div w:id="1817213077">
                                              <w:marLeft w:val="0"/>
                                              <w:marRight w:val="0"/>
                                              <w:marTop w:val="0"/>
                                              <w:marBottom w:val="0"/>
                                              <w:divBdr>
                                                <w:top w:val="none" w:sz="0" w:space="0" w:color="auto"/>
                                                <w:left w:val="none" w:sz="0" w:space="0" w:color="auto"/>
                                                <w:bottom w:val="none" w:sz="0" w:space="0" w:color="auto"/>
                                                <w:right w:val="none" w:sz="0" w:space="0" w:color="auto"/>
                                              </w:divBdr>
                                              <w:divsChild>
                                                <w:div w:id="1383597903">
                                                  <w:marLeft w:val="0"/>
                                                  <w:marRight w:val="0"/>
                                                  <w:marTop w:val="0"/>
                                                  <w:marBottom w:val="0"/>
                                                  <w:divBdr>
                                                    <w:top w:val="none" w:sz="0" w:space="0" w:color="auto"/>
                                                    <w:left w:val="none" w:sz="0" w:space="0" w:color="auto"/>
                                                    <w:bottom w:val="none" w:sz="0" w:space="0" w:color="auto"/>
                                                    <w:right w:val="none" w:sz="0" w:space="0" w:color="auto"/>
                                                  </w:divBdr>
                                                  <w:divsChild>
                                                    <w:div w:id="6619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12372">
                                  <w:marLeft w:val="0"/>
                                  <w:marRight w:val="0"/>
                                  <w:marTop w:val="0"/>
                                  <w:marBottom w:val="0"/>
                                  <w:divBdr>
                                    <w:top w:val="none" w:sz="0" w:space="0" w:color="auto"/>
                                    <w:left w:val="none" w:sz="0" w:space="0" w:color="auto"/>
                                    <w:bottom w:val="none" w:sz="0" w:space="0" w:color="auto"/>
                                    <w:right w:val="none" w:sz="0" w:space="0" w:color="auto"/>
                                  </w:divBdr>
                                  <w:divsChild>
                                    <w:div w:id="898981199">
                                      <w:marLeft w:val="0"/>
                                      <w:marRight w:val="0"/>
                                      <w:marTop w:val="0"/>
                                      <w:marBottom w:val="0"/>
                                      <w:divBdr>
                                        <w:top w:val="none" w:sz="0" w:space="0" w:color="auto"/>
                                        <w:left w:val="none" w:sz="0" w:space="0" w:color="auto"/>
                                        <w:bottom w:val="none" w:sz="0" w:space="0" w:color="auto"/>
                                        <w:right w:val="none" w:sz="0" w:space="0" w:color="auto"/>
                                      </w:divBdr>
                                      <w:divsChild>
                                        <w:div w:id="366027816">
                                          <w:marLeft w:val="0"/>
                                          <w:marRight w:val="0"/>
                                          <w:marTop w:val="0"/>
                                          <w:marBottom w:val="0"/>
                                          <w:divBdr>
                                            <w:top w:val="none" w:sz="0" w:space="0" w:color="auto"/>
                                            <w:left w:val="none" w:sz="0" w:space="0" w:color="auto"/>
                                            <w:bottom w:val="none" w:sz="0" w:space="0" w:color="auto"/>
                                            <w:right w:val="none" w:sz="0" w:space="0" w:color="auto"/>
                                          </w:divBdr>
                                          <w:divsChild>
                                            <w:div w:id="425923919">
                                              <w:marLeft w:val="0"/>
                                              <w:marRight w:val="0"/>
                                              <w:marTop w:val="0"/>
                                              <w:marBottom w:val="0"/>
                                              <w:divBdr>
                                                <w:top w:val="none" w:sz="0" w:space="0" w:color="auto"/>
                                                <w:left w:val="none" w:sz="0" w:space="0" w:color="auto"/>
                                                <w:bottom w:val="none" w:sz="0" w:space="0" w:color="auto"/>
                                                <w:right w:val="none" w:sz="0" w:space="0" w:color="auto"/>
                                              </w:divBdr>
                                              <w:divsChild>
                                                <w:div w:id="288097237">
                                                  <w:marLeft w:val="0"/>
                                                  <w:marRight w:val="0"/>
                                                  <w:marTop w:val="0"/>
                                                  <w:marBottom w:val="0"/>
                                                  <w:divBdr>
                                                    <w:top w:val="none" w:sz="0" w:space="0" w:color="auto"/>
                                                    <w:left w:val="none" w:sz="0" w:space="0" w:color="auto"/>
                                                    <w:bottom w:val="none" w:sz="0" w:space="0" w:color="auto"/>
                                                    <w:right w:val="none" w:sz="0" w:space="0" w:color="auto"/>
                                                  </w:divBdr>
                                                  <w:divsChild>
                                                    <w:div w:id="201425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45470">
                                  <w:marLeft w:val="0"/>
                                  <w:marRight w:val="0"/>
                                  <w:marTop w:val="0"/>
                                  <w:marBottom w:val="0"/>
                                  <w:divBdr>
                                    <w:top w:val="none" w:sz="0" w:space="0" w:color="auto"/>
                                    <w:left w:val="none" w:sz="0" w:space="0" w:color="auto"/>
                                    <w:bottom w:val="none" w:sz="0" w:space="0" w:color="auto"/>
                                    <w:right w:val="none" w:sz="0" w:space="0" w:color="auto"/>
                                  </w:divBdr>
                                  <w:divsChild>
                                    <w:div w:id="1380935228">
                                      <w:marLeft w:val="0"/>
                                      <w:marRight w:val="0"/>
                                      <w:marTop w:val="0"/>
                                      <w:marBottom w:val="0"/>
                                      <w:divBdr>
                                        <w:top w:val="none" w:sz="0" w:space="0" w:color="auto"/>
                                        <w:left w:val="none" w:sz="0" w:space="0" w:color="auto"/>
                                        <w:bottom w:val="none" w:sz="0" w:space="0" w:color="auto"/>
                                        <w:right w:val="none" w:sz="0" w:space="0" w:color="auto"/>
                                      </w:divBdr>
                                      <w:divsChild>
                                        <w:div w:id="771710154">
                                          <w:marLeft w:val="0"/>
                                          <w:marRight w:val="0"/>
                                          <w:marTop w:val="0"/>
                                          <w:marBottom w:val="0"/>
                                          <w:divBdr>
                                            <w:top w:val="none" w:sz="0" w:space="0" w:color="auto"/>
                                            <w:left w:val="none" w:sz="0" w:space="0" w:color="auto"/>
                                            <w:bottom w:val="none" w:sz="0" w:space="0" w:color="auto"/>
                                            <w:right w:val="none" w:sz="0" w:space="0" w:color="auto"/>
                                          </w:divBdr>
                                          <w:divsChild>
                                            <w:div w:id="1206143773">
                                              <w:marLeft w:val="0"/>
                                              <w:marRight w:val="0"/>
                                              <w:marTop w:val="0"/>
                                              <w:marBottom w:val="0"/>
                                              <w:divBdr>
                                                <w:top w:val="none" w:sz="0" w:space="0" w:color="auto"/>
                                                <w:left w:val="none" w:sz="0" w:space="0" w:color="auto"/>
                                                <w:bottom w:val="none" w:sz="0" w:space="0" w:color="auto"/>
                                                <w:right w:val="none" w:sz="0" w:space="0" w:color="auto"/>
                                              </w:divBdr>
                                              <w:divsChild>
                                                <w:div w:id="1953631795">
                                                  <w:marLeft w:val="0"/>
                                                  <w:marRight w:val="0"/>
                                                  <w:marTop w:val="0"/>
                                                  <w:marBottom w:val="0"/>
                                                  <w:divBdr>
                                                    <w:top w:val="none" w:sz="0" w:space="0" w:color="auto"/>
                                                    <w:left w:val="none" w:sz="0" w:space="0" w:color="auto"/>
                                                    <w:bottom w:val="none" w:sz="0" w:space="0" w:color="auto"/>
                                                    <w:right w:val="none" w:sz="0" w:space="0" w:color="auto"/>
                                                  </w:divBdr>
                                                  <w:divsChild>
                                                    <w:div w:id="1831754141">
                                                      <w:marLeft w:val="0"/>
                                                      <w:marRight w:val="0"/>
                                                      <w:marTop w:val="0"/>
                                                      <w:marBottom w:val="0"/>
                                                      <w:divBdr>
                                                        <w:top w:val="none" w:sz="0" w:space="0" w:color="auto"/>
                                                        <w:left w:val="none" w:sz="0" w:space="0" w:color="auto"/>
                                                        <w:bottom w:val="none" w:sz="0" w:space="0" w:color="auto"/>
                                                        <w:right w:val="none" w:sz="0" w:space="0" w:color="auto"/>
                                                      </w:divBdr>
                                                    </w:div>
                                                    <w:div w:id="239339262">
                                                      <w:marLeft w:val="0"/>
                                                      <w:marRight w:val="0"/>
                                                      <w:marTop w:val="0"/>
                                                      <w:marBottom w:val="0"/>
                                                      <w:divBdr>
                                                        <w:top w:val="none" w:sz="0" w:space="0" w:color="auto"/>
                                                        <w:left w:val="none" w:sz="0" w:space="0" w:color="auto"/>
                                                        <w:bottom w:val="none" w:sz="0" w:space="0" w:color="auto"/>
                                                        <w:right w:val="none" w:sz="0" w:space="0" w:color="auto"/>
                                                      </w:divBdr>
                                                    </w:div>
                                                    <w:div w:id="11004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4022">
                                  <w:marLeft w:val="0"/>
                                  <w:marRight w:val="0"/>
                                  <w:marTop w:val="0"/>
                                  <w:marBottom w:val="0"/>
                                  <w:divBdr>
                                    <w:top w:val="none" w:sz="0" w:space="0" w:color="auto"/>
                                    <w:left w:val="none" w:sz="0" w:space="0" w:color="auto"/>
                                    <w:bottom w:val="none" w:sz="0" w:space="0" w:color="auto"/>
                                    <w:right w:val="none" w:sz="0" w:space="0" w:color="auto"/>
                                  </w:divBdr>
                                  <w:divsChild>
                                    <w:div w:id="457264594">
                                      <w:marLeft w:val="0"/>
                                      <w:marRight w:val="0"/>
                                      <w:marTop w:val="0"/>
                                      <w:marBottom w:val="0"/>
                                      <w:divBdr>
                                        <w:top w:val="none" w:sz="0" w:space="0" w:color="auto"/>
                                        <w:left w:val="none" w:sz="0" w:space="0" w:color="auto"/>
                                        <w:bottom w:val="none" w:sz="0" w:space="0" w:color="auto"/>
                                        <w:right w:val="none" w:sz="0" w:space="0" w:color="auto"/>
                                      </w:divBdr>
                                      <w:divsChild>
                                        <w:div w:id="1249732789">
                                          <w:marLeft w:val="0"/>
                                          <w:marRight w:val="0"/>
                                          <w:marTop w:val="0"/>
                                          <w:marBottom w:val="0"/>
                                          <w:divBdr>
                                            <w:top w:val="none" w:sz="0" w:space="0" w:color="auto"/>
                                            <w:left w:val="none" w:sz="0" w:space="0" w:color="auto"/>
                                            <w:bottom w:val="none" w:sz="0" w:space="0" w:color="auto"/>
                                            <w:right w:val="none" w:sz="0" w:space="0" w:color="auto"/>
                                          </w:divBdr>
                                          <w:divsChild>
                                            <w:div w:id="1133059636">
                                              <w:marLeft w:val="0"/>
                                              <w:marRight w:val="0"/>
                                              <w:marTop w:val="0"/>
                                              <w:marBottom w:val="0"/>
                                              <w:divBdr>
                                                <w:top w:val="none" w:sz="0" w:space="0" w:color="auto"/>
                                                <w:left w:val="none" w:sz="0" w:space="0" w:color="auto"/>
                                                <w:bottom w:val="none" w:sz="0" w:space="0" w:color="auto"/>
                                                <w:right w:val="none" w:sz="0" w:space="0" w:color="auto"/>
                                              </w:divBdr>
                                              <w:divsChild>
                                                <w:div w:id="381440104">
                                                  <w:marLeft w:val="0"/>
                                                  <w:marRight w:val="0"/>
                                                  <w:marTop w:val="0"/>
                                                  <w:marBottom w:val="0"/>
                                                  <w:divBdr>
                                                    <w:top w:val="none" w:sz="0" w:space="0" w:color="auto"/>
                                                    <w:left w:val="none" w:sz="0" w:space="0" w:color="auto"/>
                                                    <w:bottom w:val="none" w:sz="0" w:space="0" w:color="auto"/>
                                                    <w:right w:val="none" w:sz="0" w:space="0" w:color="auto"/>
                                                  </w:divBdr>
                                                  <w:divsChild>
                                                    <w:div w:id="187524551">
                                                      <w:marLeft w:val="0"/>
                                                      <w:marRight w:val="0"/>
                                                      <w:marTop w:val="0"/>
                                                      <w:marBottom w:val="0"/>
                                                      <w:divBdr>
                                                        <w:top w:val="none" w:sz="0" w:space="0" w:color="auto"/>
                                                        <w:left w:val="none" w:sz="0" w:space="0" w:color="auto"/>
                                                        <w:bottom w:val="none" w:sz="0" w:space="0" w:color="auto"/>
                                                        <w:right w:val="none" w:sz="0" w:space="0" w:color="auto"/>
                                                      </w:divBdr>
                                                    </w:div>
                                                    <w:div w:id="425660453">
                                                      <w:marLeft w:val="0"/>
                                                      <w:marRight w:val="0"/>
                                                      <w:marTop w:val="0"/>
                                                      <w:marBottom w:val="0"/>
                                                      <w:divBdr>
                                                        <w:top w:val="none" w:sz="0" w:space="0" w:color="auto"/>
                                                        <w:left w:val="none" w:sz="0" w:space="0" w:color="auto"/>
                                                        <w:bottom w:val="none" w:sz="0" w:space="0" w:color="auto"/>
                                                        <w:right w:val="none" w:sz="0" w:space="0" w:color="auto"/>
                                                      </w:divBdr>
                                                    </w:div>
                                                    <w:div w:id="1958364175">
                                                      <w:marLeft w:val="0"/>
                                                      <w:marRight w:val="0"/>
                                                      <w:marTop w:val="0"/>
                                                      <w:marBottom w:val="0"/>
                                                      <w:divBdr>
                                                        <w:top w:val="none" w:sz="0" w:space="0" w:color="auto"/>
                                                        <w:left w:val="none" w:sz="0" w:space="0" w:color="auto"/>
                                                        <w:bottom w:val="none" w:sz="0" w:space="0" w:color="auto"/>
                                                        <w:right w:val="none" w:sz="0" w:space="0" w:color="auto"/>
                                                      </w:divBdr>
                                                    </w:div>
                                                    <w:div w:id="2119371720">
                                                      <w:marLeft w:val="0"/>
                                                      <w:marRight w:val="0"/>
                                                      <w:marTop w:val="0"/>
                                                      <w:marBottom w:val="0"/>
                                                      <w:divBdr>
                                                        <w:top w:val="none" w:sz="0" w:space="0" w:color="auto"/>
                                                        <w:left w:val="none" w:sz="0" w:space="0" w:color="auto"/>
                                                        <w:bottom w:val="none" w:sz="0" w:space="0" w:color="auto"/>
                                                        <w:right w:val="none" w:sz="0" w:space="0" w:color="auto"/>
                                                      </w:divBdr>
                                                    </w:div>
                                                    <w:div w:id="2026247141">
                                                      <w:marLeft w:val="0"/>
                                                      <w:marRight w:val="0"/>
                                                      <w:marTop w:val="0"/>
                                                      <w:marBottom w:val="0"/>
                                                      <w:divBdr>
                                                        <w:top w:val="none" w:sz="0" w:space="0" w:color="auto"/>
                                                        <w:left w:val="none" w:sz="0" w:space="0" w:color="auto"/>
                                                        <w:bottom w:val="none" w:sz="0" w:space="0" w:color="auto"/>
                                                        <w:right w:val="none" w:sz="0" w:space="0" w:color="auto"/>
                                                      </w:divBdr>
                                                    </w:div>
                                                    <w:div w:id="1148862572">
                                                      <w:marLeft w:val="0"/>
                                                      <w:marRight w:val="0"/>
                                                      <w:marTop w:val="0"/>
                                                      <w:marBottom w:val="0"/>
                                                      <w:divBdr>
                                                        <w:top w:val="none" w:sz="0" w:space="0" w:color="auto"/>
                                                        <w:left w:val="none" w:sz="0" w:space="0" w:color="auto"/>
                                                        <w:bottom w:val="none" w:sz="0" w:space="0" w:color="auto"/>
                                                        <w:right w:val="none" w:sz="0" w:space="0" w:color="auto"/>
                                                      </w:divBdr>
                                                    </w:div>
                                                    <w:div w:id="190729016">
                                                      <w:marLeft w:val="0"/>
                                                      <w:marRight w:val="0"/>
                                                      <w:marTop w:val="0"/>
                                                      <w:marBottom w:val="0"/>
                                                      <w:divBdr>
                                                        <w:top w:val="none" w:sz="0" w:space="0" w:color="auto"/>
                                                        <w:left w:val="none" w:sz="0" w:space="0" w:color="auto"/>
                                                        <w:bottom w:val="none" w:sz="0" w:space="0" w:color="auto"/>
                                                        <w:right w:val="none" w:sz="0" w:space="0" w:color="auto"/>
                                                      </w:divBdr>
                                                    </w:div>
                                                    <w:div w:id="1076709211">
                                                      <w:marLeft w:val="0"/>
                                                      <w:marRight w:val="0"/>
                                                      <w:marTop w:val="0"/>
                                                      <w:marBottom w:val="0"/>
                                                      <w:divBdr>
                                                        <w:top w:val="none" w:sz="0" w:space="0" w:color="auto"/>
                                                        <w:left w:val="none" w:sz="0" w:space="0" w:color="auto"/>
                                                        <w:bottom w:val="none" w:sz="0" w:space="0" w:color="auto"/>
                                                        <w:right w:val="none" w:sz="0" w:space="0" w:color="auto"/>
                                                      </w:divBdr>
                                                    </w:div>
                                                    <w:div w:id="147285344">
                                                      <w:marLeft w:val="0"/>
                                                      <w:marRight w:val="0"/>
                                                      <w:marTop w:val="0"/>
                                                      <w:marBottom w:val="0"/>
                                                      <w:divBdr>
                                                        <w:top w:val="none" w:sz="0" w:space="0" w:color="auto"/>
                                                        <w:left w:val="none" w:sz="0" w:space="0" w:color="auto"/>
                                                        <w:bottom w:val="none" w:sz="0" w:space="0" w:color="auto"/>
                                                        <w:right w:val="none" w:sz="0" w:space="0" w:color="auto"/>
                                                      </w:divBdr>
                                                    </w:div>
                                                    <w:div w:id="691498588">
                                                      <w:marLeft w:val="0"/>
                                                      <w:marRight w:val="0"/>
                                                      <w:marTop w:val="0"/>
                                                      <w:marBottom w:val="0"/>
                                                      <w:divBdr>
                                                        <w:top w:val="none" w:sz="0" w:space="0" w:color="auto"/>
                                                        <w:left w:val="none" w:sz="0" w:space="0" w:color="auto"/>
                                                        <w:bottom w:val="none" w:sz="0" w:space="0" w:color="auto"/>
                                                        <w:right w:val="none" w:sz="0" w:space="0" w:color="auto"/>
                                                      </w:divBdr>
                                                    </w:div>
                                                    <w:div w:id="2060744162">
                                                      <w:marLeft w:val="0"/>
                                                      <w:marRight w:val="0"/>
                                                      <w:marTop w:val="0"/>
                                                      <w:marBottom w:val="0"/>
                                                      <w:divBdr>
                                                        <w:top w:val="none" w:sz="0" w:space="0" w:color="auto"/>
                                                        <w:left w:val="none" w:sz="0" w:space="0" w:color="auto"/>
                                                        <w:bottom w:val="none" w:sz="0" w:space="0" w:color="auto"/>
                                                        <w:right w:val="none" w:sz="0" w:space="0" w:color="auto"/>
                                                      </w:divBdr>
                                                    </w:div>
                                                    <w:div w:id="476453963">
                                                      <w:marLeft w:val="0"/>
                                                      <w:marRight w:val="0"/>
                                                      <w:marTop w:val="0"/>
                                                      <w:marBottom w:val="0"/>
                                                      <w:divBdr>
                                                        <w:top w:val="none" w:sz="0" w:space="0" w:color="auto"/>
                                                        <w:left w:val="none" w:sz="0" w:space="0" w:color="auto"/>
                                                        <w:bottom w:val="none" w:sz="0" w:space="0" w:color="auto"/>
                                                        <w:right w:val="none" w:sz="0" w:space="0" w:color="auto"/>
                                                      </w:divBdr>
                                                    </w:div>
                                                    <w:div w:id="81031220">
                                                      <w:marLeft w:val="0"/>
                                                      <w:marRight w:val="0"/>
                                                      <w:marTop w:val="0"/>
                                                      <w:marBottom w:val="0"/>
                                                      <w:divBdr>
                                                        <w:top w:val="none" w:sz="0" w:space="0" w:color="auto"/>
                                                        <w:left w:val="none" w:sz="0" w:space="0" w:color="auto"/>
                                                        <w:bottom w:val="none" w:sz="0" w:space="0" w:color="auto"/>
                                                        <w:right w:val="none" w:sz="0" w:space="0" w:color="auto"/>
                                                      </w:divBdr>
                                                    </w:div>
                                                    <w:div w:id="681274831">
                                                      <w:marLeft w:val="0"/>
                                                      <w:marRight w:val="0"/>
                                                      <w:marTop w:val="0"/>
                                                      <w:marBottom w:val="0"/>
                                                      <w:divBdr>
                                                        <w:top w:val="none" w:sz="0" w:space="0" w:color="auto"/>
                                                        <w:left w:val="none" w:sz="0" w:space="0" w:color="auto"/>
                                                        <w:bottom w:val="none" w:sz="0" w:space="0" w:color="auto"/>
                                                        <w:right w:val="none" w:sz="0" w:space="0" w:color="auto"/>
                                                      </w:divBdr>
                                                    </w:div>
                                                    <w:div w:id="14062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474929">
                                  <w:marLeft w:val="0"/>
                                  <w:marRight w:val="0"/>
                                  <w:marTop w:val="0"/>
                                  <w:marBottom w:val="0"/>
                                  <w:divBdr>
                                    <w:top w:val="none" w:sz="0" w:space="0" w:color="auto"/>
                                    <w:left w:val="none" w:sz="0" w:space="0" w:color="auto"/>
                                    <w:bottom w:val="none" w:sz="0" w:space="0" w:color="auto"/>
                                    <w:right w:val="none" w:sz="0" w:space="0" w:color="auto"/>
                                  </w:divBdr>
                                  <w:divsChild>
                                    <w:div w:id="1066337117">
                                      <w:marLeft w:val="0"/>
                                      <w:marRight w:val="0"/>
                                      <w:marTop w:val="0"/>
                                      <w:marBottom w:val="0"/>
                                      <w:divBdr>
                                        <w:top w:val="none" w:sz="0" w:space="0" w:color="auto"/>
                                        <w:left w:val="none" w:sz="0" w:space="0" w:color="auto"/>
                                        <w:bottom w:val="none" w:sz="0" w:space="0" w:color="auto"/>
                                        <w:right w:val="none" w:sz="0" w:space="0" w:color="auto"/>
                                      </w:divBdr>
                                      <w:divsChild>
                                        <w:div w:id="1264194026">
                                          <w:marLeft w:val="0"/>
                                          <w:marRight w:val="0"/>
                                          <w:marTop w:val="0"/>
                                          <w:marBottom w:val="0"/>
                                          <w:divBdr>
                                            <w:top w:val="none" w:sz="0" w:space="0" w:color="auto"/>
                                            <w:left w:val="none" w:sz="0" w:space="0" w:color="auto"/>
                                            <w:bottom w:val="none" w:sz="0" w:space="0" w:color="auto"/>
                                            <w:right w:val="none" w:sz="0" w:space="0" w:color="auto"/>
                                          </w:divBdr>
                                          <w:divsChild>
                                            <w:div w:id="782766687">
                                              <w:marLeft w:val="0"/>
                                              <w:marRight w:val="0"/>
                                              <w:marTop w:val="0"/>
                                              <w:marBottom w:val="0"/>
                                              <w:divBdr>
                                                <w:top w:val="none" w:sz="0" w:space="0" w:color="auto"/>
                                                <w:left w:val="none" w:sz="0" w:space="0" w:color="auto"/>
                                                <w:bottom w:val="none" w:sz="0" w:space="0" w:color="auto"/>
                                                <w:right w:val="none" w:sz="0" w:space="0" w:color="auto"/>
                                              </w:divBdr>
                                              <w:divsChild>
                                                <w:div w:id="131483401">
                                                  <w:marLeft w:val="0"/>
                                                  <w:marRight w:val="0"/>
                                                  <w:marTop w:val="0"/>
                                                  <w:marBottom w:val="0"/>
                                                  <w:divBdr>
                                                    <w:top w:val="none" w:sz="0" w:space="0" w:color="auto"/>
                                                    <w:left w:val="none" w:sz="0" w:space="0" w:color="auto"/>
                                                    <w:bottom w:val="none" w:sz="0" w:space="0" w:color="auto"/>
                                                    <w:right w:val="none" w:sz="0" w:space="0" w:color="auto"/>
                                                  </w:divBdr>
                                                  <w:divsChild>
                                                    <w:div w:id="10254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38765">
                                  <w:marLeft w:val="0"/>
                                  <w:marRight w:val="0"/>
                                  <w:marTop w:val="0"/>
                                  <w:marBottom w:val="0"/>
                                  <w:divBdr>
                                    <w:top w:val="none" w:sz="0" w:space="0" w:color="auto"/>
                                    <w:left w:val="none" w:sz="0" w:space="0" w:color="auto"/>
                                    <w:bottom w:val="none" w:sz="0" w:space="0" w:color="auto"/>
                                    <w:right w:val="none" w:sz="0" w:space="0" w:color="auto"/>
                                  </w:divBdr>
                                  <w:divsChild>
                                    <w:div w:id="2021613922">
                                      <w:marLeft w:val="0"/>
                                      <w:marRight w:val="0"/>
                                      <w:marTop w:val="0"/>
                                      <w:marBottom w:val="0"/>
                                      <w:divBdr>
                                        <w:top w:val="none" w:sz="0" w:space="0" w:color="auto"/>
                                        <w:left w:val="none" w:sz="0" w:space="0" w:color="auto"/>
                                        <w:bottom w:val="none" w:sz="0" w:space="0" w:color="auto"/>
                                        <w:right w:val="none" w:sz="0" w:space="0" w:color="auto"/>
                                      </w:divBdr>
                                      <w:divsChild>
                                        <w:div w:id="1903788017">
                                          <w:marLeft w:val="0"/>
                                          <w:marRight w:val="0"/>
                                          <w:marTop w:val="0"/>
                                          <w:marBottom w:val="0"/>
                                          <w:divBdr>
                                            <w:top w:val="none" w:sz="0" w:space="0" w:color="auto"/>
                                            <w:left w:val="none" w:sz="0" w:space="0" w:color="auto"/>
                                            <w:bottom w:val="none" w:sz="0" w:space="0" w:color="auto"/>
                                            <w:right w:val="none" w:sz="0" w:space="0" w:color="auto"/>
                                          </w:divBdr>
                                          <w:divsChild>
                                            <w:div w:id="1273786626">
                                              <w:marLeft w:val="0"/>
                                              <w:marRight w:val="0"/>
                                              <w:marTop w:val="0"/>
                                              <w:marBottom w:val="0"/>
                                              <w:divBdr>
                                                <w:top w:val="none" w:sz="0" w:space="0" w:color="auto"/>
                                                <w:left w:val="none" w:sz="0" w:space="0" w:color="auto"/>
                                                <w:bottom w:val="none" w:sz="0" w:space="0" w:color="auto"/>
                                                <w:right w:val="none" w:sz="0" w:space="0" w:color="auto"/>
                                              </w:divBdr>
                                              <w:divsChild>
                                                <w:div w:id="1050305081">
                                                  <w:marLeft w:val="0"/>
                                                  <w:marRight w:val="0"/>
                                                  <w:marTop w:val="0"/>
                                                  <w:marBottom w:val="0"/>
                                                  <w:divBdr>
                                                    <w:top w:val="none" w:sz="0" w:space="0" w:color="auto"/>
                                                    <w:left w:val="none" w:sz="0" w:space="0" w:color="auto"/>
                                                    <w:bottom w:val="none" w:sz="0" w:space="0" w:color="auto"/>
                                                    <w:right w:val="none" w:sz="0" w:space="0" w:color="auto"/>
                                                  </w:divBdr>
                                                  <w:divsChild>
                                                    <w:div w:id="1909489247">
                                                      <w:marLeft w:val="0"/>
                                                      <w:marRight w:val="0"/>
                                                      <w:marTop w:val="0"/>
                                                      <w:marBottom w:val="0"/>
                                                      <w:divBdr>
                                                        <w:top w:val="none" w:sz="0" w:space="0" w:color="auto"/>
                                                        <w:left w:val="none" w:sz="0" w:space="0" w:color="auto"/>
                                                        <w:bottom w:val="none" w:sz="0" w:space="0" w:color="auto"/>
                                                        <w:right w:val="none" w:sz="0" w:space="0" w:color="auto"/>
                                                      </w:divBdr>
                                                    </w:div>
                                                    <w:div w:id="1101993914">
                                                      <w:marLeft w:val="0"/>
                                                      <w:marRight w:val="0"/>
                                                      <w:marTop w:val="0"/>
                                                      <w:marBottom w:val="0"/>
                                                      <w:divBdr>
                                                        <w:top w:val="none" w:sz="0" w:space="0" w:color="auto"/>
                                                        <w:left w:val="none" w:sz="0" w:space="0" w:color="auto"/>
                                                        <w:bottom w:val="none" w:sz="0" w:space="0" w:color="auto"/>
                                                        <w:right w:val="none" w:sz="0" w:space="0" w:color="auto"/>
                                                      </w:divBdr>
                                                    </w:div>
                                                    <w:div w:id="1352953281">
                                                      <w:marLeft w:val="0"/>
                                                      <w:marRight w:val="0"/>
                                                      <w:marTop w:val="0"/>
                                                      <w:marBottom w:val="0"/>
                                                      <w:divBdr>
                                                        <w:top w:val="none" w:sz="0" w:space="0" w:color="auto"/>
                                                        <w:left w:val="none" w:sz="0" w:space="0" w:color="auto"/>
                                                        <w:bottom w:val="none" w:sz="0" w:space="0" w:color="auto"/>
                                                        <w:right w:val="none" w:sz="0" w:space="0" w:color="auto"/>
                                                      </w:divBdr>
                                                    </w:div>
                                                    <w:div w:id="868878075">
                                                      <w:marLeft w:val="0"/>
                                                      <w:marRight w:val="0"/>
                                                      <w:marTop w:val="0"/>
                                                      <w:marBottom w:val="0"/>
                                                      <w:divBdr>
                                                        <w:top w:val="none" w:sz="0" w:space="0" w:color="auto"/>
                                                        <w:left w:val="none" w:sz="0" w:space="0" w:color="auto"/>
                                                        <w:bottom w:val="none" w:sz="0" w:space="0" w:color="auto"/>
                                                        <w:right w:val="none" w:sz="0" w:space="0" w:color="auto"/>
                                                      </w:divBdr>
                                                    </w:div>
                                                    <w:div w:id="1662779951">
                                                      <w:marLeft w:val="0"/>
                                                      <w:marRight w:val="0"/>
                                                      <w:marTop w:val="0"/>
                                                      <w:marBottom w:val="0"/>
                                                      <w:divBdr>
                                                        <w:top w:val="none" w:sz="0" w:space="0" w:color="auto"/>
                                                        <w:left w:val="none" w:sz="0" w:space="0" w:color="auto"/>
                                                        <w:bottom w:val="none" w:sz="0" w:space="0" w:color="auto"/>
                                                        <w:right w:val="none" w:sz="0" w:space="0" w:color="auto"/>
                                                      </w:divBdr>
                                                    </w:div>
                                                    <w:div w:id="1127774694">
                                                      <w:marLeft w:val="0"/>
                                                      <w:marRight w:val="0"/>
                                                      <w:marTop w:val="0"/>
                                                      <w:marBottom w:val="0"/>
                                                      <w:divBdr>
                                                        <w:top w:val="none" w:sz="0" w:space="0" w:color="auto"/>
                                                        <w:left w:val="none" w:sz="0" w:space="0" w:color="auto"/>
                                                        <w:bottom w:val="none" w:sz="0" w:space="0" w:color="auto"/>
                                                        <w:right w:val="none" w:sz="0" w:space="0" w:color="auto"/>
                                                      </w:divBdr>
                                                    </w:div>
                                                    <w:div w:id="614017325">
                                                      <w:marLeft w:val="0"/>
                                                      <w:marRight w:val="0"/>
                                                      <w:marTop w:val="0"/>
                                                      <w:marBottom w:val="0"/>
                                                      <w:divBdr>
                                                        <w:top w:val="none" w:sz="0" w:space="0" w:color="auto"/>
                                                        <w:left w:val="none" w:sz="0" w:space="0" w:color="auto"/>
                                                        <w:bottom w:val="none" w:sz="0" w:space="0" w:color="auto"/>
                                                        <w:right w:val="none" w:sz="0" w:space="0" w:color="auto"/>
                                                      </w:divBdr>
                                                    </w:div>
                                                    <w:div w:id="700397379">
                                                      <w:marLeft w:val="0"/>
                                                      <w:marRight w:val="0"/>
                                                      <w:marTop w:val="0"/>
                                                      <w:marBottom w:val="0"/>
                                                      <w:divBdr>
                                                        <w:top w:val="none" w:sz="0" w:space="0" w:color="auto"/>
                                                        <w:left w:val="none" w:sz="0" w:space="0" w:color="auto"/>
                                                        <w:bottom w:val="none" w:sz="0" w:space="0" w:color="auto"/>
                                                        <w:right w:val="none" w:sz="0" w:space="0" w:color="auto"/>
                                                      </w:divBdr>
                                                    </w:div>
                                                    <w:div w:id="384640144">
                                                      <w:marLeft w:val="0"/>
                                                      <w:marRight w:val="0"/>
                                                      <w:marTop w:val="0"/>
                                                      <w:marBottom w:val="0"/>
                                                      <w:divBdr>
                                                        <w:top w:val="none" w:sz="0" w:space="0" w:color="auto"/>
                                                        <w:left w:val="none" w:sz="0" w:space="0" w:color="auto"/>
                                                        <w:bottom w:val="none" w:sz="0" w:space="0" w:color="auto"/>
                                                        <w:right w:val="none" w:sz="0" w:space="0" w:color="auto"/>
                                                      </w:divBdr>
                                                    </w:div>
                                                    <w:div w:id="1124277340">
                                                      <w:marLeft w:val="0"/>
                                                      <w:marRight w:val="0"/>
                                                      <w:marTop w:val="0"/>
                                                      <w:marBottom w:val="0"/>
                                                      <w:divBdr>
                                                        <w:top w:val="none" w:sz="0" w:space="0" w:color="auto"/>
                                                        <w:left w:val="none" w:sz="0" w:space="0" w:color="auto"/>
                                                        <w:bottom w:val="none" w:sz="0" w:space="0" w:color="auto"/>
                                                        <w:right w:val="none" w:sz="0" w:space="0" w:color="auto"/>
                                                      </w:divBdr>
                                                    </w:div>
                                                    <w:div w:id="1753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904481">
                                  <w:marLeft w:val="0"/>
                                  <w:marRight w:val="0"/>
                                  <w:marTop w:val="0"/>
                                  <w:marBottom w:val="0"/>
                                  <w:divBdr>
                                    <w:top w:val="none" w:sz="0" w:space="0" w:color="auto"/>
                                    <w:left w:val="none" w:sz="0" w:space="0" w:color="auto"/>
                                    <w:bottom w:val="none" w:sz="0" w:space="0" w:color="auto"/>
                                    <w:right w:val="none" w:sz="0" w:space="0" w:color="auto"/>
                                  </w:divBdr>
                                  <w:divsChild>
                                    <w:div w:id="1403021338">
                                      <w:marLeft w:val="0"/>
                                      <w:marRight w:val="0"/>
                                      <w:marTop w:val="0"/>
                                      <w:marBottom w:val="0"/>
                                      <w:divBdr>
                                        <w:top w:val="none" w:sz="0" w:space="0" w:color="auto"/>
                                        <w:left w:val="none" w:sz="0" w:space="0" w:color="auto"/>
                                        <w:bottom w:val="none" w:sz="0" w:space="0" w:color="auto"/>
                                        <w:right w:val="none" w:sz="0" w:space="0" w:color="auto"/>
                                      </w:divBdr>
                                      <w:divsChild>
                                        <w:div w:id="244337321">
                                          <w:marLeft w:val="0"/>
                                          <w:marRight w:val="0"/>
                                          <w:marTop w:val="0"/>
                                          <w:marBottom w:val="0"/>
                                          <w:divBdr>
                                            <w:top w:val="none" w:sz="0" w:space="0" w:color="auto"/>
                                            <w:left w:val="none" w:sz="0" w:space="0" w:color="auto"/>
                                            <w:bottom w:val="none" w:sz="0" w:space="0" w:color="auto"/>
                                            <w:right w:val="none" w:sz="0" w:space="0" w:color="auto"/>
                                          </w:divBdr>
                                          <w:divsChild>
                                            <w:div w:id="1914312442">
                                              <w:marLeft w:val="0"/>
                                              <w:marRight w:val="0"/>
                                              <w:marTop w:val="0"/>
                                              <w:marBottom w:val="0"/>
                                              <w:divBdr>
                                                <w:top w:val="none" w:sz="0" w:space="0" w:color="auto"/>
                                                <w:left w:val="none" w:sz="0" w:space="0" w:color="auto"/>
                                                <w:bottom w:val="none" w:sz="0" w:space="0" w:color="auto"/>
                                                <w:right w:val="none" w:sz="0" w:space="0" w:color="auto"/>
                                              </w:divBdr>
                                              <w:divsChild>
                                                <w:div w:id="1027759634">
                                                  <w:marLeft w:val="0"/>
                                                  <w:marRight w:val="0"/>
                                                  <w:marTop w:val="0"/>
                                                  <w:marBottom w:val="0"/>
                                                  <w:divBdr>
                                                    <w:top w:val="none" w:sz="0" w:space="0" w:color="auto"/>
                                                    <w:left w:val="none" w:sz="0" w:space="0" w:color="auto"/>
                                                    <w:bottom w:val="none" w:sz="0" w:space="0" w:color="auto"/>
                                                    <w:right w:val="none" w:sz="0" w:space="0" w:color="auto"/>
                                                  </w:divBdr>
                                                  <w:divsChild>
                                                    <w:div w:id="1341204469">
                                                      <w:marLeft w:val="0"/>
                                                      <w:marRight w:val="0"/>
                                                      <w:marTop w:val="0"/>
                                                      <w:marBottom w:val="0"/>
                                                      <w:divBdr>
                                                        <w:top w:val="none" w:sz="0" w:space="0" w:color="auto"/>
                                                        <w:left w:val="none" w:sz="0" w:space="0" w:color="auto"/>
                                                        <w:bottom w:val="none" w:sz="0" w:space="0" w:color="auto"/>
                                                        <w:right w:val="none" w:sz="0" w:space="0" w:color="auto"/>
                                                      </w:divBdr>
                                                    </w:div>
                                                    <w:div w:id="2101680495">
                                                      <w:marLeft w:val="0"/>
                                                      <w:marRight w:val="0"/>
                                                      <w:marTop w:val="0"/>
                                                      <w:marBottom w:val="0"/>
                                                      <w:divBdr>
                                                        <w:top w:val="none" w:sz="0" w:space="0" w:color="auto"/>
                                                        <w:left w:val="none" w:sz="0" w:space="0" w:color="auto"/>
                                                        <w:bottom w:val="none" w:sz="0" w:space="0" w:color="auto"/>
                                                        <w:right w:val="none" w:sz="0" w:space="0" w:color="auto"/>
                                                      </w:divBdr>
                                                    </w:div>
                                                    <w:div w:id="982660271">
                                                      <w:marLeft w:val="0"/>
                                                      <w:marRight w:val="0"/>
                                                      <w:marTop w:val="0"/>
                                                      <w:marBottom w:val="0"/>
                                                      <w:divBdr>
                                                        <w:top w:val="none" w:sz="0" w:space="0" w:color="auto"/>
                                                        <w:left w:val="none" w:sz="0" w:space="0" w:color="auto"/>
                                                        <w:bottom w:val="none" w:sz="0" w:space="0" w:color="auto"/>
                                                        <w:right w:val="none" w:sz="0" w:space="0" w:color="auto"/>
                                                      </w:divBdr>
                                                    </w:div>
                                                    <w:div w:id="1009141922">
                                                      <w:marLeft w:val="0"/>
                                                      <w:marRight w:val="0"/>
                                                      <w:marTop w:val="0"/>
                                                      <w:marBottom w:val="0"/>
                                                      <w:divBdr>
                                                        <w:top w:val="none" w:sz="0" w:space="0" w:color="auto"/>
                                                        <w:left w:val="none" w:sz="0" w:space="0" w:color="auto"/>
                                                        <w:bottom w:val="none" w:sz="0" w:space="0" w:color="auto"/>
                                                        <w:right w:val="none" w:sz="0" w:space="0" w:color="auto"/>
                                                      </w:divBdr>
                                                    </w:div>
                                                    <w:div w:id="401370869">
                                                      <w:marLeft w:val="0"/>
                                                      <w:marRight w:val="0"/>
                                                      <w:marTop w:val="0"/>
                                                      <w:marBottom w:val="0"/>
                                                      <w:divBdr>
                                                        <w:top w:val="none" w:sz="0" w:space="0" w:color="auto"/>
                                                        <w:left w:val="none" w:sz="0" w:space="0" w:color="auto"/>
                                                        <w:bottom w:val="none" w:sz="0" w:space="0" w:color="auto"/>
                                                        <w:right w:val="none" w:sz="0" w:space="0" w:color="auto"/>
                                                      </w:divBdr>
                                                    </w:div>
                                                    <w:div w:id="1397511173">
                                                      <w:marLeft w:val="0"/>
                                                      <w:marRight w:val="0"/>
                                                      <w:marTop w:val="0"/>
                                                      <w:marBottom w:val="0"/>
                                                      <w:divBdr>
                                                        <w:top w:val="none" w:sz="0" w:space="0" w:color="auto"/>
                                                        <w:left w:val="none" w:sz="0" w:space="0" w:color="auto"/>
                                                        <w:bottom w:val="none" w:sz="0" w:space="0" w:color="auto"/>
                                                        <w:right w:val="none" w:sz="0" w:space="0" w:color="auto"/>
                                                      </w:divBdr>
                                                    </w:div>
                                                    <w:div w:id="1825050117">
                                                      <w:marLeft w:val="0"/>
                                                      <w:marRight w:val="0"/>
                                                      <w:marTop w:val="0"/>
                                                      <w:marBottom w:val="0"/>
                                                      <w:divBdr>
                                                        <w:top w:val="none" w:sz="0" w:space="0" w:color="auto"/>
                                                        <w:left w:val="none" w:sz="0" w:space="0" w:color="auto"/>
                                                        <w:bottom w:val="none" w:sz="0" w:space="0" w:color="auto"/>
                                                        <w:right w:val="none" w:sz="0" w:space="0" w:color="auto"/>
                                                      </w:divBdr>
                                                    </w:div>
                                                    <w:div w:id="1371689367">
                                                      <w:marLeft w:val="0"/>
                                                      <w:marRight w:val="0"/>
                                                      <w:marTop w:val="0"/>
                                                      <w:marBottom w:val="0"/>
                                                      <w:divBdr>
                                                        <w:top w:val="none" w:sz="0" w:space="0" w:color="auto"/>
                                                        <w:left w:val="none" w:sz="0" w:space="0" w:color="auto"/>
                                                        <w:bottom w:val="none" w:sz="0" w:space="0" w:color="auto"/>
                                                        <w:right w:val="none" w:sz="0" w:space="0" w:color="auto"/>
                                                      </w:divBdr>
                                                    </w:div>
                                                    <w:div w:id="662005855">
                                                      <w:marLeft w:val="0"/>
                                                      <w:marRight w:val="0"/>
                                                      <w:marTop w:val="0"/>
                                                      <w:marBottom w:val="0"/>
                                                      <w:divBdr>
                                                        <w:top w:val="none" w:sz="0" w:space="0" w:color="auto"/>
                                                        <w:left w:val="none" w:sz="0" w:space="0" w:color="auto"/>
                                                        <w:bottom w:val="none" w:sz="0" w:space="0" w:color="auto"/>
                                                        <w:right w:val="none" w:sz="0" w:space="0" w:color="auto"/>
                                                      </w:divBdr>
                                                    </w:div>
                                                    <w:div w:id="880631461">
                                                      <w:marLeft w:val="0"/>
                                                      <w:marRight w:val="0"/>
                                                      <w:marTop w:val="0"/>
                                                      <w:marBottom w:val="0"/>
                                                      <w:divBdr>
                                                        <w:top w:val="none" w:sz="0" w:space="0" w:color="auto"/>
                                                        <w:left w:val="none" w:sz="0" w:space="0" w:color="auto"/>
                                                        <w:bottom w:val="none" w:sz="0" w:space="0" w:color="auto"/>
                                                        <w:right w:val="none" w:sz="0" w:space="0" w:color="auto"/>
                                                      </w:divBdr>
                                                    </w:div>
                                                    <w:div w:id="1270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8733">
                                  <w:marLeft w:val="0"/>
                                  <w:marRight w:val="0"/>
                                  <w:marTop w:val="0"/>
                                  <w:marBottom w:val="0"/>
                                  <w:divBdr>
                                    <w:top w:val="none" w:sz="0" w:space="0" w:color="auto"/>
                                    <w:left w:val="none" w:sz="0" w:space="0" w:color="auto"/>
                                    <w:bottom w:val="none" w:sz="0" w:space="0" w:color="auto"/>
                                    <w:right w:val="none" w:sz="0" w:space="0" w:color="auto"/>
                                  </w:divBdr>
                                  <w:divsChild>
                                    <w:div w:id="22872697">
                                      <w:marLeft w:val="0"/>
                                      <w:marRight w:val="0"/>
                                      <w:marTop w:val="0"/>
                                      <w:marBottom w:val="0"/>
                                      <w:divBdr>
                                        <w:top w:val="none" w:sz="0" w:space="0" w:color="auto"/>
                                        <w:left w:val="none" w:sz="0" w:space="0" w:color="auto"/>
                                        <w:bottom w:val="none" w:sz="0" w:space="0" w:color="auto"/>
                                        <w:right w:val="none" w:sz="0" w:space="0" w:color="auto"/>
                                      </w:divBdr>
                                      <w:divsChild>
                                        <w:div w:id="561601229">
                                          <w:marLeft w:val="0"/>
                                          <w:marRight w:val="0"/>
                                          <w:marTop w:val="0"/>
                                          <w:marBottom w:val="0"/>
                                          <w:divBdr>
                                            <w:top w:val="none" w:sz="0" w:space="0" w:color="auto"/>
                                            <w:left w:val="none" w:sz="0" w:space="0" w:color="auto"/>
                                            <w:bottom w:val="none" w:sz="0" w:space="0" w:color="auto"/>
                                            <w:right w:val="none" w:sz="0" w:space="0" w:color="auto"/>
                                          </w:divBdr>
                                          <w:divsChild>
                                            <w:div w:id="751120852">
                                              <w:marLeft w:val="0"/>
                                              <w:marRight w:val="0"/>
                                              <w:marTop w:val="0"/>
                                              <w:marBottom w:val="0"/>
                                              <w:divBdr>
                                                <w:top w:val="none" w:sz="0" w:space="0" w:color="auto"/>
                                                <w:left w:val="none" w:sz="0" w:space="0" w:color="auto"/>
                                                <w:bottom w:val="none" w:sz="0" w:space="0" w:color="auto"/>
                                                <w:right w:val="none" w:sz="0" w:space="0" w:color="auto"/>
                                              </w:divBdr>
                                              <w:divsChild>
                                                <w:div w:id="231349962">
                                                  <w:marLeft w:val="0"/>
                                                  <w:marRight w:val="0"/>
                                                  <w:marTop w:val="0"/>
                                                  <w:marBottom w:val="0"/>
                                                  <w:divBdr>
                                                    <w:top w:val="none" w:sz="0" w:space="0" w:color="auto"/>
                                                    <w:left w:val="none" w:sz="0" w:space="0" w:color="auto"/>
                                                    <w:bottom w:val="none" w:sz="0" w:space="0" w:color="auto"/>
                                                    <w:right w:val="none" w:sz="0" w:space="0" w:color="auto"/>
                                                  </w:divBdr>
                                                  <w:divsChild>
                                                    <w:div w:id="10580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65449">
                                  <w:marLeft w:val="0"/>
                                  <w:marRight w:val="0"/>
                                  <w:marTop w:val="0"/>
                                  <w:marBottom w:val="0"/>
                                  <w:divBdr>
                                    <w:top w:val="none" w:sz="0" w:space="0" w:color="auto"/>
                                    <w:left w:val="none" w:sz="0" w:space="0" w:color="auto"/>
                                    <w:bottom w:val="none" w:sz="0" w:space="0" w:color="auto"/>
                                    <w:right w:val="none" w:sz="0" w:space="0" w:color="auto"/>
                                  </w:divBdr>
                                  <w:divsChild>
                                    <w:div w:id="82847240">
                                      <w:marLeft w:val="0"/>
                                      <w:marRight w:val="0"/>
                                      <w:marTop w:val="0"/>
                                      <w:marBottom w:val="0"/>
                                      <w:divBdr>
                                        <w:top w:val="none" w:sz="0" w:space="0" w:color="auto"/>
                                        <w:left w:val="none" w:sz="0" w:space="0" w:color="auto"/>
                                        <w:bottom w:val="none" w:sz="0" w:space="0" w:color="auto"/>
                                        <w:right w:val="none" w:sz="0" w:space="0" w:color="auto"/>
                                      </w:divBdr>
                                      <w:divsChild>
                                        <w:div w:id="1783722069">
                                          <w:marLeft w:val="0"/>
                                          <w:marRight w:val="0"/>
                                          <w:marTop w:val="0"/>
                                          <w:marBottom w:val="0"/>
                                          <w:divBdr>
                                            <w:top w:val="none" w:sz="0" w:space="0" w:color="auto"/>
                                            <w:left w:val="none" w:sz="0" w:space="0" w:color="auto"/>
                                            <w:bottom w:val="none" w:sz="0" w:space="0" w:color="auto"/>
                                            <w:right w:val="none" w:sz="0" w:space="0" w:color="auto"/>
                                          </w:divBdr>
                                          <w:divsChild>
                                            <w:div w:id="1216506019">
                                              <w:marLeft w:val="0"/>
                                              <w:marRight w:val="0"/>
                                              <w:marTop w:val="0"/>
                                              <w:marBottom w:val="0"/>
                                              <w:divBdr>
                                                <w:top w:val="none" w:sz="0" w:space="0" w:color="auto"/>
                                                <w:left w:val="none" w:sz="0" w:space="0" w:color="auto"/>
                                                <w:bottom w:val="none" w:sz="0" w:space="0" w:color="auto"/>
                                                <w:right w:val="none" w:sz="0" w:space="0" w:color="auto"/>
                                              </w:divBdr>
                                              <w:divsChild>
                                                <w:div w:id="629556050">
                                                  <w:marLeft w:val="0"/>
                                                  <w:marRight w:val="0"/>
                                                  <w:marTop w:val="0"/>
                                                  <w:marBottom w:val="0"/>
                                                  <w:divBdr>
                                                    <w:top w:val="none" w:sz="0" w:space="0" w:color="auto"/>
                                                    <w:left w:val="none" w:sz="0" w:space="0" w:color="auto"/>
                                                    <w:bottom w:val="none" w:sz="0" w:space="0" w:color="auto"/>
                                                    <w:right w:val="none" w:sz="0" w:space="0" w:color="auto"/>
                                                  </w:divBdr>
                                                  <w:divsChild>
                                                    <w:div w:id="6607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89350">
                                  <w:marLeft w:val="0"/>
                                  <w:marRight w:val="0"/>
                                  <w:marTop w:val="0"/>
                                  <w:marBottom w:val="0"/>
                                  <w:divBdr>
                                    <w:top w:val="none" w:sz="0" w:space="0" w:color="auto"/>
                                    <w:left w:val="none" w:sz="0" w:space="0" w:color="auto"/>
                                    <w:bottom w:val="none" w:sz="0" w:space="0" w:color="auto"/>
                                    <w:right w:val="none" w:sz="0" w:space="0" w:color="auto"/>
                                  </w:divBdr>
                                  <w:divsChild>
                                    <w:div w:id="712922944">
                                      <w:marLeft w:val="0"/>
                                      <w:marRight w:val="0"/>
                                      <w:marTop w:val="0"/>
                                      <w:marBottom w:val="0"/>
                                      <w:divBdr>
                                        <w:top w:val="none" w:sz="0" w:space="0" w:color="auto"/>
                                        <w:left w:val="none" w:sz="0" w:space="0" w:color="auto"/>
                                        <w:bottom w:val="none" w:sz="0" w:space="0" w:color="auto"/>
                                        <w:right w:val="none" w:sz="0" w:space="0" w:color="auto"/>
                                      </w:divBdr>
                                      <w:divsChild>
                                        <w:div w:id="1003315525">
                                          <w:marLeft w:val="0"/>
                                          <w:marRight w:val="0"/>
                                          <w:marTop w:val="0"/>
                                          <w:marBottom w:val="0"/>
                                          <w:divBdr>
                                            <w:top w:val="none" w:sz="0" w:space="0" w:color="auto"/>
                                            <w:left w:val="none" w:sz="0" w:space="0" w:color="auto"/>
                                            <w:bottom w:val="none" w:sz="0" w:space="0" w:color="auto"/>
                                            <w:right w:val="none" w:sz="0" w:space="0" w:color="auto"/>
                                          </w:divBdr>
                                          <w:divsChild>
                                            <w:div w:id="1824462888">
                                              <w:marLeft w:val="0"/>
                                              <w:marRight w:val="0"/>
                                              <w:marTop w:val="0"/>
                                              <w:marBottom w:val="0"/>
                                              <w:divBdr>
                                                <w:top w:val="none" w:sz="0" w:space="0" w:color="auto"/>
                                                <w:left w:val="none" w:sz="0" w:space="0" w:color="auto"/>
                                                <w:bottom w:val="none" w:sz="0" w:space="0" w:color="auto"/>
                                                <w:right w:val="none" w:sz="0" w:space="0" w:color="auto"/>
                                              </w:divBdr>
                                              <w:divsChild>
                                                <w:div w:id="1708993689">
                                                  <w:marLeft w:val="0"/>
                                                  <w:marRight w:val="0"/>
                                                  <w:marTop w:val="0"/>
                                                  <w:marBottom w:val="0"/>
                                                  <w:divBdr>
                                                    <w:top w:val="none" w:sz="0" w:space="0" w:color="auto"/>
                                                    <w:left w:val="none" w:sz="0" w:space="0" w:color="auto"/>
                                                    <w:bottom w:val="none" w:sz="0" w:space="0" w:color="auto"/>
                                                    <w:right w:val="none" w:sz="0" w:space="0" w:color="auto"/>
                                                  </w:divBdr>
                                                  <w:divsChild>
                                                    <w:div w:id="17713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82030">
                                  <w:marLeft w:val="0"/>
                                  <w:marRight w:val="0"/>
                                  <w:marTop w:val="0"/>
                                  <w:marBottom w:val="0"/>
                                  <w:divBdr>
                                    <w:top w:val="none" w:sz="0" w:space="0" w:color="auto"/>
                                    <w:left w:val="none" w:sz="0" w:space="0" w:color="auto"/>
                                    <w:bottom w:val="none" w:sz="0" w:space="0" w:color="auto"/>
                                    <w:right w:val="none" w:sz="0" w:space="0" w:color="auto"/>
                                  </w:divBdr>
                                  <w:divsChild>
                                    <w:div w:id="1162963709">
                                      <w:marLeft w:val="0"/>
                                      <w:marRight w:val="0"/>
                                      <w:marTop w:val="0"/>
                                      <w:marBottom w:val="0"/>
                                      <w:divBdr>
                                        <w:top w:val="none" w:sz="0" w:space="0" w:color="auto"/>
                                        <w:left w:val="none" w:sz="0" w:space="0" w:color="auto"/>
                                        <w:bottom w:val="none" w:sz="0" w:space="0" w:color="auto"/>
                                        <w:right w:val="none" w:sz="0" w:space="0" w:color="auto"/>
                                      </w:divBdr>
                                      <w:divsChild>
                                        <w:div w:id="1746299019">
                                          <w:marLeft w:val="0"/>
                                          <w:marRight w:val="0"/>
                                          <w:marTop w:val="0"/>
                                          <w:marBottom w:val="0"/>
                                          <w:divBdr>
                                            <w:top w:val="none" w:sz="0" w:space="0" w:color="auto"/>
                                            <w:left w:val="none" w:sz="0" w:space="0" w:color="auto"/>
                                            <w:bottom w:val="none" w:sz="0" w:space="0" w:color="auto"/>
                                            <w:right w:val="none" w:sz="0" w:space="0" w:color="auto"/>
                                          </w:divBdr>
                                          <w:divsChild>
                                            <w:div w:id="1526937803">
                                              <w:marLeft w:val="0"/>
                                              <w:marRight w:val="0"/>
                                              <w:marTop w:val="0"/>
                                              <w:marBottom w:val="0"/>
                                              <w:divBdr>
                                                <w:top w:val="none" w:sz="0" w:space="0" w:color="auto"/>
                                                <w:left w:val="none" w:sz="0" w:space="0" w:color="auto"/>
                                                <w:bottom w:val="none" w:sz="0" w:space="0" w:color="auto"/>
                                                <w:right w:val="none" w:sz="0" w:space="0" w:color="auto"/>
                                              </w:divBdr>
                                              <w:divsChild>
                                                <w:div w:id="552425851">
                                                  <w:marLeft w:val="0"/>
                                                  <w:marRight w:val="0"/>
                                                  <w:marTop w:val="0"/>
                                                  <w:marBottom w:val="0"/>
                                                  <w:divBdr>
                                                    <w:top w:val="none" w:sz="0" w:space="0" w:color="auto"/>
                                                    <w:left w:val="none" w:sz="0" w:space="0" w:color="auto"/>
                                                    <w:bottom w:val="none" w:sz="0" w:space="0" w:color="auto"/>
                                                    <w:right w:val="none" w:sz="0" w:space="0" w:color="auto"/>
                                                  </w:divBdr>
                                                  <w:divsChild>
                                                    <w:div w:id="964577412">
                                                      <w:marLeft w:val="0"/>
                                                      <w:marRight w:val="0"/>
                                                      <w:marTop w:val="0"/>
                                                      <w:marBottom w:val="0"/>
                                                      <w:divBdr>
                                                        <w:top w:val="none" w:sz="0" w:space="0" w:color="auto"/>
                                                        <w:left w:val="none" w:sz="0" w:space="0" w:color="auto"/>
                                                        <w:bottom w:val="none" w:sz="0" w:space="0" w:color="auto"/>
                                                        <w:right w:val="none" w:sz="0" w:space="0" w:color="auto"/>
                                                      </w:divBdr>
                                                    </w:div>
                                                    <w:div w:id="2057967702">
                                                      <w:marLeft w:val="0"/>
                                                      <w:marRight w:val="0"/>
                                                      <w:marTop w:val="0"/>
                                                      <w:marBottom w:val="0"/>
                                                      <w:divBdr>
                                                        <w:top w:val="none" w:sz="0" w:space="0" w:color="auto"/>
                                                        <w:left w:val="none" w:sz="0" w:space="0" w:color="auto"/>
                                                        <w:bottom w:val="none" w:sz="0" w:space="0" w:color="auto"/>
                                                        <w:right w:val="none" w:sz="0" w:space="0" w:color="auto"/>
                                                      </w:divBdr>
                                                    </w:div>
                                                    <w:div w:id="9739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69413">
                                  <w:marLeft w:val="0"/>
                                  <w:marRight w:val="0"/>
                                  <w:marTop w:val="0"/>
                                  <w:marBottom w:val="0"/>
                                  <w:divBdr>
                                    <w:top w:val="none" w:sz="0" w:space="0" w:color="auto"/>
                                    <w:left w:val="none" w:sz="0" w:space="0" w:color="auto"/>
                                    <w:bottom w:val="none" w:sz="0" w:space="0" w:color="auto"/>
                                    <w:right w:val="none" w:sz="0" w:space="0" w:color="auto"/>
                                  </w:divBdr>
                                  <w:divsChild>
                                    <w:div w:id="70585168">
                                      <w:marLeft w:val="0"/>
                                      <w:marRight w:val="0"/>
                                      <w:marTop w:val="0"/>
                                      <w:marBottom w:val="0"/>
                                      <w:divBdr>
                                        <w:top w:val="none" w:sz="0" w:space="0" w:color="auto"/>
                                        <w:left w:val="none" w:sz="0" w:space="0" w:color="auto"/>
                                        <w:bottom w:val="none" w:sz="0" w:space="0" w:color="auto"/>
                                        <w:right w:val="none" w:sz="0" w:space="0" w:color="auto"/>
                                      </w:divBdr>
                                      <w:divsChild>
                                        <w:div w:id="1800415849">
                                          <w:marLeft w:val="0"/>
                                          <w:marRight w:val="0"/>
                                          <w:marTop w:val="0"/>
                                          <w:marBottom w:val="0"/>
                                          <w:divBdr>
                                            <w:top w:val="none" w:sz="0" w:space="0" w:color="auto"/>
                                            <w:left w:val="none" w:sz="0" w:space="0" w:color="auto"/>
                                            <w:bottom w:val="none" w:sz="0" w:space="0" w:color="auto"/>
                                            <w:right w:val="none" w:sz="0" w:space="0" w:color="auto"/>
                                          </w:divBdr>
                                          <w:divsChild>
                                            <w:div w:id="1476755274">
                                              <w:marLeft w:val="0"/>
                                              <w:marRight w:val="0"/>
                                              <w:marTop w:val="0"/>
                                              <w:marBottom w:val="0"/>
                                              <w:divBdr>
                                                <w:top w:val="none" w:sz="0" w:space="0" w:color="auto"/>
                                                <w:left w:val="none" w:sz="0" w:space="0" w:color="auto"/>
                                                <w:bottom w:val="none" w:sz="0" w:space="0" w:color="auto"/>
                                                <w:right w:val="none" w:sz="0" w:space="0" w:color="auto"/>
                                              </w:divBdr>
                                              <w:divsChild>
                                                <w:div w:id="132675645">
                                                  <w:marLeft w:val="0"/>
                                                  <w:marRight w:val="0"/>
                                                  <w:marTop w:val="0"/>
                                                  <w:marBottom w:val="0"/>
                                                  <w:divBdr>
                                                    <w:top w:val="none" w:sz="0" w:space="0" w:color="auto"/>
                                                    <w:left w:val="none" w:sz="0" w:space="0" w:color="auto"/>
                                                    <w:bottom w:val="none" w:sz="0" w:space="0" w:color="auto"/>
                                                    <w:right w:val="none" w:sz="0" w:space="0" w:color="auto"/>
                                                  </w:divBdr>
                                                  <w:divsChild>
                                                    <w:div w:id="1342313825">
                                                      <w:marLeft w:val="0"/>
                                                      <w:marRight w:val="0"/>
                                                      <w:marTop w:val="0"/>
                                                      <w:marBottom w:val="0"/>
                                                      <w:divBdr>
                                                        <w:top w:val="none" w:sz="0" w:space="0" w:color="auto"/>
                                                        <w:left w:val="none" w:sz="0" w:space="0" w:color="auto"/>
                                                        <w:bottom w:val="none" w:sz="0" w:space="0" w:color="auto"/>
                                                        <w:right w:val="none" w:sz="0" w:space="0" w:color="auto"/>
                                                      </w:divBdr>
                                                    </w:div>
                                                    <w:div w:id="1161123779">
                                                      <w:marLeft w:val="0"/>
                                                      <w:marRight w:val="0"/>
                                                      <w:marTop w:val="0"/>
                                                      <w:marBottom w:val="0"/>
                                                      <w:divBdr>
                                                        <w:top w:val="none" w:sz="0" w:space="0" w:color="auto"/>
                                                        <w:left w:val="none" w:sz="0" w:space="0" w:color="auto"/>
                                                        <w:bottom w:val="none" w:sz="0" w:space="0" w:color="auto"/>
                                                        <w:right w:val="none" w:sz="0" w:space="0" w:color="auto"/>
                                                      </w:divBdr>
                                                    </w:div>
                                                    <w:div w:id="2087996328">
                                                      <w:marLeft w:val="0"/>
                                                      <w:marRight w:val="0"/>
                                                      <w:marTop w:val="0"/>
                                                      <w:marBottom w:val="0"/>
                                                      <w:divBdr>
                                                        <w:top w:val="none" w:sz="0" w:space="0" w:color="auto"/>
                                                        <w:left w:val="none" w:sz="0" w:space="0" w:color="auto"/>
                                                        <w:bottom w:val="none" w:sz="0" w:space="0" w:color="auto"/>
                                                        <w:right w:val="none" w:sz="0" w:space="0" w:color="auto"/>
                                                      </w:divBdr>
                                                    </w:div>
                                                    <w:div w:id="17044586">
                                                      <w:marLeft w:val="0"/>
                                                      <w:marRight w:val="0"/>
                                                      <w:marTop w:val="0"/>
                                                      <w:marBottom w:val="0"/>
                                                      <w:divBdr>
                                                        <w:top w:val="none" w:sz="0" w:space="0" w:color="auto"/>
                                                        <w:left w:val="none" w:sz="0" w:space="0" w:color="auto"/>
                                                        <w:bottom w:val="none" w:sz="0" w:space="0" w:color="auto"/>
                                                        <w:right w:val="none" w:sz="0" w:space="0" w:color="auto"/>
                                                      </w:divBdr>
                                                    </w:div>
                                                    <w:div w:id="747653802">
                                                      <w:marLeft w:val="0"/>
                                                      <w:marRight w:val="0"/>
                                                      <w:marTop w:val="0"/>
                                                      <w:marBottom w:val="0"/>
                                                      <w:divBdr>
                                                        <w:top w:val="none" w:sz="0" w:space="0" w:color="auto"/>
                                                        <w:left w:val="none" w:sz="0" w:space="0" w:color="auto"/>
                                                        <w:bottom w:val="none" w:sz="0" w:space="0" w:color="auto"/>
                                                        <w:right w:val="none" w:sz="0" w:space="0" w:color="auto"/>
                                                      </w:divBdr>
                                                    </w:div>
                                                    <w:div w:id="1815901807">
                                                      <w:marLeft w:val="0"/>
                                                      <w:marRight w:val="0"/>
                                                      <w:marTop w:val="0"/>
                                                      <w:marBottom w:val="0"/>
                                                      <w:divBdr>
                                                        <w:top w:val="none" w:sz="0" w:space="0" w:color="auto"/>
                                                        <w:left w:val="none" w:sz="0" w:space="0" w:color="auto"/>
                                                        <w:bottom w:val="none" w:sz="0" w:space="0" w:color="auto"/>
                                                        <w:right w:val="none" w:sz="0" w:space="0" w:color="auto"/>
                                                      </w:divBdr>
                                                    </w:div>
                                                    <w:div w:id="738402911">
                                                      <w:marLeft w:val="0"/>
                                                      <w:marRight w:val="0"/>
                                                      <w:marTop w:val="0"/>
                                                      <w:marBottom w:val="0"/>
                                                      <w:divBdr>
                                                        <w:top w:val="none" w:sz="0" w:space="0" w:color="auto"/>
                                                        <w:left w:val="none" w:sz="0" w:space="0" w:color="auto"/>
                                                        <w:bottom w:val="none" w:sz="0" w:space="0" w:color="auto"/>
                                                        <w:right w:val="none" w:sz="0" w:space="0" w:color="auto"/>
                                                      </w:divBdr>
                                                    </w:div>
                                                    <w:div w:id="515536914">
                                                      <w:marLeft w:val="0"/>
                                                      <w:marRight w:val="0"/>
                                                      <w:marTop w:val="0"/>
                                                      <w:marBottom w:val="0"/>
                                                      <w:divBdr>
                                                        <w:top w:val="none" w:sz="0" w:space="0" w:color="auto"/>
                                                        <w:left w:val="none" w:sz="0" w:space="0" w:color="auto"/>
                                                        <w:bottom w:val="none" w:sz="0" w:space="0" w:color="auto"/>
                                                        <w:right w:val="none" w:sz="0" w:space="0" w:color="auto"/>
                                                      </w:divBdr>
                                                    </w:div>
                                                    <w:div w:id="19825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52150">
                                  <w:marLeft w:val="0"/>
                                  <w:marRight w:val="0"/>
                                  <w:marTop w:val="0"/>
                                  <w:marBottom w:val="0"/>
                                  <w:divBdr>
                                    <w:top w:val="none" w:sz="0" w:space="0" w:color="auto"/>
                                    <w:left w:val="none" w:sz="0" w:space="0" w:color="auto"/>
                                    <w:bottom w:val="none" w:sz="0" w:space="0" w:color="auto"/>
                                    <w:right w:val="none" w:sz="0" w:space="0" w:color="auto"/>
                                  </w:divBdr>
                                  <w:divsChild>
                                    <w:div w:id="621958113">
                                      <w:marLeft w:val="0"/>
                                      <w:marRight w:val="0"/>
                                      <w:marTop w:val="0"/>
                                      <w:marBottom w:val="0"/>
                                      <w:divBdr>
                                        <w:top w:val="none" w:sz="0" w:space="0" w:color="auto"/>
                                        <w:left w:val="none" w:sz="0" w:space="0" w:color="auto"/>
                                        <w:bottom w:val="none" w:sz="0" w:space="0" w:color="auto"/>
                                        <w:right w:val="none" w:sz="0" w:space="0" w:color="auto"/>
                                      </w:divBdr>
                                      <w:divsChild>
                                        <w:div w:id="1139347401">
                                          <w:marLeft w:val="0"/>
                                          <w:marRight w:val="0"/>
                                          <w:marTop w:val="0"/>
                                          <w:marBottom w:val="0"/>
                                          <w:divBdr>
                                            <w:top w:val="none" w:sz="0" w:space="0" w:color="auto"/>
                                            <w:left w:val="none" w:sz="0" w:space="0" w:color="auto"/>
                                            <w:bottom w:val="none" w:sz="0" w:space="0" w:color="auto"/>
                                            <w:right w:val="none" w:sz="0" w:space="0" w:color="auto"/>
                                          </w:divBdr>
                                          <w:divsChild>
                                            <w:div w:id="744382582">
                                              <w:marLeft w:val="0"/>
                                              <w:marRight w:val="0"/>
                                              <w:marTop w:val="0"/>
                                              <w:marBottom w:val="0"/>
                                              <w:divBdr>
                                                <w:top w:val="none" w:sz="0" w:space="0" w:color="auto"/>
                                                <w:left w:val="none" w:sz="0" w:space="0" w:color="auto"/>
                                                <w:bottom w:val="none" w:sz="0" w:space="0" w:color="auto"/>
                                                <w:right w:val="none" w:sz="0" w:space="0" w:color="auto"/>
                                              </w:divBdr>
                                              <w:divsChild>
                                                <w:div w:id="756902010">
                                                  <w:marLeft w:val="0"/>
                                                  <w:marRight w:val="0"/>
                                                  <w:marTop w:val="0"/>
                                                  <w:marBottom w:val="0"/>
                                                  <w:divBdr>
                                                    <w:top w:val="none" w:sz="0" w:space="0" w:color="auto"/>
                                                    <w:left w:val="none" w:sz="0" w:space="0" w:color="auto"/>
                                                    <w:bottom w:val="none" w:sz="0" w:space="0" w:color="auto"/>
                                                    <w:right w:val="none" w:sz="0" w:space="0" w:color="auto"/>
                                                  </w:divBdr>
                                                  <w:divsChild>
                                                    <w:div w:id="882257759">
                                                      <w:marLeft w:val="0"/>
                                                      <w:marRight w:val="0"/>
                                                      <w:marTop w:val="0"/>
                                                      <w:marBottom w:val="0"/>
                                                      <w:divBdr>
                                                        <w:top w:val="none" w:sz="0" w:space="0" w:color="auto"/>
                                                        <w:left w:val="none" w:sz="0" w:space="0" w:color="auto"/>
                                                        <w:bottom w:val="none" w:sz="0" w:space="0" w:color="auto"/>
                                                        <w:right w:val="none" w:sz="0" w:space="0" w:color="auto"/>
                                                      </w:divBdr>
                                                    </w:div>
                                                    <w:div w:id="1611620522">
                                                      <w:marLeft w:val="0"/>
                                                      <w:marRight w:val="0"/>
                                                      <w:marTop w:val="0"/>
                                                      <w:marBottom w:val="0"/>
                                                      <w:divBdr>
                                                        <w:top w:val="none" w:sz="0" w:space="0" w:color="auto"/>
                                                        <w:left w:val="none" w:sz="0" w:space="0" w:color="auto"/>
                                                        <w:bottom w:val="none" w:sz="0" w:space="0" w:color="auto"/>
                                                        <w:right w:val="none" w:sz="0" w:space="0" w:color="auto"/>
                                                      </w:divBdr>
                                                    </w:div>
                                                    <w:div w:id="35668929">
                                                      <w:marLeft w:val="0"/>
                                                      <w:marRight w:val="0"/>
                                                      <w:marTop w:val="0"/>
                                                      <w:marBottom w:val="0"/>
                                                      <w:divBdr>
                                                        <w:top w:val="none" w:sz="0" w:space="0" w:color="auto"/>
                                                        <w:left w:val="none" w:sz="0" w:space="0" w:color="auto"/>
                                                        <w:bottom w:val="none" w:sz="0" w:space="0" w:color="auto"/>
                                                        <w:right w:val="none" w:sz="0" w:space="0" w:color="auto"/>
                                                      </w:divBdr>
                                                    </w:div>
                                                    <w:div w:id="1654798651">
                                                      <w:marLeft w:val="0"/>
                                                      <w:marRight w:val="0"/>
                                                      <w:marTop w:val="0"/>
                                                      <w:marBottom w:val="0"/>
                                                      <w:divBdr>
                                                        <w:top w:val="none" w:sz="0" w:space="0" w:color="auto"/>
                                                        <w:left w:val="none" w:sz="0" w:space="0" w:color="auto"/>
                                                        <w:bottom w:val="none" w:sz="0" w:space="0" w:color="auto"/>
                                                        <w:right w:val="none" w:sz="0" w:space="0" w:color="auto"/>
                                                      </w:divBdr>
                                                    </w:div>
                                                    <w:div w:id="762073613">
                                                      <w:marLeft w:val="0"/>
                                                      <w:marRight w:val="0"/>
                                                      <w:marTop w:val="0"/>
                                                      <w:marBottom w:val="0"/>
                                                      <w:divBdr>
                                                        <w:top w:val="none" w:sz="0" w:space="0" w:color="auto"/>
                                                        <w:left w:val="none" w:sz="0" w:space="0" w:color="auto"/>
                                                        <w:bottom w:val="none" w:sz="0" w:space="0" w:color="auto"/>
                                                        <w:right w:val="none" w:sz="0" w:space="0" w:color="auto"/>
                                                      </w:divBdr>
                                                    </w:div>
                                                    <w:div w:id="1872111825">
                                                      <w:marLeft w:val="0"/>
                                                      <w:marRight w:val="0"/>
                                                      <w:marTop w:val="0"/>
                                                      <w:marBottom w:val="0"/>
                                                      <w:divBdr>
                                                        <w:top w:val="none" w:sz="0" w:space="0" w:color="auto"/>
                                                        <w:left w:val="none" w:sz="0" w:space="0" w:color="auto"/>
                                                        <w:bottom w:val="none" w:sz="0" w:space="0" w:color="auto"/>
                                                        <w:right w:val="none" w:sz="0" w:space="0" w:color="auto"/>
                                                      </w:divBdr>
                                                    </w:div>
                                                    <w:div w:id="1594825168">
                                                      <w:marLeft w:val="0"/>
                                                      <w:marRight w:val="0"/>
                                                      <w:marTop w:val="0"/>
                                                      <w:marBottom w:val="0"/>
                                                      <w:divBdr>
                                                        <w:top w:val="none" w:sz="0" w:space="0" w:color="auto"/>
                                                        <w:left w:val="none" w:sz="0" w:space="0" w:color="auto"/>
                                                        <w:bottom w:val="none" w:sz="0" w:space="0" w:color="auto"/>
                                                        <w:right w:val="none" w:sz="0" w:space="0" w:color="auto"/>
                                                      </w:divBdr>
                                                    </w:div>
                                                    <w:div w:id="1188906538">
                                                      <w:marLeft w:val="0"/>
                                                      <w:marRight w:val="0"/>
                                                      <w:marTop w:val="0"/>
                                                      <w:marBottom w:val="0"/>
                                                      <w:divBdr>
                                                        <w:top w:val="none" w:sz="0" w:space="0" w:color="auto"/>
                                                        <w:left w:val="none" w:sz="0" w:space="0" w:color="auto"/>
                                                        <w:bottom w:val="none" w:sz="0" w:space="0" w:color="auto"/>
                                                        <w:right w:val="none" w:sz="0" w:space="0" w:color="auto"/>
                                                      </w:divBdr>
                                                    </w:div>
                                                    <w:div w:id="1712344459">
                                                      <w:marLeft w:val="0"/>
                                                      <w:marRight w:val="0"/>
                                                      <w:marTop w:val="0"/>
                                                      <w:marBottom w:val="0"/>
                                                      <w:divBdr>
                                                        <w:top w:val="none" w:sz="0" w:space="0" w:color="auto"/>
                                                        <w:left w:val="none" w:sz="0" w:space="0" w:color="auto"/>
                                                        <w:bottom w:val="none" w:sz="0" w:space="0" w:color="auto"/>
                                                        <w:right w:val="none" w:sz="0" w:space="0" w:color="auto"/>
                                                      </w:divBdr>
                                                    </w:div>
                                                    <w:div w:id="1524975052">
                                                      <w:marLeft w:val="0"/>
                                                      <w:marRight w:val="0"/>
                                                      <w:marTop w:val="0"/>
                                                      <w:marBottom w:val="0"/>
                                                      <w:divBdr>
                                                        <w:top w:val="none" w:sz="0" w:space="0" w:color="auto"/>
                                                        <w:left w:val="none" w:sz="0" w:space="0" w:color="auto"/>
                                                        <w:bottom w:val="none" w:sz="0" w:space="0" w:color="auto"/>
                                                        <w:right w:val="none" w:sz="0" w:space="0" w:color="auto"/>
                                                      </w:divBdr>
                                                    </w:div>
                                                    <w:div w:id="13239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531071">
                                  <w:marLeft w:val="0"/>
                                  <w:marRight w:val="0"/>
                                  <w:marTop w:val="0"/>
                                  <w:marBottom w:val="0"/>
                                  <w:divBdr>
                                    <w:top w:val="none" w:sz="0" w:space="0" w:color="auto"/>
                                    <w:left w:val="none" w:sz="0" w:space="0" w:color="auto"/>
                                    <w:bottom w:val="none" w:sz="0" w:space="0" w:color="auto"/>
                                    <w:right w:val="none" w:sz="0" w:space="0" w:color="auto"/>
                                  </w:divBdr>
                                </w:div>
                                <w:div w:id="638457825">
                                  <w:marLeft w:val="0"/>
                                  <w:marRight w:val="0"/>
                                  <w:marTop w:val="0"/>
                                  <w:marBottom w:val="0"/>
                                  <w:divBdr>
                                    <w:top w:val="none" w:sz="0" w:space="0" w:color="auto"/>
                                    <w:left w:val="none" w:sz="0" w:space="0" w:color="auto"/>
                                    <w:bottom w:val="none" w:sz="0" w:space="0" w:color="auto"/>
                                    <w:right w:val="none" w:sz="0" w:space="0" w:color="auto"/>
                                  </w:divBdr>
                                  <w:divsChild>
                                    <w:div w:id="199782175">
                                      <w:marLeft w:val="0"/>
                                      <w:marRight w:val="0"/>
                                      <w:marTop w:val="0"/>
                                      <w:marBottom w:val="0"/>
                                      <w:divBdr>
                                        <w:top w:val="none" w:sz="0" w:space="0" w:color="auto"/>
                                        <w:left w:val="none" w:sz="0" w:space="0" w:color="auto"/>
                                        <w:bottom w:val="none" w:sz="0" w:space="0" w:color="auto"/>
                                        <w:right w:val="none" w:sz="0" w:space="0" w:color="auto"/>
                                      </w:divBdr>
                                      <w:divsChild>
                                        <w:div w:id="1633945931">
                                          <w:marLeft w:val="0"/>
                                          <w:marRight w:val="0"/>
                                          <w:marTop w:val="0"/>
                                          <w:marBottom w:val="0"/>
                                          <w:divBdr>
                                            <w:top w:val="none" w:sz="0" w:space="0" w:color="auto"/>
                                            <w:left w:val="none" w:sz="0" w:space="0" w:color="auto"/>
                                            <w:bottom w:val="none" w:sz="0" w:space="0" w:color="auto"/>
                                            <w:right w:val="none" w:sz="0" w:space="0" w:color="auto"/>
                                          </w:divBdr>
                                          <w:divsChild>
                                            <w:div w:id="14117014">
                                              <w:marLeft w:val="0"/>
                                              <w:marRight w:val="0"/>
                                              <w:marTop w:val="0"/>
                                              <w:marBottom w:val="0"/>
                                              <w:divBdr>
                                                <w:top w:val="none" w:sz="0" w:space="0" w:color="auto"/>
                                                <w:left w:val="none" w:sz="0" w:space="0" w:color="auto"/>
                                                <w:bottom w:val="none" w:sz="0" w:space="0" w:color="auto"/>
                                                <w:right w:val="none" w:sz="0" w:space="0" w:color="auto"/>
                                              </w:divBdr>
                                              <w:divsChild>
                                                <w:div w:id="887379040">
                                                  <w:marLeft w:val="0"/>
                                                  <w:marRight w:val="0"/>
                                                  <w:marTop w:val="0"/>
                                                  <w:marBottom w:val="0"/>
                                                  <w:divBdr>
                                                    <w:top w:val="none" w:sz="0" w:space="0" w:color="auto"/>
                                                    <w:left w:val="none" w:sz="0" w:space="0" w:color="auto"/>
                                                    <w:bottom w:val="none" w:sz="0" w:space="0" w:color="auto"/>
                                                    <w:right w:val="none" w:sz="0" w:space="0" w:color="auto"/>
                                                  </w:divBdr>
                                                  <w:divsChild>
                                                    <w:div w:id="1528450015">
                                                      <w:marLeft w:val="0"/>
                                                      <w:marRight w:val="0"/>
                                                      <w:marTop w:val="0"/>
                                                      <w:marBottom w:val="0"/>
                                                      <w:divBdr>
                                                        <w:top w:val="none" w:sz="0" w:space="0" w:color="auto"/>
                                                        <w:left w:val="none" w:sz="0" w:space="0" w:color="auto"/>
                                                        <w:bottom w:val="none" w:sz="0" w:space="0" w:color="auto"/>
                                                        <w:right w:val="none" w:sz="0" w:space="0" w:color="auto"/>
                                                      </w:divBdr>
                                                    </w:div>
                                                    <w:div w:id="904995391">
                                                      <w:marLeft w:val="0"/>
                                                      <w:marRight w:val="0"/>
                                                      <w:marTop w:val="0"/>
                                                      <w:marBottom w:val="0"/>
                                                      <w:divBdr>
                                                        <w:top w:val="none" w:sz="0" w:space="0" w:color="auto"/>
                                                        <w:left w:val="none" w:sz="0" w:space="0" w:color="auto"/>
                                                        <w:bottom w:val="none" w:sz="0" w:space="0" w:color="auto"/>
                                                        <w:right w:val="none" w:sz="0" w:space="0" w:color="auto"/>
                                                      </w:divBdr>
                                                    </w:div>
                                                    <w:div w:id="13801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202787">
                                  <w:marLeft w:val="0"/>
                                  <w:marRight w:val="0"/>
                                  <w:marTop w:val="0"/>
                                  <w:marBottom w:val="0"/>
                                  <w:divBdr>
                                    <w:top w:val="none" w:sz="0" w:space="0" w:color="auto"/>
                                    <w:left w:val="none" w:sz="0" w:space="0" w:color="auto"/>
                                    <w:bottom w:val="none" w:sz="0" w:space="0" w:color="auto"/>
                                    <w:right w:val="none" w:sz="0" w:space="0" w:color="auto"/>
                                  </w:divBdr>
                                  <w:divsChild>
                                    <w:div w:id="1038746268">
                                      <w:marLeft w:val="0"/>
                                      <w:marRight w:val="0"/>
                                      <w:marTop w:val="0"/>
                                      <w:marBottom w:val="0"/>
                                      <w:divBdr>
                                        <w:top w:val="none" w:sz="0" w:space="0" w:color="auto"/>
                                        <w:left w:val="none" w:sz="0" w:space="0" w:color="auto"/>
                                        <w:bottom w:val="none" w:sz="0" w:space="0" w:color="auto"/>
                                        <w:right w:val="none" w:sz="0" w:space="0" w:color="auto"/>
                                      </w:divBdr>
                                      <w:divsChild>
                                        <w:div w:id="1951890022">
                                          <w:marLeft w:val="0"/>
                                          <w:marRight w:val="0"/>
                                          <w:marTop w:val="0"/>
                                          <w:marBottom w:val="0"/>
                                          <w:divBdr>
                                            <w:top w:val="none" w:sz="0" w:space="0" w:color="auto"/>
                                            <w:left w:val="none" w:sz="0" w:space="0" w:color="auto"/>
                                            <w:bottom w:val="none" w:sz="0" w:space="0" w:color="auto"/>
                                            <w:right w:val="none" w:sz="0" w:space="0" w:color="auto"/>
                                          </w:divBdr>
                                          <w:divsChild>
                                            <w:div w:id="1740515200">
                                              <w:marLeft w:val="0"/>
                                              <w:marRight w:val="0"/>
                                              <w:marTop w:val="0"/>
                                              <w:marBottom w:val="0"/>
                                              <w:divBdr>
                                                <w:top w:val="none" w:sz="0" w:space="0" w:color="auto"/>
                                                <w:left w:val="none" w:sz="0" w:space="0" w:color="auto"/>
                                                <w:bottom w:val="none" w:sz="0" w:space="0" w:color="auto"/>
                                                <w:right w:val="none" w:sz="0" w:space="0" w:color="auto"/>
                                              </w:divBdr>
                                              <w:divsChild>
                                                <w:div w:id="245726650">
                                                  <w:marLeft w:val="0"/>
                                                  <w:marRight w:val="0"/>
                                                  <w:marTop w:val="0"/>
                                                  <w:marBottom w:val="0"/>
                                                  <w:divBdr>
                                                    <w:top w:val="none" w:sz="0" w:space="0" w:color="auto"/>
                                                    <w:left w:val="none" w:sz="0" w:space="0" w:color="auto"/>
                                                    <w:bottom w:val="none" w:sz="0" w:space="0" w:color="auto"/>
                                                    <w:right w:val="none" w:sz="0" w:space="0" w:color="auto"/>
                                                  </w:divBdr>
                                                  <w:divsChild>
                                                    <w:div w:id="484735699">
                                                      <w:marLeft w:val="0"/>
                                                      <w:marRight w:val="0"/>
                                                      <w:marTop w:val="0"/>
                                                      <w:marBottom w:val="0"/>
                                                      <w:divBdr>
                                                        <w:top w:val="none" w:sz="0" w:space="0" w:color="auto"/>
                                                        <w:left w:val="none" w:sz="0" w:space="0" w:color="auto"/>
                                                        <w:bottom w:val="none" w:sz="0" w:space="0" w:color="auto"/>
                                                        <w:right w:val="none" w:sz="0" w:space="0" w:color="auto"/>
                                                      </w:divBdr>
                                                    </w:div>
                                                    <w:div w:id="351565341">
                                                      <w:marLeft w:val="0"/>
                                                      <w:marRight w:val="0"/>
                                                      <w:marTop w:val="0"/>
                                                      <w:marBottom w:val="0"/>
                                                      <w:divBdr>
                                                        <w:top w:val="none" w:sz="0" w:space="0" w:color="auto"/>
                                                        <w:left w:val="none" w:sz="0" w:space="0" w:color="auto"/>
                                                        <w:bottom w:val="none" w:sz="0" w:space="0" w:color="auto"/>
                                                        <w:right w:val="none" w:sz="0" w:space="0" w:color="auto"/>
                                                      </w:divBdr>
                                                    </w:div>
                                                    <w:div w:id="1557013038">
                                                      <w:marLeft w:val="0"/>
                                                      <w:marRight w:val="0"/>
                                                      <w:marTop w:val="0"/>
                                                      <w:marBottom w:val="0"/>
                                                      <w:divBdr>
                                                        <w:top w:val="none" w:sz="0" w:space="0" w:color="auto"/>
                                                        <w:left w:val="none" w:sz="0" w:space="0" w:color="auto"/>
                                                        <w:bottom w:val="none" w:sz="0" w:space="0" w:color="auto"/>
                                                        <w:right w:val="none" w:sz="0" w:space="0" w:color="auto"/>
                                                      </w:divBdr>
                                                    </w:div>
                                                    <w:div w:id="1163087325">
                                                      <w:marLeft w:val="0"/>
                                                      <w:marRight w:val="0"/>
                                                      <w:marTop w:val="0"/>
                                                      <w:marBottom w:val="0"/>
                                                      <w:divBdr>
                                                        <w:top w:val="none" w:sz="0" w:space="0" w:color="auto"/>
                                                        <w:left w:val="none" w:sz="0" w:space="0" w:color="auto"/>
                                                        <w:bottom w:val="none" w:sz="0" w:space="0" w:color="auto"/>
                                                        <w:right w:val="none" w:sz="0" w:space="0" w:color="auto"/>
                                                      </w:divBdr>
                                                    </w:div>
                                                    <w:div w:id="787310065">
                                                      <w:marLeft w:val="0"/>
                                                      <w:marRight w:val="0"/>
                                                      <w:marTop w:val="0"/>
                                                      <w:marBottom w:val="0"/>
                                                      <w:divBdr>
                                                        <w:top w:val="none" w:sz="0" w:space="0" w:color="auto"/>
                                                        <w:left w:val="none" w:sz="0" w:space="0" w:color="auto"/>
                                                        <w:bottom w:val="none" w:sz="0" w:space="0" w:color="auto"/>
                                                        <w:right w:val="none" w:sz="0" w:space="0" w:color="auto"/>
                                                      </w:divBdr>
                                                    </w:div>
                                                    <w:div w:id="2110274570">
                                                      <w:marLeft w:val="0"/>
                                                      <w:marRight w:val="0"/>
                                                      <w:marTop w:val="0"/>
                                                      <w:marBottom w:val="0"/>
                                                      <w:divBdr>
                                                        <w:top w:val="none" w:sz="0" w:space="0" w:color="auto"/>
                                                        <w:left w:val="none" w:sz="0" w:space="0" w:color="auto"/>
                                                        <w:bottom w:val="none" w:sz="0" w:space="0" w:color="auto"/>
                                                        <w:right w:val="none" w:sz="0" w:space="0" w:color="auto"/>
                                                      </w:divBdr>
                                                    </w:div>
                                                    <w:div w:id="1656253815">
                                                      <w:marLeft w:val="0"/>
                                                      <w:marRight w:val="0"/>
                                                      <w:marTop w:val="0"/>
                                                      <w:marBottom w:val="0"/>
                                                      <w:divBdr>
                                                        <w:top w:val="none" w:sz="0" w:space="0" w:color="auto"/>
                                                        <w:left w:val="none" w:sz="0" w:space="0" w:color="auto"/>
                                                        <w:bottom w:val="none" w:sz="0" w:space="0" w:color="auto"/>
                                                        <w:right w:val="none" w:sz="0" w:space="0" w:color="auto"/>
                                                      </w:divBdr>
                                                    </w:div>
                                                    <w:div w:id="192888715">
                                                      <w:marLeft w:val="0"/>
                                                      <w:marRight w:val="0"/>
                                                      <w:marTop w:val="0"/>
                                                      <w:marBottom w:val="0"/>
                                                      <w:divBdr>
                                                        <w:top w:val="none" w:sz="0" w:space="0" w:color="auto"/>
                                                        <w:left w:val="none" w:sz="0" w:space="0" w:color="auto"/>
                                                        <w:bottom w:val="none" w:sz="0" w:space="0" w:color="auto"/>
                                                        <w:right w:val="none" w:sz="0" w:space="0" w:color="auto"/>
                                                      </w:divBdr>
                                                    </w:div>
                                                    <w:div w:id="1161654547">
                                                      <w:marLeft w:val="0"/>
                                                      <w:marRight w:val="0"/>
                                                      <w:marTop w:val="0"/>
                                                      <w:marBottom w:val="0"/>
                                                      <w:divBdr>
                                                        <w:top w:val="none" w:sz="0" w:space="0" w:color="auto"/>
                                                        <w:left w:val="none" w:sz="0" w:space="0" w:color="auto"/>
                                                        <w:bottom w:val="none" w:sz="0" w:space="0" w:color="auto"/>
                                                        <w:right w:val="none" w:sz="0" w:space="0" w:color="auto"/>
                                                      </w:divBdr>
                                                    </w:div>
                                                    <w:div w:id="482742823">
                                                      <w:marLeft w:val="0"/>
                                                      <w:marRight w:val="0"/>
                                                      <w:marTop w:val="0"/>
                                                      <w:marBottom w:val="0"/>
                                                      <w:divBdr>
                                                        <w:top w:val="none" w:sz="0" w:space="0" w:color="auto"/>
                                                        <w:left w:val="none" w:sz="0" w:space="0" w:color="auto"/>
                                                        <w:bottom w:val="none" w:sz="0" w:space="0" w:color="auto"/>
                                                        <w:right w:val="none" w:sz="0" w:space="0" w:color="auto"/>
                                                      </w:divBdr>
                                                    </w:div>
                                                    <w:div w:id="1809123831">
                                                      <w:marLeft w:val="0"/>
                                                      <w:marRight w:val="0"/>
                                                      <w:marTop w:val="0"/>
                                                      <w:marBottom w:val="0"/>
                                                      <w:divBdr>
                                                        <w:top w:val="none" w:sz="0" w:space="0" w:color="auto"/>
                                                        <w:left w:val="none" w:sz="0" w:space="0" w:color="auto"/>
                                                        <w:bottom w:val="none" w:sz="0" w:space="0" w:color="auto"/>
                                                        <w:right w:val="none" w:sz="0" w:space="0" w:color="auto"/>
                                                      </w:divBdr>
                                                    </w:div>
                                                    <w:div w:id="1673528105">
                                                      <w:marLeft w:val="0"/>
                                                      <w:marRight w:val="0"/>
                                                      <w:marTop w:val="0"/>
                                                      <w:marBottom w:val="0"/>
                                                      <w:divBdr>
                                                        <w:top w:val="none" w:sz="0" w:space="0" w:color="auto"/>
                                                        <w:left w:val="none" w:sz="0" w:space="0" w:color="auto"/>
                                                        <w:bottom w:val="none" w:sz="0" w:space="0" w:color="auto"/>
                                                        <w:right w:val="none" w:sz="0" w:space="0" w:color="auto"/>
                                                      </w:divBdr>
                                                    </w:div>
                                                    <w:div w:id="1278490760">
                                                      <w:marLeft w:val="0"/>
                                                      <w:marRight w:val="0"/>
                                                      <w:marTop w:val="0"/>
                                                      <w:marBottom w:val="0"/>
                                                      <w:divBdr>
                                                        <w:top w:val="none" w:sz="0" w:space="0" w:color="auto"/>
                                                        <w:left w:val="none" w:sz="0" w:space="0" w:color="auto"/>
                                                        <w:bottom w:val="none" w:sz="0" w:space="0" w:color="auto"/>
                                                        <w:right w:val="none" w:sz="0" w:space="0" w:color="auto"/>
                                                      </w:divBdr>
                                                    </w:div>
                                                    <w:div w:id="1187792786">
                                                      <w:marLeft w:val="0"/>
                                                      <w:marRight w:val="0"/>
                                                      <w:marTop w:val="0"/>
                                                      <w:marBottom w:val="0"/>
                                                      <w:divBdr>
                                                        <w:top w:val="none" w:sz="0" w:space="0" w:color="auto"/>
                                                        <w:left w:val="none" w:sz="0" w:space="0" w:color="auto"/>
                                                        <w:bottom w:val="none" w:sz="0" w:space="0" w:color="auto"/>
                                                        <w:right w:val="none" w:sz="0" w:space="0" w:color="auto"/>
                                                      </w:divBdr>
                                                    </w:div>
                                                    <w:div w:id="1061052558">
                                                      <w:marLeft w:val="0"/>
                                                      <w:marRight w:val="0"/>
                                                      <w:marTop w:val="0"/>
                                                      <w:marBottom w:val="0"/>
                                                      <w:divBdr>
                                                        <w:top w:val="none" w:sz="0" w:space="0" w:color="auto"/>
                                                        <w:left w:val="none" w:sz="0" w:space="0" w:color="auto"/>
                                                        <w:bottom w:val="none" w:sz="0" w:space="0" w:color="auto"/>
                                                        <w:right w:val="none" w:sz="0" w:space="0" w:color="auto"/>
                                                      </w:divBdr>
                                                    </w:div>
                                                    <w:div w:id="1236084288">
                                                      <w:marLeft w:val="0"/>
                                                      <w:marRight w:val="0"/>
                                                      <w:marTop w:val="0"/>
                                                      <w:marBottom w:val="0"/>
                                                      <w:divBdr>
                                                        <w:top w:val="none" w:sz="0" w:space="0" w:color="auto"/>
                                                        <w:left w:val="none" w:sz="0" w:space="0" w:color="auto"/>
                                                        <w:bottom w:val="none" w:sz="0" w:space="0" w:color="auto"/>
                                                        <w:right w:val="none" w:sz="0" w:space="0" w:color="auto"/>
                                                      </w:divBdr>
                                                    </w:div>
                                                    <w:div w:id="71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617833">
                                  <w:marLeft w:val="0"/>
                                  <w:marRight w:val="0"/>
                                  <w:marTop w:val="0"/>
                                  <w:marBottom w:val="0"/>
                                  <w:divBdr>
                                    <w:top w:val="none" w:sz="0" w:space="0" w:color="auto"/>
                                    <w:left w:val="none" w:sz="0" w:space="0" w:color="auto"/>
                                    <w:bottom w:val="none" w:sz="0" w:space="0" w:color="auto"/>
                                    <w:right w:val="none" w:sz="0" w:space="0" w:color="auto"/>
                                  </w:divBdr>
                                  <w:divsChild>
                                    <w:div w:id="22749320">
                                      <w:marLeft w:val="0"/>
                                      <w:marRight w:val="0"/>
                                      <w:marTop w:val="0"/>
                                      <w:marBottom w:val="0"/>
                                      <w:divBdr>
                                        <w:top w:val="none" w:sz="0" w:space="0" w:color="auto"/>
                                        <w:left w:val="none" w:sz="0" w:space="0" w:color="auto"/>
                                        <w:bottom w:val="none" w:sz="0" w:space="0" w:color="auto"/>
                                        <w:right w:val="none" w:sz="0" w:space="0" w:color="auto"/>
                                      </w:divBdr>
                                      <w:divsChild>
                                        <w:div w:id="153953733">
                                          <w:marLeft w:val="0"/>
                                          <w:marRight w:val="0"/>
                                          <w:marTop w:val="0"/>
                                          <w:marBottom w:val="0"/>
                                          <w:divBdr>
                                            <w:top w:val="none" w:sz="0" w:space="0" w:color="auto"/>
                                            <w:left w:val="none" w:sz="0" w:space="0" w:color="auto"/>
                                            <w:bottom w:val="none" w:sz="0" w:space="0" w:color="auto"/>
                                            <w:right w:val="none" w:sz="0" w:space="0" w:color="auto"/>
                                          </w:divBdr>
                                          <w:divsChild>
                                            <w:div w:id="734548234">
                                              <w:marLeft w:val="0"/>
                                              <w:marRight w:val="0"/>
                                              <w:marTop w:val="0"/>
                                              <w:marBottom w:val="0"/>
                                              <w:divBdr>
                                                <w:top w:val="none" w:sz="0" w:space="0" w:color="auto"/>
                                                <w:left w:val="none" w:sz="0" w:space="0" w:color="auto"/>
                                                <w:bottom w:val="none" w:sz="0" w:space="0" w:color="auto"/>
                                                <w:right w:val="none" w:sz="0" w:space="0" w:color="auto"/>
                                              </w:divBdr>
                                              <w:divsChild>
                                                <w:div w:id="699431178">
                                                  <w:marLeft w:val="0"/>
                                                  <w:marRight w:val="0"/>
                                                  <w:marTop w:val="0"/>
                                                  <w:marBottom w:val="0"/>
                                                  <w:divBdr>
                                                    <w:top w:val="none" w:sz="0" w:space="0" w:color="auto"/>
                                                    <w:left w:val="none" w:sz="0" w:space="0" w:color="auto"/>
                                                    <w:bottom w:val="none" w:sz="0" w:space="0" w:color="auto"/>
                                                    <w:right w:val="none" w:sz="0" w:space="0" w:color="auto"/>
                                                  </w:divBdr>
                                                  <w:divsChild>
                                                    <w:div w:id="668337151">
                                                      <w:marLeft w:val="0"/>
                                                      <w:marRight w:val="0"/>
                                                      <w:marTop w:val="0"/>
                                                      <w:marBottom w:val="0"/>
                                                      <w:divBdr>
                                                        <w:top w:val="none" w:sz="0" w:space="0" w:color="auto"/>
                                                        <w:left w:val="none" w:sz="0" w:space="0" w:color="auto"/>
                                                        <w:bottom w:val="none" w:sz="0" w:space="0" w:color="auto"/>
                                                        <w:right w:val="none" w:sz="0" w:space="0" w:color="auto"/>
                                                      </w:divBdr>
                                                    </w:div>
                                                    <w:div w:id="1529875137">
                                                      <w:marLeft w:val="0"/>
                                                      <w:marRight w:val="0"/>
                                                      <w:marTop w:val="0"/>
                                                      <w:marBottom w:val="0"/>
                                                      <w:divBdr>
                                                        <w:top w:val="none" w:sz="0" w:space="0" w:color="auto"/>
                                                        <w:left w:val="none" w:sz="0" w:space="0" w:color="auto"/>
                                                        <w:bottom w:val="none" w:sz="0" w:space="0" w:color="auto"/>
                                                        <w:right w:val="none" w:sz="0" w:space="0" w:color="auto"/>
                                                      </w:divBdr>
                                                    </w:div>
                                                    <w:div w:id="707417191">
                                                      <w:marLeft w:val="0"/>
                                                      <w:marRight w:val="0"/>
                                                      <w:marTop w:val="0"/>
                                                      <w:marBottom w:val="0"/>
                                                      <w:divBdr>
                                                        <w:top w:val="none" w:sz="0" w:space="0" w:color="auto"/>
                                                        <w:left w:val="none" w:sz="0" w:space="0" w:color="auto"/>
                                                        <w:bottom w:val="none" w:sz="0" w:space="0" w:color="auto"/>
                                                        <w:right w:val="none" w:sz="0" w:space="0" w:color="auto"/>
                                                      </w:divBdr>
                                                    </w:div>
                                                    <w:div w:id="258369246">
                                                      <w:marLeft w:val="0"/>
                                                      <w:marRight w:val="0"/>
                                                      <w:marTop w:val="0"/>
                                                      <w:marBottom w:val="0"/>
                                                      <w:divBdr>
                                                        <w:top w:val="none" w:sz="0" w:space="0" w:color="auto"/>
                                                        <w:left w:val="none" w:sz="0" w:space="0" w:color="auto"/>
                                                        <w:bottom w:val="none" w:sz="0" w:space="0" w:color="auto"/>
                                                        <w:right w:val="none" w:sz="0" w:space="0" w:color="auto"/>
                                                      </w:divBdr>
                                                    </w:div>
                                                    <w:div w:id="1915552387">
                                                      <w:marLeft w:val="0"/>
                                                      <w:marRight w:val="0"/>
                                                      <w:marTop w:val="0"/>
                                                      <w:marBottom w:val="0"/>
                                                      <w:divBdr>
                                                        <w:top w:val="none" w:sz="0" w:space="0" w:color="auto"/>
                                                        <w:left w:val="none" w:sz="0" w:space="0" w:color="auto"/>
                                                        <w:bottom w:val="none" w:sz="0" w:space="0" w:color="auto"/>
                                                        <w:right w:val="none" w:sz="0" w:space="0" w:color="auto"/>
                                                      </w:divBdr>
                                                    </w:div>
                                                    <w:div w:id="1689746840">
                                                      <w:marLeft w:val="0"/>
                                                      <w:marRight w:val="0"/>
                                                      <w:marTop w:val="0"/>
                                                      <w:marBottom w:val="0"/>
                                                      <w:divBdr>
                                                        <w:top w:val="none" w:sz="0" w:space="0" w:color="auto"/>
                                                        <w:left w:val="none" w:sz="0" w:space="0" w:color="auto"/>
                                                        <w:bottom w:val="none" w:sz="0" w:space="0" w:color="auto"/>
                                                        <w:right w:val="none" w:sz="0" w:space="0" w:color="auto"/>
                                                      </w:divBdr>
                                                    </w:div>
                                                    <w:div w:id="1374036025">
                                                      <w:marLeft w:val="0"/>
                                                      <w:marRight w:val="0"/>
                                                      <w:marTop w:val="0"/>
                                                      <w:marBottom w:val="0"/>
                                                      <w:divBdr>
                                                        <w:top w:val="none" w:sz="0" w:space="0" w:color="auto"/>
                                                        <w:left w:val="none" w:sz="0" w:space="0" w:color="auto"/>
                                                        <w:bottom w:val="none" w:sz="0" w:space="0" w:color="auto"/>
                                                        <w:right w:val="none" w:sz="0" w:space="0" w:color="auto"/>
                                                      </w:divBdr>
                                                    </w:div>
                                                    <w:div w:id="1174347215">
                                                      <w:marLeft w:val="0"/>
                                                      <w:marRight w:val="0"/>
                                                      <w:marTop w:val="0"/>
                                                      <w:marBottom w:val="0"/>
                                                      <w:divBdr>
                                                        <w:top w:val="none" w:sz="0" w:space="0" w:color="auto"/>
                                                        <w:left w:val="none" w:sz="0" w:space="0" w:color="auto"/>
                                                        <w:bottom w:val="none" w:sz="0" w:space="0" w:color="auto"/>
                                                        <w:right w:val="none" w:sz="0" w:space="0" w:color="auto"/>
                                                      </w:divBdr>
                                                    </w:div>
                                                    <w:div w:id="236597055">
                                                      <w:marLeft w:val="0"/>
                                                      <w:marRight w:val="0"/>
                                                      <w:marTop w:val="0"/>
                                                      <w:marBottom w:val="0"/>
                                                      <w:divBdr>
                                                        <w:top w:val="none" w:sz="0" w:space="0" w:color="auto"/>
                                                        <w:left w:val="none" w:sz="0" w:space="0" w:color="auto"/>
                                                        <w:bottom w:val="none" w:sz="0" w:space="0" w:color="auto"/>
                                                        <w:right w:val="none" w:sz="0" w:space="0" w:color="auto"/>
                                                      </w:divBdr>
                                                    </w:div>
                                                    <w:div w:id="224150459">
                                                      <w:marLeft w:val="0"/>
                                                      <w:marRight w:val="0"/>
                                                      <w:marTop w:val="0"/>
                                                      <w:marBottom w:val="0"/>
                                                      <w:divBdr>
                                                        <w:top w:val="none" w:sz="0" w:space="0" w:color="auto"/>
                                                        <w:left w:val="none" w:sz="0" w:space="0" w:color="auto"/>
                                                        <w:bottom w:val="none" w:sz="0" w:space="0" w:color="auto"/>
                                                        <w:right w:val="none" w:sz="0" w:space="0" w:color="auto"/>
                                                      </w:divBdr>
                                                    </w:div>
                                                    <w:div w:id="2010059709">
                                                      <w:marLeft w:val="0"/>
                                                      <w:marRight w:val="0"/>
                                                      <w:marTop w:val="0"/>
                                                      <w:marBottom w:val="0"/>
                                                      <w:divBdr>
                                                        <w:top w:val="none" w:sz="0" w:space="0" w:color="auto"/>
                                                        <w:left w:val="none" w:sz="0" w:space="0" w:color="auto"/>
                                                        <w:bottom w:val="none" w:sz="0" w:space="0" w:color="auto"/>
                                                        <w:right w:val="none" w:sz="0" w:space="0" w:color="auto"/>
                                                      </w:divBdr>
                                                    </w:div>
                                                    <w:div w:id="1174220588">
                                                      <w:marLeft w:val="0"/>
                                                      <w:marRight w:val="0"/>
                                                      <w:marTop w:val="0"/>
                                                      <w:marBottom w:val="0"/>
                                                      <w:divBdr>
                                                        <w:top w:val="none" w:sz="0" w:space="0" w:color="auto"/>
                                                        <w:left w:val="none" w:sz="0" w:space="0" w:color="auto"/>
                                                        <w:bottom w:val="none" w:sz="0" w:space="0" w:color="auto"/>
                                                        <w:right w:val="none" w:sz="0" w:space="0" w:color="auto"/>
                                                      </w:divBdr>
                                                    </w:div>
                                                    <w:div w:id="1339037029">
                                                      <w:marLeft w:val="0"/>
                                                      <w:marRight w:val="0"/>
                                                      <w:marTop w:val="0"/>
                                                      <w:marBottom w:val="0"/>
                                                      <w:divBdr>
                                                        <w:top w:val="none" w:sz="0" w:space="0" w:color="auto"/>
                                                        <w:left w:val="none" w:sz="0" w:space="0" w:color="auto"/>
                                                        <w:bottom w:val="none" w:sz="0" w:space="0" w:color="auto"/>
                                                        <w:right w:val="none" w:sz="0" w:space="0" w:color="auto"/>
                                                      </w:divBdr>
                                                    </w:div>
                                                    <w:div w:id="1233392809">
                                                      <w:marLeft w:val="0"/>
                                                      <w:marRight w:val="0"/>
                                                      <w:marTop w:val="0"/>
                                                      <w:marBottom w:val="0"/>
                                                      <w:divBdr>
                                                        <w:top w:val="none" w:sz="0" w:space="0" w:color="auto"/>
                                                        <w:left w:val="none" w:sz="0" w:space="0" w:color="auto"/>
                                                        <w:bottom w:val="none" w:sz="0" w:space="0" w:color="auto"/>
                                                        <w:right w:val="none" w:sz="0" w:space="0" w:color="auto"/>
                                                      </w:divBdr>
                                                    </w:div>
                                                    <w:div w:id="628979485">
                                                      <w:marLeft w:val="0"/>
                                                      <w:marRight w:val="0"/>
                                                      <w:marTop w:val="0"/>
                                                      <w:marBottom w:val="0"/>
                                                      <w:divBdr>
                                                        <w:top w:val="none" w:sz="0" w:space="0" w:color="auto"/>
                                                        <w:left w:val="none" w:sz="0" w:space="0" w:color="auto"/>
                                                        <w:bottom w:val="none" w:sz="0" w:space="0" w:color="auto"/>
                                                        <w:right w:val="none" w:sz="0" w:space="0" w:color="auto"/>
                                                      </w:divBdr>
                                                    </w:div>
                                                    <w:div w:id="1003821781">
                                                      <w:marLeft w:val="0"/>
                                                      <w:marRight w:val="0"/>
                                                      <w:marTop w:val="0"/>
                                                      <w:marBottom w:val="0"/>
                                                      <w:divBdr>
                                                        <w:top w:val="none" w:sz="0" w:space="0" w:color="auto"/>
                                                        <w:left w:val="none" w:sz="0" w:space="0" w:color="auto"/>
                                                        <w:bottom w:val="none" w:sz="0" w:space="0" w:color="auto"/>
                                                        <w:right w:val="none" w:sz="0" w:space="0" w:color="auto"/>
                                                      </w:divBdr>
                                                    </w:div>
                                                    <w:div w:id="1750342994">
                                                      <w:marLeft w:val="0"/>
                                                      <w:marRight w:val="0"/>
                                                      <w:marTop w:val="0"/>
                                                      <w:marBottom w:val="0"/>
                                                      <w:divBdr>
                                                        <w:top w:val="none" w:sz="0" w:space="0" w:color="auto"/>
                                                        <w:left w:val="none" w:sz="0" w:space="0" w:color="auto"/>
                                                        <w:bottom w:val="none" w:sz="0" w:space="0" w:color="auto"/>
                                                        <w:right w:val="none" w:sz="0" w:space="0" w:color="auto"/>
                                                      </w:divBdr>
                                                    </w:div>
                                                    <w:div w:id="1959868382">
                                                      <w:marLeft w:val="0"/>
                                                      <w:marRight w:val="0"/>
                                                      <w:marTop w:val="0"/>
                                                      <w:marBottom w:val="0"/>
                                                      <w:divBdr>
                                                        <w:top w:val="none" w:sz="0" w:space="0" w:color="auto"/>
                                                        <w:left w:val="none" w:sz="0" w:space="0" w:color="auto"/>
                                                        <w:bottom w:val="none" w:sz="0" w:space="0" w:color="auto"/>
                                                        <w:right w:val="none" w:sz="0" w:space="0" w:color="auto"/>
                                                      </w:divBdr>
                                                    </w:div>
                                                    <w:div w:id="1271007820">
                                                      <w:marLeft w:val="0"/>
                                                      <w:marRight w:val="0"/>
                                                      <w:marTop w:val="0"/>
                                                      <w:marBottom w:val="0"/>
                                                      <w:divBdr>
                                                        <w:top w:val="none" w:sz="0" w:space="0" w:color="auto"/>
                                                        <w:left w:val="none" w:sz="0" w:space="0" w:color="auto"/>
                                                        <w:bottom w:val="none" w:sz="0" w:space="0" w:color="auto"/>
                                                        <w:right w:val="none" w:sz="0" w:space="0" w:color="auto"/>
                                                      </w:divBdr>
                                                    </w:div>
                                                    <w:div w:id="36709663">
                                                      <w:marLeft w:val="0"/>
                                                      <w:marRight w:val="0"/>
                                                      <w:marTop w:val="0"/>
                                                      <w:marBottom w:val="0"/>
                                                      <w:divBdr>
                                                        <w:top w:val="none" w:sz="0" w:space="0" w:color="auto"/>
                                                        <w:left w:val="none" w:sz="0" w:space="0" w:color="auto"/>
                                                        <w:bottom w:val="none" w:sz="0" w:space="0" w:color="auto"/>
                                                        <w:right w:val="none" w:sz="0" w:space="0" w:color="auto"/>
                                                      </w:divBdr>
                                                    </w:div>
                                                    <w:div w:id="488907183">
                                                      <w:marLeft w:val="0"/>
                                                      <w:marRight w:val="0"/>
                                                      <w:marTop w:val="0"/>
                                                      <w:marBottom w:val="0"/>
                                                      <w:divBdr>
                                                        <w:top w:val="none" w:sz="0" w:space="0" w:color="auto"/>
                                                        <w:left w:val="none" w:sz="0" w:space="0" w:color="auto"/>
                                                        <w:bottom w:val="none" w:sz="0" w:space="0" w:color="auto"/>
                                                        <w:right w:val="none" w:sz="0" w:space="0" w:color="auto"/>
                                                      </w:divBdr>
                                                    </w:div>
                                                    <w:div w:id="14580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82128">
                                  <w:marLeft w:val="0"/>
                                  <w:marRight w:val="0"/>
                                  <w:marTop w:val="0"/>
                                  <w:marBottom w:val="0"/>
                                  <w:divBdr>
                                    <w:top w:val="none" w:sz="0" w:space="0" w:color="auto"/>
                                    <w:left w:val="none" w:sz="0" w:space="0" w:color="auto"/>
                                    <w:bottom w:val="none" w:sz="0" w:space="0" w:color="auto"/>
                                    <w:right w:val="none" w:sz="0" w:space="0" w:color="auto"/>
                                  </w:divBdr>
                                  <w:divsChild>
                                    <w:div w:id="102308637">
                                      <w:marLeft w:val="0"/>
                                      <w:marRight w:val="0"/>
                                      <w:marTop w:val="0"/>
                                      <w:marBottom w:val="0"/>
                                      <w:divBdr>
                                        <w:top w:val="none" w:sz="0" w:space="0" w:color="auto"/>
                                        <w:left w:val="none" w:sz="0" w:space="0" w:color="auto"/>
                                        <w:bottom w:val="none" w:sz="0" w:space="0" w:color="auto"/>
                                        <w:right w:val="none" w:sz="0" w:space="0" w:color="auto"/>
                                      </w:divBdr>
                                      <w:divsChild>
                                        <w:div w:id="881016036">
                                          <w:marLeft w:val="0"/>
                                          <w:marRight w:val="0"/>
                                          <w:marTop w:val="0"/>
                                          <w:marBottom w:val="0"/>
                                          <w:divBdr>
                                            <w:top w:val="none" w:sz="0" w:space="0" w:color="auto"/>
                                            <w:left w:val="none" w:sz="0" w:space="0" w:color="auto"/>
                                            <w:bottom w:val="none" w:sz="0" w:space="0" w:color="auto"/>
                                            <w:right w:val="none" w:sz="0" w:space="0" w:color="auto"/>
                                          </w:divBdr>
                                          <w:divsChild>
                                            <w:div w:id="238490707">
                                              <w:marLeft w:val="0"/>
                                              <w:marRight w:val="0"/>
                                              <w:marTop w:val="0"/>
                                              <w:marBottom w:val="0"/>
                                              <w:divBdr>
                                                <w:top w:val="none" w:sz="0" w:space="0" w:color="auto"/>
                                                <w:left w:val="none" w:sz="0" w:space="0" w:color="auto"/>
                                                <w:bottom w:val="none" w:sz="0" w:space="0" w:color="auto"/>
                                                <w:right w:val="none" w:sz="0" w:space="0" w:color="auto"/>
                                              </w:divBdr>
                                              <w:divsChild>
                                                <w:div w:id="1166743687">
                                                  <w:marLeft w:val="0"/>
                                                  <w:marRight w:val="0"/>
                                                  <w:marTop w:val="0"/>
                                                  <w:marBottom w:val="0"/>
                                                  <w:divBdr>
                                                    <w:top w:val="none" w:sz="0" w:space="0" w:color="auto"/>
                                                    <w:left w:val="none" w:sz="0" w:space="0" w:color="auto"/>
                                                    <w:bottom w:val="none" w:sz="0" w:space="0" w:color="auto"/>
                                                    <w:right w:val="none" w:sz="0" w:space="0" w:color="auto"/>
                                                  </w:divBdr>
                                                  <w:divsChild>
                                                    <w:div w:id="1303609208">
                                                      <w:marLeft w:val="0"/>
                                                      <w:marRight w:val="0"/>
                                                      <w:marTop w:val="0"/>
                                                      <w:marBottom w:val="0"/>
                                                      <w:divBdr>
                                                        <w:top w:val="none" w:sz="0" w:space="0" w:color="auto"/>
                                                        <w:left w:val="none" w:sz="0" w:space="0" w:color="auto"/>
                                                        <w:bottom w:val="none" w:sz="0" w:space="0" w:color="auto"/>
                                                        <w:right w:val="none" w:sz="0" w:space="0" w:color="auto"/>
                                                      </w:divBdr>
                                                    </w:div>
                                                    <w:div w:id="1146975279">
                                                      <w:marLeft w:val="0"/>
                                                      <w:marRight w:val="0"/>
                                                      <w:marTop w:val="0"/>
                                                      <w:marBottom w:val="0"/>
                                                      <w:divBdr>
                                                        <w:top w:val="none" w:sz="0" w:space="0" w:color="auto"/>
                                                        <w:left w:val="none" w:sz="0" w:space="0" w:color="auto"/>
                                                        <w:bottom w:val="none" w:sz="0" w:space="0" w:color="auto"/>
                                                        <w:right w:val="none" w:sz="0" w:space="0" w:color="auto"/>
                                                      </w:divBdr>
                                                    </w:div>
                                                    <w:div w:id="1617953946">
                                                      <w:marLeft w:val="0"/>
                                                      <w:marRight w:val="0"/>
                                                      <w:marTop w:val="0"/>
                                                      <w:marBottom w:val="0"/>
                                                      <w:divBdr>
                                                        <w:top w:val="none" w:sz="0" w:space="0" w:color="auto"/>
                                                        <w:left w:val="none" w:sz="0" w:space="0" w:color="auto"/>
                                                        <w:bottom w:val="none" w:sz="0" w:space="0" w:color="auto"/>
                                                        <w:right w:val="none" w:sz="0" w:space="0" w:color="auto"/>
                                                      </w:divBdr>
                                                    </w:div>
                                                    <w:div w:id="223494589">
                                                      <w:marLeft w:val="0"/>
                                                      <w:marRight w:val="0"/>
                                                      <w:marTop w:val="0"/>
                                                      <w:marBottom w:val="0"/>
                                                      <w:divBdr>
                                                        <w:top w:val="none" w:sz="0" w:space="0" w:color="auto"/>
                                                        <w:left w:val="none" w:sz="0" w:space="0" w:color="auto"/>
                                                        <w:bottom w:val="none" w:sz="0" w:space="0" w:color="auto"/>
                                                        <w:right w:val="none" w:sz="0" w:space="0" w:color="auto"/>
                                                      </w:divBdr>
                                                    </w:div>
                                                    <w:div w:id="2115246891">
                                                      <w:marLeft w:val="0"/>
                                                      <w:marRight w:val="0"/>
                                                      <w:marTop w:val="0"/>
                                                      <w:marBottom w:val="0"/>
                                                      <w:divBdr>
                                                        <w:top w:val="none" w:sz="0" w:space="0" w:color="auto"/>
                                                        <w:left w:val="none" w:sz="0" w:space="0" w:color="auto"/>
                                                        <w:bottom w:val="none" w:sz="0" w:space="0" w:color="auto"/>
                                                        <w:right w:val="none" w:sz="0" w:space="0" w:color="auto"/>
                                                      </w:divBdr>
                                                    </w:div>
                                                    <w:div w:id="1350643875">
                                                      <w:marLeft w:val="0"/>
                                                      <w:marRight w:val="0"/>
                                                      <w:marTop w:val="0"/>
                                                      <w:marBottom w:val="0"/>
                                                      <w:divBdr>
                                                        <w:top w:val="none" w:sz="0" w:space="0" w:color="auto"/>
                                                        <w:left w:val="none" w:sz="0" w:space="0" w:color="auto"/>
                                                        <w:bottom w:val="none" w:sz="0" w:space="0" w:color="auto"/>
                                                        <w:right w:val="none" w:sz="0" w:space="0" w:color="auto"/>
                                                      </w:divBdr>
                                                    </w:div>
                                                    <w:div w:id="1722555693">
                                                      <w:marLeft w:val="0"/>
                                                      <w:marRight w:val="0"/>
                                                      <w:marTop w:val="0"/>
                                                      <w:marBottom w:val="0"/>
                                                      <w:divBdr>
                                                        <w:top w:val="none" w:sz="0" w:space="0" w:color="auto"/>
                                                        <w:left w:val="none" w:sz="0" w:space="0" w:color="auto"/>
                                                        <w:bottom w:val="none" w:sz="0" w:space="0" w:color="auto"/>
                                                        <w:right w:val="none" w:sz="0" w:space="0" w:color="auto"/>
                                                      </w:divBdr>
                                                    </w:div>
                                                    <w:div w:id="1452824937">
                                                      <w:marLeft w:val="0"/>
                                                      <w:marRight w:val="0"/>
                                                      <w:marTop w:val="0"/>
                                                      <w:marBottom w:val="0"/>
                                                      <w:divBdr>
                                                        <w:top w:val="none" w:sz="0" w:space="0" w:color="auto"/>
                                                        <w:left w:val="none" w:sz="0" w:space="0" w:color="auto"/>
                                                        <w:bottom w:val="none" w:sz="0" w:space="0" w:color="auto"/>
                                                        <w:right w:val="none" w:sz="0" w:space="0" w:color="auto"/>
                                                      </w:divBdr>
                                                    </w:div>
                                                    <w:div w:id="741440863">
                                                      <w:marLeft w:val="0"/>
                                                      <w:marRight w:val="0"/>
                                                      <w:marTop w:val="0"/>
                                                      <w:marBottom w:val="0"/>
                                                      <w:divBdr>
                                                        <w:top w:val="none" w:sz="0" w:space="0" w:color="auto"/>
                                                        <w:left w:val="none" w:sz="0" w:space="0" w:color="auto"/>
                                                        <w:bottom w:val="none" w:sz="0" w:space="0" w:color="auto"/>
                                                        <w:right w:val="none" w:sz="0" w:space="0" w:color="auto"/>
                                                      </w:divBdr>
                                                    </w:div>
                                                    <w:div w:id="1363507817">
                                                      <w:marLeft w:val="0"/>
                                                      <w:marRight w:val="0"/>
                                                      <w:marTop w:val="0"/>
                                                      <w:marBottom w:val="0"/>
                                                      <w:divBdr>
                                                        <w:top w:val="none" w:sz="0" w:space="0" w:color="auto"/>
                                                        <w:left w:val="none" w:sz="0" w:space="0" w:color="auto"/>
                                                        <w:bottom w:val="none" w:sz="0" w:space="0" w:color="auto"/>
                                                        <w:right w:val="none" w:sz="0" w:space="0" w:color="auto"/>
                                                      </w:divBdr>
                                                    </w:div>
                                                    <w:div w:id="1208026156">
                                                      <w:marLeft w:val="0"/>
                                                      <w:marRight w:val="0"/>
                                                      <w:marTop w:val="0"/>
                                                      <w:marBottom w:val="0"/>
                                                      <w:divBdr>
                                                        <w:top w:val="none" w:sz="0" w:space="0" w:color="auto"/>
                                                        <w:left w:val="none" w:sz="0" w:space="0" w:color="auto"/>
                                                        <w:bottom w:val="none" w:sz="0" w:space="0" w:color="auto"/>
                                                        <w:right w:val="none" w:sz="0" w:space="0" w:color="auto"/>
                                                      </w:divBdr>
                                                    </w:div>
                                                    <w:div w:id="81878298">
                                                      <w:marLeft w:val="0"/>
                                                      <w:marRight w:val="0"/>
                                                      <w:marTop w:val="0"/>
                                                      <w:marBottom w:val="0"/>
                                                      <w:divBdr>
                                                        <w:top w:val="none" w:sz="0" w:space="0" w:color="auto"/>
                                                        <w:left w:val="none" w:sz="0" w:space="0" w:color="auto"/>
                                                        <w:bottom w:val="none" w:sz="0" w:space="0" w:color="auto"/>
                                                        <w:right w:val="none" w:sz="0" w:space="0" w:color="auto"/>
                                                      </w:divBdr>
                                                    </w:div>
                                                    <w:div w:id="1128164573">
                                                      <w:marLeft w:val="0"/>
                                                      <w:marRight w:val="0"/>
                                                      <w:marTop w:val="0"/>
                                                      <w:marBottom w:val="0"/>
                                                      <w:divBdr>
                                                        <w:top w:val="none" w:sz="0" w:space="0" w:color="auto"/>
                                                        <w:left w:val="none" w:sz="0" w:space="0" w:color="auto"/>
                                                        <w:bottom w:val="none" w:sz="0" w:space="0" w:color="auto"/>
                                                        <w:right w:val="none" w:sz="0" w:space="0" w:color="auto"/>
                                                      </w:divBdr>
                                                    </w:div>
                                                    <w:div w:id="22892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96930">
                                  <w:marLeft w:val="0"/>
                                  <w:marRight w:val="0"/>
                                  <w:marTop w:val="0"/>
                                  <w:marBottom w:val="0"/>
                                  <w:divBdr>
                                    <w:top w:val="none" w:sz="0" w:space="0" w:color="auto"/>
                                    <w:left w:val="none" w:sz="0" w:space="0" w:color="auto"/>
                                    <w:bottom w:val="none" w:sz="0" w:space="0" w:color="auto"/>
                                    <w:right w:val="none" w:sz="0" w:space="0" w:color="auto"/>
                                  </w:divBdr>
                                  <w:divsChild>
                                    <w:div w:id="1446922152">
                                      <w:marLeft w:val="0"/>
                                      <w:marRight w:val="0"/>
                                      <w:marTop w:val="0"/>
                                      <w:marBottom w:val="0"/>
                                      <w:divBdr>
                                        <w:top w:val="none" w:sz="0" w:space="0" w:color="auto"/>
                                        <w:left w:val="none" w:sz="0" w:space="0" w:color="auto"/>
                                        <w:bottom w:val="none" w:sz="0" w:space="0" w:color="auto"/>
                                        <w:right w:val="none" w:sz="0" w:space="0" w:color="auto"/>
                                      </w:divBdr>
                                      <w:divsChild>
                                        <w:div w:id="1013844908">
                                          <w:marLeft w:val="0"/>
                                          <w:marRight w:val="0"/>
                                          <w:marTop w:val="0"/>
                                          <w:marBottom w:val="0"/>
                                          <w:divBdr>
                                            <w:top w:val="none" w:sz="0" w:space="0" w:color="auto"/>
                                            <w:left w:val="none" w:sz="0" w:space="0" w:color="auto"/>
                                            <w:bottom w:val="none" w:sz="0" w:space="0" w:color="auto"/>
                                            <w:right w:val="none" w:sz="0" w:space="0" w:color="auto"/>
                                          </w:divBdr>
                                          <w:divsChild>
                                            <w:div w:id="1068459110">
                                              <w:marLeft w:val="0"/>
                                              <w:marRight w:val="0"/>
                                              <w:marTop w:val="0"/>
                                              <w:marBottom w:val="0"/>
                                              <w:divBdr>
                                                <w:top w:val="none" w:sz="0" w:space="0" w:color="auto"/>
                                                <w:left w:val="none" w:sz="0" w:space="0" w:color="auto"/>
                                                <w:bottom w:val="none" w:sz="0" w:space="0" w:color="auto"/>
                                                <w:right w:val="none" w:sz="0" w:space="0" w:color="auto"/>
                                              </w:divBdr>
                                              <w:divsChild>
                                                <w:div w:id="1338191667">
                                                  <w:marLeft w:val="0"/>
                                                  <w:marRight w:val="0"/>
                                                  <w:marTop w:val="0"/>
                                                  <w:marBottom w:val="0"/>
                                                  <w:divBdr>
                                                    <w:top w:val="none" w:sz="0" w:space="0" w:color="auto"/>
                                                    <w:left w:val="none" w:sz="0" w:space="0" w:color="auto"/>
                                                    <w:bottom w:val="none" w:sz="0" w:space="0" w:color="auto"/>
                                                    <w:right w:val="none" w:sz="0" w:space="0" w:color="auto"/>
                                                  </w:divBdr>
                                                  <w:divsChild>
                                                    <w:div w:id="1476532844">
                                                      <w:marLeft w:val="0"/>
                                                      <w:marRight w:val="0"/>
                                                      <w:marTop w:val="0"/>
                                                      <w:marBottom w:val="0"/>
                                                      <w:divBdr>
                                                        <w:top w:val="none" w:sz="0" w:space="0" w:color="auto"/>
                                                        <w:left w:val="none" w:sz="0" w:space="0" w:color="auto"/>
                                                        <w:bottom w:val="none" w:sz="0" w:space="0" w:color="auto"/>
                                                        <w:right w:val="none" w:sz="0" w:space="0" w:color="auto"/>
                                                      </w:divBdr>
                                                    </w:div>
                                                    <w:div w:id="1143543326">
                                                      <w:marLeft w:val="0"/>
                                                      <w:marRight w:val="0"/>
                                                      <w:marTop w:val="0"/>
                                                      <w:marBottom w:val="0"/>
                                                      <w:divBdr>
                                                        <w:top w:val="none" w:sz="0" w:space="0" w:color="auto"/>
                                                        <w:left w:val="none" w:sz="0" w:space="0" w:color="auto"/>
                                                        <w:bottom w:val="none" w:sz="0" w:space="0" w:color="auto"/>
                                                        <w:right w:val="none" w:sz="0" w:space="0" w:color="auto"/>
                                                      </w:divBdr>
                                                    </w:div>
                                                    <w:div w:id="4621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549263">
                                  <w:marLeft w:val="0"/>
                                  <w:marRight w:val="0"/>
                                  <w:marTop w:val="0"/>
                                  <w:marBottom w:val="0"/>
                                  <w:divBdr>
                                    <w:top w:val="none" w:sz="0" w:space="0" w:color="auto"/>
                                    <w:left w:val="none" w:sz="0" w:space="0" w:color="auto"/>
                                    <w:bottom w:val="none" w:sz="0" w:space="0" w:color="auto"/>
                                    <w:right w:val="none" w:sz="0" w:space="0" w:color="auto"/>
                                  </w:divBdr>
                                  <w:divsChild>
                                    <w:div w:id="1797750062">
                                      <w:marLeft w:val="0"/>
                                      <w:marRight w:val="0"/>
                                      <w:marTop w:val="0"/>
                                      <w:marBottom w:val="0"/>
                                      <w:divBdr>
                                        <w:top w:val="none" w:sz="0" w:space="0" w:color="auto"/>
                                        <w:left w:val="none" w:sz="0" w:space="0" w:color="auto"/>
                                        <w:bottom w:val="none" w:sz="0" w:space="0" w:color="auto"/>
                                        <w:right w:val="none" w:sz="0" w:space="0" w:color="auto"/>
                                      </w:divBdr>
                                      <w:divsChild>
                                        <w:div w:id="1410620625">
                                          <w:marLeft w:val="0"/>
                                          <w:marRight w:val="0"/>
                                          <w:marTop w:val="0"/>
                                          <w:marBottom w:val="0"/>
                                          <w:divBdr>
                                            <w:top w:val="none" w:sz="0" w:space="0" w:color="auto"/>
                                            <w:left w:val="none" w:sz="0" w:space="0" w:color="auto"/>
                                            <w:bottom w:val="none" w:sz="0" w:space="0" w:color="auto"/>
                                            <w:right w:val="none" w:sz="0" w:space="0" w:color="auto"/>
                                          </w:divBdr>
                                          <w:divsChild>
                                            <w:div w:id="800462048">
                                              <w:marLeft w:val="0"/>
                                              <w:marRight w:val="0"/>
                                              <w:marTop w:val="0"/>
                                              <w:marBottom w:val="0"/>
                                              <w:divBdr>
                                                <w:top w:val="none" w:sz="0" w:space="0" w:color="auto"/>
                                                <w:left w:val="none" w:sz="0" w:space="0" w:color="auto"/>
                                                <w:bottom w:val="none" w:sz="0" w:space="0" w:color="auto"/>
                                                <w:right w:val="none" w:sz="0" w:space="0" w:color="auto"/>
                                              </w:divBdr>
                                              <w:divsChild>
                                                <w:div w:id="134220502">
                                                  <w:marLeft w:val="0"/>
                                                  <w:marRight w:val="0"/>
                                                  <w:marTop w:val="0"/>
                                                  <w:marBottom w:val="0"/>
                                                  <w:divBdr>
                                                    <w:top w:val="none" w:sz="0" w:space="0" w:color="auto"/>
                                                    <w:left w:val="none" w:sz="0" w:space="0" w:color="auto"/>
                                                    <w:bottom w:val="none" w:sz="0" w:space="0" w:color="auto"/>
                                                    <w:right w:val="none" w:sz="0" w:space="0" w:color="auto"/>
                                                  </w:divBdr>
                                                  <w:divsChild>
                                                    <w:div w:id="670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27831">
                                  <w:marLeft w:val="0"/>
                                  <w:marRight w:val="0"/>
                                  <w:marTop w:val="0"/>
                                  <w:marBottom w:val="0"/>
                                  <w:divBdr>
                                    <w:top w:val="none" w:sz="0" w:space="0" w:color="auto"/>
                                    <w:left w:val="none" w:sz="0" w:space="0" w:color="auto"/>
                                    <w:bottom w:val="none" w:sz="0" w:space="0" w:color="auto"/>
                                    <w:right w:val="none" w:sz="0" w:space="0" w:color="auto"/>
                                  </w:divBdr>
                                  <w:divsChild>
                                    <w:div w:id="59449135">
                                      <w:marLeft w:val="0"/>
                                      <w:marRight w:val="0"/>
                                      <w:marTop w:val="0"/>
                                      <w:marBottom w:val="0"/>
                                      <w:divBdr>
                                        <w:top w:val="none" w:sz="0" w:space="0" w:color="auto"/>
                                        <w:left w:val="none" w:sz="0" w:space="0" w:color="auto"/>
                                        <w:bottom w:val="none" w:sz="0" w:space="0" w:color="auto"/>
                                        <w:right w:val="none" w:sz="0" w:space="0" w:color="auto"/>
                                      </w:divBdr>
                                      <w:divsChild>
                                        <w:div w:id="1595550343">
                                          <w:marLeft w:val="0"/>
                                          <w:marRight w:val="0"/>
                                          <w:marTop w:val="0"/>
                                          <w:marBottom w:val="0"/>
                                          <w:divBdr>
                                            <w:top w:val="none" w:sz="0" w:space="0" w:color="auto"/>
                                            <w:left w:val="none" w:sz="0" w:space="0" w:color="auto"/>
                                            <w:bottom w:val="none" w:sz="0" w:space="0" w:color="auto"/>
                                            <w:right w:val="none" w:sz="0" w:space="0" w:color="auto"/>
                                          </w:divBdr>
                                          <w:divsChild>
                                            <w:div w:id="897975642">
                                              <w:marLeft w:val="0"/>
                                              <w:marRight w:val="0"/>
                                              <w:marTop w:val="0"/>
                                              <w:marBottom w:val="0"/>
                                              <w:divBdr>
                                                <w:top w:val="none" w:sz="0" w:space="0" w:color="auto"/>
                                                <w:left w:val="none" w:sz="0" w:space="0" w:color="auto"/>
                                                <w:bottom w:val="none" w:sz="0" w:space="0" w:color="auto"/>
                                                <w:right w:val="none" w:sz="0" w:space="0" w:color="auto"/>
                                              </w:divBdr>
                                              <w:divsChild>
                                                <w:div w:id="942223261">
                                                  <w:marLeft w:val="0"/>
                                                  <w:marRight w:val="0"/>
                                                  <w:marTop w:val="0"/>
                                                  <w:marBottom w:val="0"/>
                                                  <w:divBdr>
                                                    <w:top w:val="none" w:sz="0" w:space="0" w:color="auto"/>
                                                    <w:left w:val="none" w:sz="0" w:space="0" w:color="auto"/>
                                                    <w:bottom w:val="none" w:sz="0" w:space="0" w:color="auto"/>
                                                    <w:right w:val="none" w:sz="0" w:space="0" w:color="auto"/>
                                                  </w:divBdr>
                                                  <w:divsChild>
                                                    <w:div w:id="11035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17021">
                                  <w:marLeft w:val="0"/>
                                  <w:marRight w:val="0"/>
                                  <w:marTop w:val="0"/>
                                  <w:marBottom w:val="0"/>
                                  <w:divBdr>
                                    <w:top w:val="none" w:sz="0" w:space="0" w:color="auto"/>
                                    <w:left w:val="none" w:sz="0" w:space="0" w:color="auto"/>
                                    <w:bottom w:val="none" w:sz="0" w:space="0" w:color="auto"/>
                                    <w:right w:val="none" w:sz="0" w:space="0" w:color="auto"/>
                                  </w:divBdr>
                                  <w:divsChild>
                                    <w:div w:id="663974046">
                                      <w:marLeft w:val="0"/>
                                      <w:marRight w:val="0"/>
                                      <w:marTop w:val="0"/>
                                      <w:marBottom w:val="0"/>
                                      <w:divBdr>
                                        <w:top w:val="none" w:sz="0" w:space="0" w:color="auto"/>
                                        <w:left w:val="none" w:sz="0" w:space="0" w:color="auto"/>
                                        <w:bottom w:val="none" w:sz="0" w:space="0" w:color="auto"/>
                                        <w:right w:val="none" w:sz="0" w:space="0" w:color="auto"/>
                                      </w:divBdr>
                                      <w:divsChild>
                                        <w:div w:id="849754220">
                                          <w:marLeft w:val="0"/>
                                          <w:marRight w:val="0"/>
                                          <w:marTop w:val="0"/>
                                          <w:marBottom w:val="0"/>
                                          <w:divBdr>
                                            <w:top w:val="none" w:sz="0" w:space="0" w:color="auto"/>
                                            <w:left w:val="none" w:sz="0" w:space="0" w:color="auto"/>
                                            <w:bottom w:val="none" w:sz="0" w:space="0" w:color="auto"/>
                                            <w:right w:val="none" w:sz="0" w:space="0" w:color="auto"/>
                                          </w:divBdr>
                                          <w:divsChild>
                                            <w:div w:id="191849834">
                                              <w:marLeft w:val="0"/>
                                              <w:marRight w:val="0"/>
                                              <w:marTop w:val="0"/>
                                              <w:marBottom w:val="0"/>
                                              <w:divBdr>
                                                <w:top w:val="none" w:sz="0" w:space="0" w:color="auto"/>
                                                <w:left w:val="none" w:sz="0" w:space="0" w:color="auto"/>
                                                <w:bottom w:val="none" w:sz="0" w:space="0" w:color="auto"/>
                                                <w:right w:val="none" w:sz="0" w:space="0" w:color="auto"/>
                                              </w:divBdr>
                                              <w:divsChild>
                                                <w:div w:id="723673085">
                                                  <w:marLeft w:val="0"/>
                                                  <w:marRight w:val="0"/>
                                                  <w:marTop w:val="0"/>
                                                  <w:marBottom w:val="0"/>
                                                  <w:divBdr>
                                                    <w:top w:val="none" w:sz="0" w:space="0" w:color="auto"/>
                                                    <w:left w:val="none" w:sz="0" w:space="0" w:color="auto"/>
                                                    <w:bottom w:val="none" w:sz="0" w:space="0" w:color="auto"/>
                                                    <w:right w:val="none" w:sz="0" w:space="0" w:color="auto"/>
                                                  </w:divBdr>
                                                  <w:divsChild>
                                                    <w:div w:id="20887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09087">
                                  <w:marLeft w:val="0"/>
                                  <w:marRight w:val="0"/>
                                  <w:marTop w:val="0"/>
                                  <w:marBottom w:val="0"/>
                                  <w:divBdr>
                                    <w:top w:val="none" w:sz="0" w:space="0" w:color="auto"/>
                                    <w:left w:val="none" w:sz="0" w:space="0" w:color="auto"/>
                                    <w:bottom w:val="none" w:sz="0" w:space="0" w:color="auto"/>
                                    <w:right w:val="none" w:sz="0" w:space="0" w:color="auto"/>
                                  </w:divBdr>
                                  <w:divsChild>
                                    <w:div w:id="1429353470">
                                      <w:marLeft w:val="0"/>
                                      <w:marRight w:val="0"/>
                                      <w:marTop w:val="0"/>
                                      <w:marBottom w:val="0"/>
                                      <w:divBdr>
                                        <w:top w:val="none" w:sz="0" w:space="0" w:color="auto"/>
                                        <w:left w:val="none" w:sz="0" w:space="0" w:color="auto"/>
                                        <w:bottom w:val="none" w:sz="0" w:space="0" w:color="auto"/>
                                        <w:right w:val="none" w:sz="0" w:space="0" w:color="auto"/>
                                      </w:divBdr>
                                      <w:divsChild>
                                        <w:div w:id="378632042">
                                          <w:marLeft w:val="0"/>
                                          <w:marRight w:val="0"/>
                                          <w:marTop w:val="0"/>
                                          <w:marBottom w:val="0"/>
                                          <w:divBdr>
                                            <w:top w:val="none" w:sz="0" w:space="0" w:color="auto"/>
                                            <w:left w:val="none" w:sz="0" w:space="0" w:color="auto"/>
                                            <w:bottom w:val="none" w:sz="0" w:space="0" w:color="auto"/>
                                            <w:right w:val="none" w:sz="0" w:space="0" w:color="auto"/>
                                          </w:divBdr>
                                          <w:divsChild>
                                            <w:div w:id="772434308">
                                              <w:marLeft w:val="0"/>
                                              <w:marRight w:val="0"/>
                                              <w:marTop w:val="0"/>
                                              <w:marBottom w:val="0"/>
                                              <w:divBdr>
                                                <w:top w:val="none" w:sz="0" w:space="0" w:color="auto"/>
                                                <w:left w:val="none" w:sz="0" w:space="0" w:color="auto"/>
                                                <w:bottom w:val="none" w:sz="0" w:space="0" w:color="auto"/>
                                                <w:right w:val="none" w:sz="0" w:space="0" w:color="auto"/>
                                              </w:divBdr>
                                              <w:divsChild>
                                                <w:div w:id="1990285109">
                                                  <w:marLeft w:val="0"/>
                                                  <w:marRight w:val="0"/>
                                                  <w:marTop w:val="0"/>
                                                  <w:marBottom w:val="0"/>
                                                  <w:divBdr>
                                                    <w:top w:val="none" w:sz="0" w:space="0" w:color="auto"/>
                                                    <w:left w:val="none" w:sz="0" w:space="0" w:color="auto"/>
                                                    <w:bottom w:val="none" w:sz="0" w:space="0" w:color="auto"/>
                                                    <w:right w:val="none" w:sz="0" w:space="0" w:color="auto"/>
                                                  </w:divBdr>
                                                  <w:divsChild>
                                                    <w:div w:id="8739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308215">
                                  <w:marLeft w:val="0"/>
                                  <w:marRight w:val="0"/>
                                  <w:marTop w:val="0"/>
                                  <w:marBottom w:val="0"/>
                                  <w:divBdr>
                                    <w:top w:val="none" w:sz="0" w:space="0" w:color="auto"/>
                                    <w:left w:val="none" w:sz="0" w:space="0" w:color="auto"/>
                                    <w:bottom w:val="none" w:sz="0" w:space="0" w:color="auto"/>
                                    <w:right w:val="none" w:sz="0" w:space="0" w:color="auto"/>
                                  </w:divBdr>
                                  <w:divsChild>
                                    <w:div w:id="1399938609">
                                      <w:marLeft w:val="0"/>
                                      <w:marRight w:val="0"/>
                                      <w:marTop w:val="0"/>
                                      <w:marBottom w:val="0"/>
                                      <w:divBdr>
                                        <w:top w:val="none" w:sz="0" w:space="0" w:color="auto"/>
                                        <w:left w:val="none" w:sz="0" w:space="0" w:color="auto"/>
                                        <w:bottom w:val="none" w:sz="0" w:space="0" w:color="auto"/>
                                        <w:right w:val="none" w:sz="0" w:space="0" w:color="auto"/>
                                      </w:divBdr>
                                      <w:divsChild>
                                        <w:div w:id="1479490666">
                                          <w:marLeft w:val="0"/>
                                          <w:marRight w:val="0"/>
                                          <w:marTop w:val="0"/>
                                          <w:marBottom w:val="0"/>
                                          <w:divBdr>
                                            <w:top w:val="none" w:sz="0" w:space="0" w:color="auto"/>
                                            <w:left w:val="none" w:sz="0" w:space="0" w:color="auto"/>
                                            <w:bottom w:val="none" w:sz="0" w:space="0" w:color="auto"/>
                                            <w:right w:val="none" w:sz="0" w:space="0" w:color="auto"/>
                                          </w:divBdr>
                                          <w:divsChild>
                                            <w:div w:id="1578321624">
                                              <w:marLeft w:val="0"/>
                                              <w:marRight w:val="0"/>
                                              <w:marTop w:val="0"/>
                                              <w:marBottom w:val="0"/>
                                              <w:divBdr>
                                                <w:top w:val="none" w:sz="0" w:space="0" w:color="auto"/>
                                                <w:left w:val="none" w:sz="0" w:space="0" w:color="auto"/>
                                                <w:bottom w:val="none" w:sz="0" w:space="0" w:color="auto"/>
                                                <w:right w:val="none" w:sz="0" w:space="0" w:color="auto"/>
                                              </w:divBdr>
                                              <w:divsChild>
                                                <w:div w:id="1866404748">
                                                  <w:marLeft w:val="0"/>
                                                  <w:marRight w:val="0"/>
                                                  <w:marTop w:val="0"/>
                                                  <w:marBottom w:val="0"/>
                                                  <w:divBdr>
                                                    <w:top w:val="none" w:sz="0" w:space="0" w:color="auto"/>
                                                    <w:left w:val="none" w:sz="0" w:space="0" w:color="auto"/>
                                                    <w:bottom w:val="none" w:sz="0" w:space="0" w:color="auto"/>
                                                    <w:right w:val="none" w:sz="0" w:space="0" w:color="auto"/>
                                                  </w:divBdr>
                                                  <w:divsChild>
                                                    <w:div w:id="73481179">
                                                      <w:marLeft w:val="0"/>
                                                      <w:marRight w:val="0"/>
                                                      <w:marTop w:val="0"/>
                                                      <w:marBottom w:val="0"/>
                                                      <w:divBdr>
                                                        <w:top w:val="none" w:sz="0" w:space="0" w:color="auto"/>
                                                        <w:left w:val="none" w:sz="0" w:space="0" w:color="auto"/>
                                                        <w:bottom w:val="none" w:sz="0" w:space="0" w:color="auto"/>
                                                        <w:right w:val="none" w:sz="0" w:space="0" w:color="auto"/>
                                                      </w:divBdr>
                                                    </w:div>
                                                    <w:div w:id="1776561989">
                                                      <w:marLeft w:val="0"/>
                                                      <w:marRight w:val="0"/>
                                                      <w:marTop w:val="0"/>
                                                      <w:marBottom w:val="0"/>
                                                      <w:divBdr>
                                                        <w:top w:val="none" w:sz="0" w:space="0" w:color="auto"/>
                                                        <w:left w:val="none" w:sz="0" w:space="0" w:color="auto"/>
                                                        <w:bottom w:val="none" w:sz="0" w:space="0" w:color="auto"/>
                                                        <w:right w:val="none" w:sz="0" w:space="0" w:color="auto"/>
                                                      </w:divBdr>
                                                    </w:div>
                                                    <w:div w:id="356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874907">
                                  <w:marLeft w:val="0"/>
                                  <w:marRight w:val="0"/>
                                  <w:marTop w:val="0"/>
                                  <w:marBottom w:val="0"/>
                                  <w:divBdr>
                                    <w:top w:val="none" w:sz="0" w:space="0" w:color="auto"/>
                                    <w:left w:val="none" w:sz="0" w:space="0" w:color="auto"/>
                                    <w:bottom w:val="none" w:sz="0" w:space="0" w:color="auto"/>
                                    <w:right w:val="none" w:sz="0" w:space="0" w:color="auto"/>
                                  </w:divBdr>
                                  <w:divsChild>
                                    <w:div w:id="35085436">
                                      <w:marLeft w:val="0"/>
                                      <w:marRight w:val="0"/>
                                      <w:marTop w:val="0"/>
                                      <w:marBottom w:val="0"/>
                                      <w:divBdr>
                                        <w:top w:val="none" w:sz="0" w:space="0" w:color="auto"/>
                                        <w:left w:val="none" w:sz="0" w:space="0" w:color="auto"/>
                                        <w:bottom w:val="none" w:sz="0" w:space="0" w:color="auto"/>
                                        <w:right w:val="none" w:sz="0" w:space="0" w:color="auto"/>
                                      </w:divBdr>
                                      <w:divsChild>
                                        <w:div w:id="1726098268">
                                          <w:marLeft w:val="0"/>
                                          <w:marRight w:val="0"/>
                                          <w:marTop w:val="0"/>
                                          <w:marBottom w:val="0"/>
                                          <w:divBdr>
                                            <w:top w:val="none" w:sz="0" w:space="0" w:color="auto"/>
                                            <w:left w:val="none" w:sz="0" w:space="0" w:color="auto"/>
                                            <w:bottom w:val="none" w:sz="0" w:space="0" w:color="auto"/>
                                            <w:right w:val="none" w:sz="0" w:space="0" w:color="auto"/>
                                          </w:divBdr>
                                          <w:divsChild>
                                            <w:div w:id="1916817099">
                                              <w:marLeft w:val="0"/>
                                              <w:marRight w:val="0"/>
                                              <w:marTop w:val="0"/>
                                              <w:marBottom w:val="0"/>
                                              <w:divBdr>
                                                <w:top w:val="none" w:sz="0" w:space="0" w:color="auto"/>
                                                <w:left w:val="none" w:sz="0" w:space="0" w:color="auto"/>
                                                <w:bottom w:val="none" w:sz="0" w:space="0" w:color="auto"/>
                                                <w:right w:val="none" w:sz="0" w:space="0" w:color="auto"/>
                                              </w:divBdr>
                                              <w:divsChild>
                                                <w:div w:id="1346516942">
                                                  <w:marLeft w:val="0"/>
                                                  <w:marRight w:val="0"/>
                                                  <w:marTop w:val="0"/>
                                                  <w:marBottom w:val="0"/>
                                                  <w:divBdr>
                                                    <w:top w:val="none" w:sz="0" w:space="0" w:color="auto"/>
                                                    <w:left w:val="none" w:sz="0" w:space="0" w:color="auto"/>
                                                    <w:bottom w:val="none" w:sz="0" w:space="0" w:color="auto"/>
                                                    <w:right w:val="none" w:sz="0" w:space="0" w:color="auto"/>
                                                  </w:divBdr>
                                                  <w:divsChild>
                                                    <w:div w:id="13901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402303">
                                  <w:marLeft w:val="0"/>
                                  <w:marRight w:val="0"/>
                                  <w:marTop w:val="0"/>
                                  <w:marBottom w:val="0"/>
                                  <w:divBdr>
                                    <w:top w:val="none" w:sz="0" w:space="0" w:color="auto"/>
                                    <w:left w:val="none" w:sz="0" w:space="0" w:color="auto"/>
                                    <w:bottom w:val="none" w:sz="0" w:space="0" w:color="auto"/>
                                    <w:right w:val="none" w:sz="0" w:space="0" w:color="auto"/>
                                  </w:divBdr>
                                  <w:divsChild>
                                    <w:div w:id="137385571">
                                      <w:marLeft w:val="0"/>
                                      <w:marRight w:val="0"/>
                                      <w:marTop w:val="0"/>
                                      <w:marBottom w:val="0"/>
                                      <w:divBdr>
                                        <w:top w:val="none" w:sz="0" w:space="0" w:color="auto"/>
                                        <w:left w:val="none" w:sz="0" w:space="0" w:color="auto"/>
                                        <w:bottom w:val="none" w:sz="0" w:space="0" w:color="auto"/>
                                        <w:right w:val="none" w:sz="0" w:space="0" w:color="auto"/>
                                      </w:divBdr>
                                      <w:divsChild>
                                        <w:div w:id="442388472">
                                          <w:marLeft w:val="0"/>
                                          <w:marRight w:val="0"/>
                                          <w:marTop w:val="0"/>
                                          <w:marBottom w:val="0"/>
                                          <w:divBdr>
                                            <w:top w:val="none" w:sz="0" w:space="0" w:color="auto"/>
                                            <w:left w:val="none" w:sz="0" w:space="0" w:color="auto"/>
                                            <w:bottom w:val="none" w:sz="0" w:space="0" w:color="auto"/>
                                            <w:right w:val="none" w:sz="0" w:space="0" w:color="auto"/>
                                          </w:divBdr>
                                          <w:divsChild>
                                            <w:div w:id="1839929319">
                                              <w:marLeft w:val="0"/>
                                              <w:marRight w:val="0"/>
                                              <w:marTop w:val="0"/>
                                              <w:marBottom w:val="0"/>
                                              <w:divBdr>
                                                <w:top w:val="none" w:sz="0" w:space="0" w:color="auto"/>
                                                <w:left w:val="none" w:sz="0" w:space="0" w:color="auto"/>
                                                <w:bottom w:val="none" w:sz="0" w:space="0" w:color="auto"/>
                                                <w:right w:val="none" w:sz="0" w:space="0" w:color="auto"/>
                                              </w:divBdr>
                                              <w:divsChild>
                                                <w:div w:id="1873763457">
                                                  <w:marLeft w:val="0"/>
                                                  <w:marRight w:val="0"/>
                                                  <w:marTop w:val="0"/>
                                                  <w:marBottom w:val="0"/>
                                                  <w:divBdr>
                                                    <w:top w:val="none" w:sz="0" w:space="0" w:color="auto"/>
                                                    <w:left w:val="none" w:sz="0" w:space="0" w:color="auto"/>
                                                    <w:bottom w:val="none" w:sz="0" w:space="0" w:color="auto"/>
                                                    <w:right w:val="none" w:sz="0" w:space="0" w:color="auto"/>
                                                  </w:divBdr>
                                                  <w:divsChild>
                                                    <w:div w:id="10298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529427">
                                  <w:marLeft w:val="0"/>
                                  <w:marRight w:val="0"/>
                                  <w:marTop w:val="0"/>
                                  <w:marBottom w:val="0"/>
                                  <w:divBdr>
                                    <w:top w:val="none" w:sz="0" w:space="0" w:color="auto"/>
                                    <w:left w:val="none" w:sz="0" w:space="0" w:color="auto"/>
                                    <w:bottom w:val="none" w:sz="0" w:space="0" w:color="auto"/>
                                    <w:right w:val="none" w:sz="0" w:space="0" w:color="auto"/>
                                  </w:divBdr>
                                  <w:divsChild>
                                    <w:div w:id="289096836">
                                      <w:marLeft w:val="0"/>
                                      <w:marRight w:val="0"/>
                                      <w:marTop w:val="0"/>
                                      <w:marBottom w:val="0"/>
                                      <w:divBdr>
                                        <w:top w:val="none" w:sz="0" w:space="0" w:color="auto"/>
                                        <w:left w:val="none" w:sz="0" w:space="0" w:color="auto"/>
                                        <w:bottom w:val="none" w:sz="0" w:space="0" w:color="auto"/>
                                        <w:right w:val="none" w:sz="0" w:space="0" w:color="auto"/>
                                      </w:divBdr>
                                      <w:divsChild>
                                        <w:div w:id="2142071419">
                                          <w:marLeft w:val="0"/>
                                          <w:marRight w:val="0"/>
                                          <w:marTop w:val="0"/>
                                          <w:marBottom w:val="0"/>
                                          <w:divBdr>
                                            <w:top w:val="none" w:sz="0" w:space="0" w:color="auto"/>
                                            <w:left w:val="none" w:sz="0" w:space="0" w:color="auto"/>
                                            <w:bottom w:val="none" w:sz="0" w:space="0" w:color="auto"/>
                                            <w:right w:val="none" w:sz="0" w:space="0" w:color="auto"/>
                                          </w:divBdr>
                                          <w:divsChild>
                                            <w:div w:id="1918325806">
                                              <w:marLeft w:val="0"/>
                                              <w:marRight w:val="0"/>
                                              <w:marTop w:val="0"/>
                                              <w:marBottom w:val="0"/>
                                              <w:divBdr>
                                                <w:top w:val="none" w:sz="0" w:space="0" w:color="auto"/>
                                                <w:left w:val="none" w:sz="0" w:space="0" w:color="auto"/>
                                                <w:bottom w:val="none" w:sz="0" w:space="0" w:color="auto"/>
                                                <w:right w:val="none" w:sz="0" w:space="0" w:color="auto"/>
                                              </w:divBdr>
                                              <w:divsChild>
                                                <w:div w:id="1807628201">
                                                  <w:marLeft w:val="0"/>
                                                  <w:marRight w:val="0"/>
                                                  <w:marTop w:val="0"/>
                                                  <w:marBottom w:val="0"/>
                                                  <w:divBdr>
                                                    <w:top w:val="none" w:sz="0" w:space="0" w:color="auto"/>
                                                    <w:left w:val="none" w:sz="0" w:space="0" w:color="auto"/>
                                                    <w:bottom w:val="none" w:sz="0" w:space="0" w:color="auto"/>
                                                    <w:right w:val="none" w:sz="0" w:space="0" w:color="auto"/>
                                                  </w:divBdr>
                                                  <w:divsChild>
                                                    <w:div w:id="270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231653">
                                  <w:marLeft w:val="0"/>
                                  <w:marRight w:val="0"/>
                                  <w:marTop w:val="0"/>
                                  <w:marBottom w:val="0"/>
                                  <w:divBdr>
                                    <w:top w:val="none" w:sz="0" w:space="0" w:color="auto"/>
                                    <w:left w:val="none" w:sz="0" w:space="0" w:color="auto"/>
                                    <w:bottom w:val="none" w:sz="0" w:space="0" w:color="auto"/>
                                    <w:right w:val="none" w:sz="0" w:space="0" w:color="auto"/>
                                  </w:divBdr>
                                  <w:divsChild>
                                    <w:div w:id="2120635751">
                                      <w:marLeft w:val="0"/>
                                      <w:marRight w:val="0"/>
                                      <w:marTop w:val="0"/>
                                      <w:marBottom w:val="0"/>
                                      <w:divBdr>
                                        <w:top w:val="none" w:sz="0" w:space="0" w:color="auto"/>
                                        <w:left w:val="none" w:sz="0" w:space="0" w:color="auto"/>
                                        <w:bottom w:val="none" w:sz="0" w:space="0" w:color="auto"/>
                                        <w:right w:val="none" w:sz="0" w:space="0" w:color="auto"/>
                                      </w:divBdr>
                                      <w:divsChild>
                                        <w:div w:id="1805853231">
                                          <w:marLeft w:val="0"/>
                                          <w:marRight w:val="0"/>
                                          <w:marTop w:val="0"/>
                                          <w:marBottom w:val="0"/>
                                          <w:divBdr>
                                            <w:top w:val="none" w:sz="0" w:space="0" w:color="auto"/>
                                            <w:left w:val="none" w:sz="0" w:space="0" w:color="auto"/>
                                            <w:bottom w:val="none" w:sz="0" w:space="0" w:color="auto"/>
                                            <w:right w:val="none" w:sz="0" w:space="0" w:color="auto"/>
                                          </w:divBdr>
                                          <w:divsChild>
                                            <w:div w:id="1835410714">
                                              <w:marLeft w:val="0"/>
                                              <w:marRight w:val="0"/>
                                              <w:marTop w:val="0"/>
                                              <w:marBottom w:val="0"/>
                                              <w:divBdr>
                                                <w:top w:val="none" w:sz="0" w:space="0" w:color="auto"/>
                                                <w:left w:val="none" w:sz="0" w:space="0" w:color="auto"/>
                                                <w:bottom w:val="none" w:sz="0" w:space="0" w:color="auto"/>
                                                <w:right w:val="none" w:sz="0" w:space="0" w:color="auto"/>
                                              </w:divBdr>
                                              <w:divsChild>
                                                <w:div w:id="1241981920">
                                                  <w:marLeft w:val="0"/>
                                                  <w:marRight w:val="0"/>
                                                  <w:marTop w:val="0"/>
                                                  <w:marBottom w:val="0"/>
                                                  <w:divBdr>
                                                    <w:top w:val="none" w:sz="0" w:space="0" w:color="auto"/>
                                                    <w:left w:val="none" w:sz="0" w:space="0" w:color="auto"/>
                                                    <w:bottom w:val="none" w:sz="0" w:space="0" w:color="auto"/>
                                                    <w:right w:val="none" w:sz="0" w:space="0" w:color="auto"/>
                                                  </w:divBdr>
                                                  <w:divsChild>
                                                    <w:div w:id="1449618488">
                                                      <w:marLeft w:val="0"/>
                                                      <w:marRight w:val="0"/>
                                                      <w:marTop w:val="0"/>
                                                      <w:marBottom w:val="0"/>
                                                      <w:divBdr>
                                                        <w:top w:val="none" w:sz="0" w:space="0" w:color="auto"/>
                                                        <w:left w:val="none" w:sz="0" w:space="0" w:color="auto"/>
                                                        <w:bottom w:val="none" w:sz="0" w:space="0" w:color="auto"/>
                                                        <w:right w:val="none" w:sz="0" w:space="0" w:color="auto"/>
                                                      </w:divBdr>
                                                    </w:div>
                                                    <w:div w:id="931283047">
                                                      <w:marLeft w:val="0"/>
                                                      <w:marRight w:val="0"/>
                                                      <w:marTop w:val="0"/>
                                                      <w:marBottom w:val="0"/>
                                                      <w:divBdr>
                                                        <w:top w:val="none" w:sz="0" w:space="0" w:color="auto"/>
                                                        <w:left w:val="none" w:sz="0" w:space="0" w:color="auto"/>
                                                        <w:bottom w:val="none" w:sz="0" w:space="0" w:color="auto"/>
                                                        <w:right w:val="none" w:sz="0" w:space="0" w:color="auto"/>
                                                      </w:divBdr>
                                                    </w:div>
                                                    <w:div w:id="1399284599">
                                                      <w:marLeft w:val="0"/>
                                                      <w:marRight w:val="0"/>
                                                      <w:marTop w:val="0"/>
                                                      <w:marBottom w:val="0"/>
                                                      <w:divBdr>
                                                        <w:top w:val="none" w:sz="0" w:space="0" w:color="auto"/>
                                                        <w:left w:val="none" w:sz="0" w:space="0" w:color="auto"/>
                                                        <w:bottom w:val="none" w:sz="0" w:space="0" w:color="auto"/>
                                                        <w:right w:val="none" w:sz="0" w:space="0" w:color="auto"/>
                                                      </w:divBdr>
                                                    </w:div>
                                                    <w:div w:id="1821000454">
                                                      <w:marLeft w:val="0"/>
                                                      <w:marRight w:val="0"/>
                                                      <w:marTop w:val="0"/>
                                                      <w:marBottom w:val="0"/>
                                                      <w:divBdr>
                                                        <w:top w:val="none" w:sz="0" w:space="0" w:color="auto"/>
                                                        <w:left w:val="none" w:sz="0" w:space="0" w:color="auto"/>
                                                        <w:bottom w:val="none" w:sz="0" w:space="0" w:color="auto"/>
                                                        <w:right w:val="none" w:sz="0" w:space="0" w:color="auto"/>
                                                      </w:divBdr>
                                                    </w:div>
                                                    <w:div w:id="1812212148">
                                                      <w:marLeft w:val="0"/>
                                                      <w:marRight w:val="0"/>
                                                      <w:marTop w:val="0"/>
                                                      <w:marBottom w:val="0"/>
                                                      <w:divBdr>
                                                        <w:top w:val="none" w:sz="0" w:space="0" w:color="auto"/>
                                                        <w:left w:val="none" w:sz="0" w:space="0" w:color="auto"/>
                                                        <w:bottom w:val="none" w:sz="0" w:space="0" w:color="auto"/>
                                                        <w:right w:val="none" w:sz="0" w:space="0" w:color="auto"/>
                                                      </w:divBdr>
                                                    </w:div>
                                                    <w:div w:id="16340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3672">
                                  <w:marLeft w:val="0"/>
                                  <w:marRight w:val="0"/>
                                  <w:marTop w:val="0"/>
                                  <w:marBottom w:val="0"/>
                                  <w:divBdr>
                                    <w:top w:val="none" w:sz="0" w:space="0" w:color="auto"/>
                                    <w:left w:val="none" w:sz="0" w:space="0" w:color="auto"/>
                                    <w:bottom w:val="none" w:sz="0" w:space="0" w:color="auto"/>
                                    <w:right w:val="none" w:sz="0" w:space="0" w:color="auto"/>
                                  </w:divBdr>
                                  <w:divsChild>
                                    <w:div w:id="1802265613">
                                      <w:marLeft w:val="0"/>
                                      <w:marRight w:val="0"/>
                                      <w:marTop w:val="0"/>
                                      <w:marBottom w:val="0"/>
                                      <w:divBdr>
                                        <w:top w:val="none" w:sz="0" w:space="0" w:color="auto"/>
                                        <w:left w:val="none" w:sz="0" w:space="0" w:color="auto"/>
                                        <w:bottom w:val="none" w:sz="0" w:space="0" w:color="auto"/>
                                        <w:right w:val="none" w:sz="0" w:space="0" w:color="auto"/>
                                      </w:divBdr>
                                      <w:divsChild>
                                        <w:div w:id="980380699">
                                          <w:marLeft w:val="0"/>
                                          <w:marRight w:val="0"/>
                                          <w:marTop w:val="0"/>
                                          <w:marBottom w:val="0"/>
                                          <w:divBdr>
                                            <w:top w:val="none" w:sz="0" w:space="0" w:color="auto"/>
                                            <w:left w:val="none" w:sz="0" w:space="0" w:color="auto"/>
                                            <w:bottom w:val="none" w:sz="0" w:space="0" w:color="auto"/>
                                            <w:right w:val="none" w:sz="0" w:space="0" w:color="auto"/>
                                          </w:divBdr>
                                          <w:divsChild>
                                            <w:div w:id="435832675">
                                              <w:marLeft w:val="0"/>
                                              <w:marRight w:val="0"/>
                                              <w:marTop w:val="0"/>
                                              <w:marBottom w:val="0"/>
                                              <w:divBdr>
                                                <w:top w:val="none" w:sz="0" w:space="0" w:color="auto"/>
                                                <w:left w:val="none" w:sz="0" w:space="0" w:color="auto"/>
                                                <w:bottom w:val="none" w:sz="0" w:space="0" w:color="auto"/>
                                                <w:right w:val="none" w:sz="0" w:space="0" w:color="auto"/>
                                              </w:divBdr>
                                              <w:divsChild>
                                                <w:div w:id="425033587">
                                                  <w:marLeft w:val="0"/>
                                                  <w:marRight w:val="0"/>
                                                  <w:marTop w:val="0"/>
                                                  <w:marBottom w:val="0"/>
                                                  <w:divBdr>
                                                    <w:top w:val="none" w:sz="0" w:space="0" w:color="auto"/>
                                                    <w:left w:val="none" w:sz="0" w:space="0" w:color="auto"/>
                                                    <w:bottom w:val="none" w:sz="0" w:space="0" w:color="auto"/>
                                                    <w:right w:val="none" w:sz="0" w:space="0" w:color="auto"/>
                                                  </w:divBdr>
                                                  <w:divsChild>
                                                    <w:div w:id="1359041719">
                                                      <w:marLeft w:val="0"/>
                                                      <w:marRight w:val="0"/>
                                                      <w:marTop w:val="0"/>
                                                      <w:marBottom w:val="0"/>
                                                      <w:divBdr>
                                                        <w:top w:val="none" w:sz="0" w:space="0" w:color="auto"/>
                                                        <w:left w:val="none" w:sz="0" w:space="0" w:color="auto"/>
                                                        <w:bottom w:val="none" w:sz="0" w:space="0" w:color="auto"/>
                                                        <w:right w:val="none" w:sz="0" w:space="0" w:color="auto"/>
                                                      </w:divBdr>
                                                      <w:divsChild>
                                                        <w:div w:id="6379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29519">
                                  <w:marLeft w:val="0"/>
                                  <w:marRight w:val="0"/>
                                  <w:marTop w:val="0"/>
                                  <w:marBottom w:val="0"/>
                                  <w:divBdr>
                                    <w:top w:val="none" w:sz="0" w:space="0" w:color="auto"/>
                                    <w:left w:val="none" w:sz="0" w:space="0" w:color="auto"/>
                                    <w:bottom w:val="none" w:sz="0" w:space="0" w:color="auto"/>
                                    <w:right w:val="none" w:sz="0" w:space="0" w:color="auto"/>
                                  </w:divBdr>
                                  <w:divsChild>
                                    <w:div w:id="2116516080">
                                      <w:marLeft w:val="0"/>
                                      <w:marRight w:val="0"/>
                                      <w:marTop w:val="0"/>
                                      <w:marBottom w:val="0"/>
                                      <w:divBdr>
                                        <w:top w:val="none" w:sz="0" w:space="0" w:color="auto"/>
                                        <w:left w:val="none" w:sz="0" w:space="0" w:color="auto"/>
                                        <w:bottom w:val="none" w:sz="0" w:space="0" w:color="auto"/>
                                        <w:right w:val="none" w:sz="0" w:space="0" w:color="auto"/>
                                      </w:divBdr>
                                      <w:divsChild>
                                        <w:div w:id="875235575">
                                          <w:marLeft w:val="0"/>
                                          <w:marRight w:val="0"/>
                                          <w:marTop w:val="0"/>
                                          <w:marBottom w:val="0"/>
                                          <w:divBdr>
                                            <w:top w:val="none" w:sz="0" w:space="0" w:color="auto"/>
                                            <w:left w:val="none" w:sz="0" w:space="0" w:color="auto"/>
                                            <w:bottom w:val="none" w:sz="0" w:space="0" w:color="auto"/>
                                            <w:right w:val="none" w:sz="0" w:space="0" w:color="auto"/>
                                          </w:divBdr>
                                          <w:divsChild>
                                            <w:div w:id="1398941153">
                                              <w:marLeft w:val="0"/>
                                              <w:marRight w:val="0"/>
                                              <w:marTop w:val="0"/>
                                              <w:marBottom w:val="0"/>
                                              <w:divBdr>
                                                <w:top w:val="none" w:sz="0" w:space="0" w:color="auto"/>
                                                <w:left w:val="none" w:sz="0" w:space="0" w:color="auto"/>
                                                <w:bottom w:val="none" w:sz="0" w:space="0" w:color="auto"/>
                                                <w:right w:val="none" w:sz="0" w:space="0" w:color="auto"/>
                                              </w:divBdr>
                                              <w:divsChild>
                                                <w:div w:id="1247685754">
                                                  <w:marLeft w:val="0"/>
                                                  <w:marRight w:val="0"/>
                                                  <w:marTop w:val="0"/>
                                                  <w:marBottom w:val="0"/>
                                                  <w:divBdr>
                                                    <w:top w:val="none" w:sz="0" w:space="0" w:color="auto"/>
                                                    <w:left w:val="none" w:sz="0" w:space="0" w:color="auto"/>
                                                    <w:bottom w:val="none" w:sz="0" w:space="0" w:color="auto"/>
                                                    <w:right w:val="none" w:sz="0" w:space="0" w:color="auto"/>
                                                  </w:divBdr>
                                                  <w:divsChild>
                                                    <w:div w:id="16433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9784">
                                  <w:marLeft w:val="0"/>
                                  <w:marRight w:val="0"/>
                                  <w:marTop w:val="0"/>
                                  <w:marBottom w:val="0"/>
                                  <w:divBdr>
                                    <w:top w:val="none" w:sz="0" w:space="0" w:color="auto"/>
                                    <w:left w:val="none" w:sz="0" w:space="0" w:color="auto"/>
                                    <w:bottom w:val="none" w:sz="0" w:space="0" w:color="auto"/>
                                    <w:right w:val="none" w:sz="0" w:space="0" w:color="auto"/>
                                  </w:divBdr>
                                </w:div>
                                <w:div w:id="847985099">
                                  <w:marLeft w:val="0"/>
                                  <w:marRight w:val="0"/>
                                  <w:marTop w:val="0"/>
                                  <w:marBottom w:val="0"/>
                                  <w:divBdr>
                                    <w:top w:val="none" w:sz="0" w:space="0" w:color="auto"/>
                                    <w:left w:val="none" w:sz="0" w:space="0" w:color="auto"/>
                                    <w:bottom w:val="none" w:sz="0" w:space="0" w:color="auto"/>
                                    <w:right w:val="none" w:sz="0" w:space="0" w:color="auto"/>
                                  </w:divBdr>
                                  <w:divsChild>
                                    <w:div w:id="2106342415">
                                      <w:marLeft w:val="0"/>
                                      <w:marRight w:val="0"/>
                                      <w:marTop w:val="0"/>
                                      <w:marBottom w:val="0"/>
                                      <w:divBdr>
                                        <w:top w:val="none" w:sz="0" w:space="0" w:color="auto"/>
                                        <w:left w:val="none" w:sz="0" w:space="0" w:color="auto"/>
                                        <w:bottom w:val="none" w:sz="0" w:space="0" w:color="auto"/>
                                        <w:right w:val="none" w:sz="0" w:space="0" w:color="auto"/>
                                      </w:divBdr>
                                      <w:divsChild>
                                        <w:div w:id="264466526">
                                          <w:marLeft w:val="0"/>
                                          <w:marRight w:val="0"/>
                                          <w:marTop w:val="0"/>
                                          <w:marBottom w:val="0"/>
                                          <w:divBdr>
                                            <w:top w:val="none" w:sz="0" w:space="0" w:color="auto"/>
                                            <w:left w:val="none" w:sz="0" w:space="0" w:color="auto"/>
                                            <w:bottom w:val="none" w:sz="0" w:space="0" w:color="auto"/>
                                            <w:right w:val="none" w:sz="0" w:space="0" w:color="auto"/>
                                          </w:divBdr>
                                          <w:divsChild>
                                            <w:div w:id="1936550513">
                                              <w:marLeft w:val="0"/>
                                              <w:marRight w:val="0"/>
                                              <w:marTop w:val="0"/>
                                              <w:marBottom w:val="0"/>
                                              <w:divBdr>
                                                <w:top w:val="none" w:sz="0" w:space="0" w:color="auto"/>
                                                <w:left w:val="none" w:sz="0" w:space="0" w:color="auto"/>
                                                <w:bottom w:val="none" w:sz="0" w:space="0" w:color="auto"/>
                                                <w:right w:val="none" w:sz="0" w:space="0" w:color="auto"/>
                                              </w:divBdr>
                                              <w:divsChild>
                                                <w:div w:id="220605930">
                                                  <w:marLeft w:val="0"/>
                                                  <w:marRight w:val="0"/>
                                                  <w:marTop w:val="0"/>
                                                  <w:marBottom w:val="0"/>
                                                  <w:divBdr>
                                                    <w:top w:val="none" w:sz="0" w:space="0" w:color="auto"/>
                                                    <w:left w:val="none" w:sz="0" w:space="0" w:color="auto"/>
                                                    <w:bottom w:val="none" w:sz="0" w:space="0" w:color="auto"/>
                                                    <w:right w:val="none" w:sz="0" w:space="0" w:color="auto"/>
                                                  </w:divBdr>
                                                  <w:divsChild>
                                                    <w:div w:id="14463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139436">
                                  <w:marLeft w:val="0"/>
                                  <w:marRight w:val="0"/>
                                  <w:marTop w:val="0"/>
                                  <w:marBottom w:val="0"/>
                                  <w:divBdr>
                                    <w:top w:val="none" w:sz="0" w:space="0" w:color="auto"/>
                                    <w:left w:val="none" w:sz="0" w:space="0" w:color="auto"/>
                                    <w:bottom w:val="none" w:sz="0" w:space="0" w:color="auto"/>
                                    <w:right w:val="none" w:sz="0" w:space="0" w:color="auto"/>
                                  </w:divBdr>
                                  <w:divsChild>
                                    <w:div w:id="703364731">
                                      <w:marLeft w:val="0"/>
                                      <w:marRight w:val="0"/>
                                      <w:marTop w:val="0"/>
                                      <w:marBottom w:val="0"/>
                                      <w:divBdr>
                                        <w:top w:val="none" w:sz="0" w:space="0" w:color="auto"/>
                                        <w:left w:val="none" w:sz="0" w:space="0" w:color="auto"/>
                                        <w:bottom w:val="none" w:sz="0" w:space="0" w:color="auto"/>
                                        <w:right w:val="none" w:sz="0" w:space="0" w:color="auto"/>
                                      </w:divBdr>
                                      <w:divsChild>
                                        <w:div w:id="1939406969">
                                          <w:marLeft w:val="0"/>
                                          <w:marRight w:val="0"/>
                                          <w:marTop w:val="0"/>
                                          <w:marBottom w:val="0"/>
                                          <w:divBdr>
                                            <w:top w:val="none" w:sz="0" w:space="0" w:color="auto"/>
                                            <w:left w:val="none" w:sz="0" w:space="0" w:color="auto"/>
                                            <w:bottom w:val="none" w:sz="0" w:space="0" w:color="auto"/>
                                            <w:right w:val="none" w:sz="0" w:space="0" w:color="auto"/>
                                          </w:divBdr>
                                          <w:divsChild>
                                            <w:div w:id="1990164402">
                                              <w:marLeft w:val="0"/>
                                              <w:marRight w:val="0"/>
                                              <w:marTop w:val="0"/>
                                              <w:marBottom w:val="0"/>
                                              <w:divBdr>
                                                <w:top w:val="none" w:sz="0" w:space="0" w:color="auto"/>
                                                <w:left w:val="none" w:sz="0" w:space="0" w:color="auto"/>
                                                <w:bottom w:val="none" w:sz="0" w:space="0" w:color="auto"/>
                                                <w:right w:val="none" w:sz="0" w:space="0" w:color="auto"/>
                                              </w:divBdr>
                                              <w:divsChild>
                                                <w:div w:id="1667052093">
                                                  <w:marLeft w:val="0"/>
                                                  <w:marRight w:val="0"/>
                                                  <w:marTop w:val="0"/>
                                                  <w:marBottom w:val="0"/>
                                                  <w:divBdr>
                                                    <w:top w:val="none" w:sz="0" w:space="0" w:color="auto"/>
                                                    <w:left w:val="none" w:sz="0" w:space="0" w:color="auto"/>
                                                    <w:bottom w:val="none" w:sz="0" w:space="0" w:color="auto"/>
                                                    <w:right w:val="none" w:sz="0" w:space="0" w:color="auto"/>
                                                  </w:divBdr>
                                                  <w:divsChild>
                                                    <w:div w:id="9507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437088">
                                  <w:marLeft w:val="0"/>
                                  <w:marRight w:val="0"/>
                                  <w:marTop w:val="0"/>
                                  <w:marBottom w:val="0"/>
                                  <w:divBdr>
                                    <w:top w:val="none" w:sz="0" w:space="0" w:color="auto"/>
                                    <w:left w:val="none" w:sz="0" w:space="0" w:color="auto"/>
                                    <w:bottom w:val="none" w:sz="0" w:space="0" w:color="auto"/>
                                    <w:right w:val="none" w:sz="0" w:space="0" w:color="auto"/>
                                  </w:divBdr>
                                  <w:divsChild>
                                    <w:div w:id="100226421">
                                      <w:marLeft w:val="0"/>
                                      <w:marRight w:val="0"/>
                                      <w:marTop w:val="0"/>
                                      <w:marBottom w:val="0"/>
                                      <w:divBdr>
                                        <w:top w:val="none" w:sz="0" w:space="0" w:color="auto"/>
                                        <w:left w:val="none" w:sz="0" w:space="0" w:color="auto"/>
                                        <w:bottom w:val="none" w:sz="0" w:space="0" w:color="auto"/>
                                        <w:right w:val="none" w:sz="0" w:space="0" w:color="auto"/>
                                      </w:divBdr>
                                      <w:divsChild>
                                        <w:div w:id="892690993">
                                          <w:marLeft w:val="0"/>
                                          <w:marRight w:val="0"/>
                                          <w:marTop w:val="0"/>
                                          <w:marBottom w:val="0"/>
                                          <w:divBdr>
                                            <w:top w:val="none" w:sz="0" w:space="0" w:color="auto"/>
                                            <w:left w:val="none" w:sz="0" w:space="0" w:color="auto"/>
                                            <w:bottom w:val="none" w:sz="0" w:space="0" w:color="auto"/>
                                            <w:right w:val="none" w:sz="0" w:space="0" w:color="auto"/>
                                          </w:divBdr>
                                          <w:divsChild>
                                            <w:div w:id="1977100662">
                                              <w:marLeft w:val="0"/>
                                              <w:marRight w:val="0"/>
                                              <w:marTop w:val="0"/>
                                              <w:marBottom w:val="0"/>
                                              <w:divBdr>
                                                <w:top w:val="none" w:sz="0" w:space="0" w:color="auto"/>
                                                <w:left w:val="none" w:sz="0" w:space="0" w:color="auto"/>
                                                <w:bottom w:val="none" w:sz="0" w:space="0" w:color="auto"/>
                                                <w:right w:val="none" w:sz="0" w:space="0" w:color="auto"/>
                                              </w:divBdr>
                                              <w:divsChild>
                                                <w:div w:id="1264342942">
                                                  <w:marLeft w:val="0"/>
                                                  <w:marRight w:val="0"/>
                                                  <w:marTop w:val="0"/>
                                                  <w:marBottom w:val="0"/>
                                                  <w:divBdr>
                                                    <w:top w:val="none" w:sz="0" w:space="0" w:color="auto"/>
                                                    <w:left w:val="none" w:sz="0" w:space="0" w:color="auto"/>
                                                    <w:bottom w:val="none" w:sz="0" w:space="0" w:color="auto"/>
                                                    <w:right w:val="none" w:sz="0" w:space="0" w:color="auto"/>
                                                  </w:divBdr>
                                                  <w:divsChild>
                                                    <w:div w:id="742795602">
                                                      <w:marLeft w:val="0"/>
                                                      <w:marRight w:val="0"/>
                                                      <w:marTop w:val="0"/>
                                                      <w:marBottom w:val="0"/>
                                                      <w:divBdr>
                                                        <w:top w:val="none" w:sz="0" w:space="0" w:color="auto"/>
                                                        <w:left w:val="none" w:sz="0" w:space="0" w:color="auto"/>
                                                        <w:bottom w:val="none" w:sz="0" w:space="0" w:color="auto"/>
                                                        <w:right w:val="none" w:sz="0" w:space="0" w:color="auto"/>
                                                      </w:divBdr>
                                                      <w:divsChild>
                                                        <w:div w:id="569771729">
                                                          <w:marLeft w:val="0"/>
                                                          <w:marRight w:val="0"/>
                                                          <w:marTop w:val="0"/>
                                                          <w:marBottom w:val="0"/>
                                                          <w:divBdr>
                                                            <w:top w:val="none" w:sz="0" w:space="0" w:color="auto"/>
                                                            <w:left w:val="none" w:sz="0" w:space="0" w:color="auto"/>
                                                            <w:bottom w:val="none" w:sz="0" w:space="0" w:color="auto"/>
                                                            <w:right w:val="none" w:sz="0" w:space="0" w:color="auto"/>
                                                          </w:divBdr>
                                                        </w:div>
                                                        <w:div w:id="400715215">
                                                          <w:marLeft w:val="0"/>
                                                          <w:marRight w:val="0"/>
                                                          <w:marTop w:val="0"/>
                                                          <w:marBottom w:val="0"/>
                                                          <w:divBdr>
                                                            <w:top w:val="none" w:sz="0" w:space="0" w:color="auto"/>
                                                            <w:left w:val="none" w:sz="0" w:space="0" w:color="auto"/>
                                                            <w:bottom w:val="none" w:sz="0" w:space="0" w:color="auto"/>
                                                            <w:right w:val="none" w:sz="0" w:space="0" w:color="auto"/>
                                                          </w:divBdr>
                                                        </w:div>
                                                        <w:div w:id="1328442827">
                                                          <w:marLeft w:val="0"/>
                                                          <w:marRight w:val="0"/>
                                                          <w:marTop w:val="0"/>
                                                          <w:marBottom w:val="0"/>
                                                          <w:divBdr>
                                                            <w:top w:val="none" w:sz="0" w:space="0" w:color="auto"/>
                                                            <w:left w:val="none" w:sz="0" w:space="0" w:color="auto"/>
                                                            <w:bottom w:val="none" w:sz="0" w:space="0" w:color="auto"/>
                                                            <w:right w:val="none" w:sz="0" w:space="0" w:color="auto"/>
                                                          </w:divBdr>
                                                        </w:div>
                                                        <w:div w:id="594099347">
                                                          <w:marLeft w:val="0"/>
                                                          <w:marRight w:val="0"/>
                                                          <w:marTop w:val="0"/>
                                                          <w:marBottom w:val="0"/>
                                                          <w:divBdr>
                                                            <w:top w:val="none" w:sz="0" w:space="0" w:color="auto"/>
                                                            <w:left w:val="none" w:sz="0" w:space="0" w:color="auto"/>
                                                            <w:bottom w:val="none" w:sz="0" w:space="0" w:color="auto"/>
                                                            <w:right w:val="none" w:sz="0" w:space="0" w:color="auto"/>
                                                          </w:divBdr>
                                                        </w:div>
                                                        <w:div w:id="159963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585753">
                                  <w:marLeft w:val="0"/>
                                  <w:marRight w:val="0"/>
                                  <w:marTop w:val="0"/>
                                  <w:marBottom w:val="0"/>
                                  <w:divBdr>
                                    <w:top w:val="none" w:sz="0" w:space="0" w:color="auto"/>
                                    <w:left w:val="none" w:sz="0" w:space="0" w:color="auto"/>
                                    <w:bottom w:val="none" w:sz="0" w:space="0" w:color="auto"/>
                                    <w:right w:val="none" w:sz="0" w:space="0" w:color="auto"/>
                                  </w:divBdr>
                                  <w:divsChild>
                                    <w:div w:id="1903103018">
                                      <w:marLeft w:val="0"/>
                                      <w:marRight w:val="0"/>
                                      <w:marTop w:val="0"/>
                                      <w:marBottom w:val="0"/>
                                      <w:divBdr>
                                        <w:top w:val="none" w:sz="0" w:space="0" w:color="auto"/>
                                        <w:left w:val="none" w:sz="0" w:space="0" w:color="auto"/>
                                        <w:bottom w:val="none" w:sz="0" w:space="0" w:color="auto"/>
                                        <w:right w:val="none" w:sz="0" w:space="0" w:color="auto"/>
                                      </w:divBdr>
                                      <w:divsChild>
                                        <w:div w:id="1708292401">
                                          <w:marLeft w:val="0"/>
                                          <w:marRight w:val="0"/>
                                          <w:marTop w:val="0"/>
                                          <w:marBottom w:val="0"/>
                                          <w:divBdr>
                                            <w:top w:val="none" w:sz="0" w:space="0" w:color="auto"/>
                                            <w:left w:val="none" w:sz="0" w:space="0" w:color="auto"/>
                                            <w:bottom w:val="none" w:sz="0" w:space="0" w:color="auto"/>
                                            <w:right w:val="none" w:sz="0" w:space="0" w:color="auto"/>
                                          </w:divBdr>
                                          <w:divsChild>
                                            <w:div w:id="141580427">
                                              <w:marLeft w:val="0"/>
                                              <w:marRight w:val="0"/>
                                              <w:marTop w:val="0"/>
                                              <w:marBottom w:val="0"/>
                                              <w:divBdr>
                                                <w:top w:val="none" w:sz="0" w:space="0" w:color="auto"/>
                                                <w:left w:val="none" w:sz="0" w:space="0" w:color="auto"/>
                                                <w:bottom w:val="none" w:sz="0" w:space="0" w:color="auto"/>
                                                <w:right w:val="none" w:sz="0" w:space="0" w:color="auto"/>
                                              </w:divBdr>
                                              <w:divsChild>
                                                <w:div w:id="1171876428">
                                                  <w:marLeft w:val="0"/>
                                                  <w:marRight w:val="0"/>
                                                  <w:marTop w:val="0"/>
                                                  <w:marBottom w:val="0"/>
                                                  <w:divBdr>
                                                    <w:top w:val="none" w:sz="0" w:space="0" w:color="auto"/>
                                                    <w:left w:val="none" w:sz="0" w:space="0" w:color="auto"/>
                                                    <w:bottom w:val="none" w:sz="0" w:space="0" w:color="auto"/>
                                                    <w:right w:val="none" w:sz="0" w:space="0" w:color="auto"/>
                                                  </w:divBdr>
                                                  <w:divsChild>
                                                    <w:div w:id="723875439">
                                                      <w:marLeft w:val="0"/>
                                                      <w:marRight w:val="0"/>
                                                      <w:marTop w:val="0"/>
                                                      <w:marBottom w:val="0"/>
                                                      <w:divBdr>
                                                        <w:top w:val="none" w:sz="0" w:space="0" w:color="auto"/>
                                                        <w:left w:val="none" w:sz="0" w:space="0" w:color="auto"/>
                                                        <w:bottom w:val="none" w:sz="0" w:space="0" w:color="auto"/>
                                                        <w:right w:val="none" w:sz="0" w:space="0" w:color="auto"/>
                                                      </w:divBdr>
                                                    </w:div>
                                                    <w:div w:id="607663051">
                                                      <w:marLeft w:val="0"/>
                                                      <w:marRight w:val="0"/>
                                                      <w:marTop w:val="0"/>
                                                      <w:marBottom w:val="0"/>
                                                      <w:divBdr>
                                                        <w:top w:val="none" w:sz="0" w:space="0" w:color="auto"/>
                                                        <w:left w:val="none" w:sz="0" w:space="0" w:color="auto"/>
                                                        <w:bottom w:val="none" w:sz="0" w:space="0" w:color="auto"/>
                                                        <w:right w:val="none" w:sz="0" w:space="0" w:color="auto"/>
                                                      </w:divBdr>
                                                    </w:div>
                                                    <w:div w:id="393704066">
                                                      <w:marLeft w:val="0"/>
                                                      <w:marRight w:val="0"/>
                                                      <w:marTop w:val="0"/>
                                                      <w:marBottom w:val="0"/>
                                                      <w:divBdr>
                                                        <w:top w:val="none" w:sz="0" w:space="0" w:color="auto"/>
                                                        <w:left w:val="none" w:sz="0" w:space="0" w:color="auto"/>
                                                        <w:bottom w:val="none" w:sz="0" w:space="0" w:color="auto"/>
                                                        <w:right w:val="none" w:sz="0" w:space="0" w:color="auto"/>
                                                      </w:divBdr>
                                                    </w:div>
                                                    <w:div w:id="573931240">
                                                      <w:marLeft w:val="0"/>
                                                      <w:marRight w:val="0"/>
                                                      <w:marTop w:val="0"/>
                                                      <w:marBottom w:val="0"/>
                                                      <w:divBdr>
                                                        <w:top w:val="none" w:sz="0" w:space="0" w:color="auto"/>
                                                        <w:left w:val="none" w:sz="0" w:space="0" w:color="auto"/>
                                                        <w:bottom w:val="none" w:sz="0" w:space="0" w:color="auto"/>
                                                        <w:right w:val="none" w:sz="0" w:space="0" w:color="auto"/>
                                                      </w:divBdr>
                                                    </w:div>
                                                    <w:div w:id="71403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80606">
                                  <w:marLeft w:val="0"/>
                                  <w:marRight w:val="0"/>
                                  <w:marTop w:val="0"/>
                                  <w:marBottom w:val="0"/>
                                  <w:divBdr>
                                    <w:top w:val="none" w:sz="0" w:space="0" w:color="auto"/>
                                    <w:left w:val="none" w:sz="0" w:space="0" w:color="auto"/>
                                    <w:bottom w:val="none" w:sz="0" w:space="0" w:color="auto"/>
                                    <w:right w:val="none" w:sz="0" w:space="0" w:color="auto"/>
                                  </w:divBdr>
                                  <w:divsChild>
                                    <w:div w:id="504714430">
                                      <w:marLeft w:val="0"/>
                                      <w:marRight w:val="0"/>
                                      <w:marTop w:val="0"/>
                                      <w:marBottom w:val="0"/>
                                      <w:divBdr>
                                        <w:top w:val="none" w:sz="0" w:space="0" w:color="auto"/>
                                        <w:left w:val="none" w:sz="0" w:space="0" w:color="auto"/>
                                        <w:bottom w:val="none" w:sz="0" w:space="0" w:color="auto"/>
                                        <w:right w:val="none" w:sz="0" w:space="0" w:color="auto"/>
                                      </w:divBdr>
                                      <w:divsChild>
                                        <w:div w:id="1075009746">
                                          <w:marLeft w:val="0"/>
                                          <w:marRight w:val="0"/>
                                          <w:marTop w:val="0"/>
                                          <w:marBottom w:val="0"/>
                                          <w:divBdr>
                                            <w:top w:val="none" w:sz="0" w:space="0" w:color="auto"/>
                                            <w:left w:val="none" w:sz="0" w:space="0" w:color="auto"/>
                                            <w:bottom w:val="none" w:sz="0" w:space="0" w:color="auto"/>
                                            <w:right w:val="none" w:sz="0" w:space="0" w:color="auto"/>
                                          </w:divBdr>
                                          <w:divsChild>
                                            <w:div w:id="243686708">
                                              <w:marLeft w:val="0"/>
                                              <w:marRight w:val="0"/>
                                              <w:marTop w:val="0"/>
                                              <w:marBottom w:val="0"/>
                                              <w:divBdr>
                                                <w:top w:val="none" w:sz="0" w:space="0" w:color="auto"/>
                                                <w:left w:val="none" w:sz="0" w:space="0" w:color="auto"/>
                                                <w:bottom w:val="none" w:sz="0" w:space="0" w:color="auto"/>
                                                <w:right w:val="none" w:sz="0" w:space="0" w:color="auto"/>
                                              </w:divBdr>
                                              <w:divsChild>
                                                <w:div w:id="51848935">
                                                  <w:marLeft w:val="0"/>
                                                  <w:marRight w:val="0"/>
                                                  <w:marTop w:val="0"/>
                                                  <w:marBottom w:val="0"/>
                                                  <w:divBdr>
                                                    <w:top w:val="none" w:sz="0" w:space="0" w:color="auto"/>
                                                    <w:left w:val="none" w:sz="0" w:space="0" w:color="auto"/>
                                                    <w:bottom w:val="none" w:sz="0" w:space="0" w:color="auto"/>
                                                    <w:right w:val="none" w:sz="0" w:space="0" w:color="auto"/>
                                                  </w:divBdr>
                                                  <w:divsChild>
                                                    <w:div w:id="1426068887">
                                                      <w:marLeft w:val="0"/>
                                                      <w:marRight w:val="0"/>
                                                      <w:marTop w:val="0"/>
                                                      <w:marBottom w:val="0"/>
                                                      <w:divBdr>
                                                        <w:top w:val="none" w:sz="0" w:space="0" w:color="auto"/>
                                                        <w:left w:val="none" w:sz="0" w:space="0" w:color="auto"/>
                                                        <w:bottom w:val="none" w:sz="0" w:space="0" w:color="auto"/>
                                                        <w:right w:val="none" w:sz="0" w:space="0" w:color="auto"/>
                                                      </w:divBdr>
                                                    </w:div>
                                                    <w:div w:id="1145467987">
                                                      <w:marLeft w:val="0"/>
                                                      <w:marRight w:val="0"/>
                                                      <w:marTop w:val="0"/>
                                                      <w:marBottom w:val="0"/>
                                                      <w:divBdr>
                                                        <w:top w:val="none" w:sz="0" w:space="0" w:color="auto"/>
                                                        <w:left w:val="none" w:sz="0" w:space="0" w:color="auto"/>
                                                        <w:bottom w:val="none" w:sz="0" w:space="0" w:color="auto"/>
                                                        <w:right w:val="none" w:sz="0" w:space="0" w:color="auto"/>
                                                      </w:divBdr>
                                                    </w:div>
                                                    <w:div w:id="757604290">
                                                      <w:marLeft w:val="0"/>
                                                      <w:marRight w:val="0"/>
                                                      <w:marTop w:val="0"/>
                                                      <w:marBottom w:val="0"/>
                                                      <w:divBdr>
                                                        <w:top w:val="none" w:sz="0" w:space="0" w:color="auto"/>
                                                        <w:left w:val="none" w:sz="0" w:space="0" w:color="auto"/>
                                                        <w:bottom w:val="none" w:sz="0" w:space="0" w:color="auto"/>
                                                        <w:right w:val="none" w:sz="0" w:space="0" w:color="auto"/>
                                                      </w:divBdr>
                                                    </w:div>
                                                    <w:div w:id="1728410153">
                                                      <w:marLeft w:val="0"/>
                                                      <w:marRight w:val="0"/>
                                                      <w:marTop w:val="0"/>
                                                      <w:marBottom w:val="0"/>
                                                      <w:divBdr>
                                                        <w:top w:val="none" w:sz="0" w:space="0" w:color="auto"/>
                                                        <w:left w:val="none" w:sz="0" w:space="0" w:color="auto"/>
                                                        <w:bottom w:val="none" w:sz="0" w:space="0" w:color="auto"/>
                                                        <w:right w:val="none" w:sz="0" w:space="0" w:color="auto"/>
                                                      </w:divBdr>
                                                    </w:div>
                                                    <w:div w:id="1069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64775">
                                  <w:marLeft w:val="0"/>
                                  <w:marRight w:val="0"/>
                                  <w:marTop w:val="0"/>
                                  <w:marBottom w:val="0"/>
                                  <w:divBdr>
                                    <w:top w:val="none" w:sz="0" w:space="0" w:color="auto"/>
                                    <w:left w:val="none" w:sz="0" w:space="0" w:color="auto"/>
                                    <w:bottom w:val="none" w:sz="0" w:space="0" w:color="auto"/>
                                    <w:right w:val="none" w:sz="0" w:space="0" w:color="auto"/>
                                  </w:divBdr>
                                  <w:divsChild>
                                    <w:div w:id="1996837023">
                                      <w:marLeft w:val="0"/>
                                      <w:marRight w:val="0"/>
                                      <w:marTop w:val="0"/>
                                      <w:marBottom w:val="0"/>
                                      <w:divBdr>
                                        <w:top w:val="none" w:sz="0" w:space="0" w:color="auto"/>
                                        <w:left w:val="none" w:sz="0" w:space="0" w:color="auto"/>
                                        <w:bottom w:val="none" w:sz="0" w:space="0" w:color="auto"/>
                                        <w:right w:val="none" w:sz="0" w:space="0" w:color="auto"/>
                                      </w:divBdr>
                                      <w:divsChild>
                                        <w:div w:id="1010378804">
                                          <w:marLeft w:val="0"/>
                                          <w:marRight w:val="0"/>
                                          <w:marTop w:val="0"/>
                                          <w:marBottom w:val="0"/>
                                          <w:divBdr>
                                            <w:top w:val="none" w:sz="0" w:space="0" w:color="auto"/>
                                            <w:left w:val="none" w:sz="0" w:space="0" w:color="auto"/>
                                            <w:bottom w:val="none" w:sz="0" w:space="0" w:color="auto"/>
                                            <w:right w:val="none" w:sz="0" w:space="0" w:color="auto"/>
                                          </w:divBdr>
                                          <w:divsChild>
                                            <w:div w:id="101654265">
                                              <w:marLeft w:val="0"/>
                                              <w:marRight w:val="0"/>
                                              <w:marTop w:val="0"/>
                                              <w:marBottom w:val="0"/>
                                              <w:divBdr>
                                                <w:top w:val="none" w:sz="0" w:space="0" w:color="auto"/>
                                                <w:left w:val="none" w:sz="0" w:space="0" w:color="auto"/>
                                                <w:bottom w:val="none" w:sz="0" w:space="0" w:color="auto"/>
                                                <w:right w:val="none" w:sz="0" w:space="0" w:color="auto"/>
                                              </w:divBdr>
                                              <w:divsChild>
                                                <w:div w:id="274483112">
                                                  <w:marLeft w:val="0"/>
                                                  <w:marRight w:val="0"/>
                                                  <w:marTop w:val="0"/>
                                                  <w:marBottom w:val="0"/>
                                                  <w:divBdr>
                                                    <w:top w:val="none" w:sz="0" w:space="0" w:color="auto"/>
                                                    <w:left w:val="none" w:sz="0" w:space="0" w:color="auto"/>
                                                    <w:bottom w:val="none" w:sz="0" w:space="0" w:color="auto"/>
                                                    <w:right w:val="none" w:sz="0" w:space="0" w:color="auto"/>
                                                  </w:divBdr>
                                                  <w:divsChild>
                                                    <w:div w:id="1966883634">
                                                      <w:marLeft w:val="0"/>
                                                      <w:marRight w:val="0"/>
                                                      <w:marTop w:val="0"/>
                                                      <w:marBottom w:val="0"/>
                                                      <w:divBdr>
                                                        <w:top w:val="none" w:sz="0" w:space="0" w:color="auto"/>
                                                        <w:left w:val="none" w:sz="0" w:space="0" w:color="auto"/>
                                                        <w:bottom w:val="none" w:sz="0" w:space="0" w:color="auto"/>
                                                        <w:right w:val="none" w:sz="0" w:space="0" w:color="auto"/>
                                                      </w:divBdr>
                                                    </w:div>
                                                    <w:div w:id="1587765957">
                                                      <w:marLeft w:val="0"/>
                                                      <w:marRight w:val="0"/>
                                                      <w:marTop w:val="0"/>
                                                      <w:marBottom w:val="0"/>
                                                      <w:divBdr>
                                                        <w:top w:val="none" w:sz="0" w:space="0" w:color="auto"/>
                                                        <w:left w:val="none" w:sz="0" w:space="0" w:color="auto"/>
                                                        <w:bottom w:val="none" w:sz="0" w:space="0" w:color="auto"/>
                                                        <w:right w:val="none" w:sz="0" w:space="0" w:color="auto"/>
                                                      </w:divBdr>
                                                    </w:div>
                                                    <w:div w:id="1452899177">
                                                      <w:marLeft w:val="0"/>
                                                      <w:marRight w:val="0"/>
                                                      <w:marTop w:val="0"/>
                                                      <w:marBottom w:val="0"/>
                                                      <w:divBdr>
                                                        <w:top w:val="none" w:sz="0" w:space="0" w:color="auto"/>
                                                        <w:left w:val="none" w:sz="0" w:space="0" w:color="auto"/>
                                                        <w:bottom w:val="none" w:sz="0" w:space="0" w:color="auto"/>
                                                        <w:right w:val="none" w:sz="0" w:space="0" w:color="auto"/>
                                                      </w:divBdr>
                                                    </w:div>
                                                    <w:div w:id="222328014">
                                                      <w:marLeft w:val="0"/>
                                                      <w:marRight w:val="0"/>
                                                      <w:marTop w:val="0"/>
                                                      <w:marBottom w:val="0"/>
                                                      <w:divBdr>
                                                        <w:top w:val="none" w:sz="0" w:space="0" w:color="auto"/>
                                                        <w:left w:val="none" w:sz="0" w:space="0" w:color="auto"/>
                                                        <w:bottom w:val="none" w:sz="0" w:space="0" w:color="auto"/>
                                                        <w:right w:val="none" w:sz="0" w:space="0" w:color="auto"/>
                                                      </w:divBdr>
                                                    </w:div>
                                                    <w:div w:id="5258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12286">
                                  <w:marLeft w:val="0"/>
                                  <w:marRight w:val="0"/>
                                  <w:marTop w:val="0"/>
                                  <w:marBottom w:val="0"/>
                                  <w:divBdr>
                                    <w:top w:val="none" w:sz="0" w:space="0" w:color="auto"/>
                                    <w:left w:val="none" w:sz="0" w:space="0" w:color="auto"/>
                                    <w:bottom w:val="none" w:sz="0" w:space="0" w:color="auto"/>
                                    <w:right w:val="none" w:sz="0" w:space="0" w:color="auto"/>
                                  </w:divBdr>
                                </w:div>
                                <w:div w:id="1685789210">
                                  <w:marLeft w:val="0"/>
                                  <w:marRight w:val="0"/>
                                  <w:marTop w:val="0"/>
                                  <w:marBottom w:val="0"/>
                                  <w:divBdr>
                                    <w:top w:val="none" w:sz="0" w:space="0" w:color="auto"/>
                                    <w:left w:val="none" w:sz="0" w:space="0" w:color="auto"/>
                                    <w:bottom w:val="none" w:sz="0" w:space="0" w:color="auto"/>
                                    <w:right w:val="none" w:sz="0" w:space="0" w:color="auto"/>
                                  </w:divBdr>
                                  <w:divsChild>
                                    <w:div w:id="356128345">
                                      <w:marLeft w:val="0"/>
                                      <w:marRight w:val="0"/>
                                      <w:marTop w:val="0"/>
                                      <w:marBottom w:val="0"/>
                                      <w:divBdr>
                                        <w:top w:val="none" w:sz="0" w:space="0" w:color="auto"/>
                                        <w:left w:val="none" w:sz="0" w:space="0" w:color="auto"/>
                                        <w:bottom w:val="none" w:sz="0" w:space="0" w:color="auto"/>
                                        <w:right w:val="none" w:sz="0" w:space="0" w:color="auto"/>
                                      </w:divBdr>
                                      <w:divsChild>
                                        <w:div w:id="1954089371">
                                          <w:marLeft w:val="0"/>
                                          <w:marRight w:val="0"/>
                                          <w:marTop w:val="0"/>
                                          <w:marBottom w:val="0"/>
                                          <w:divBdr>
                                            <w:top w:val="none" w:sz="0" w:space="0" w:color="auto"/>
                                            <w:left w:val="none" w:sz="0" w:space="0" w:color="auto"/>
                                            <w:bottom w:val="none" w:sz="0" w:space="0" w:color="auto"/>
                                            <w:right w:val="none" w:sz="0" w:space="0" w:color="auto"/>
                                          </w:divBdr>
                                          <w:divsChild>
                                            <w:div w:id="963074871">
                                              <w:marLeft w:val="0"/>
                                              <w:marRight w:val="0"/>
                                              <w:marTop w:val="0"/>
                                              <w:marBottom w:val="0"/>
                                              <w:divBdr>
                                                <w:top w:val="none" w:sz="0" w:space="0" w:color="auto"/>
                                                <w:left w:val="none" w:sz="0" w:space="0" w:color="auto"/>
                                                <w:bottom w:val="none" w:sz="0" w:space="0" w:color="auto"/>
                                                <w:right w:val="none" w:sz="0" w:space="0" w:color="auto"/>
                                              </w:divBdr>
                                              <w:divsChild>
                                                <w:div w:id="312492074">
                                                  <w:marLeft w:val="0"/>
                                                  <w:marRight w:val="0"/>
                                                  <w:marTop w:val="0"/>
                                                  <w:marBottom w:val="0"/>
                                                  <w:divBdr>
                                                    <w:top w:val="none" w:sz="0" w:space="0" w:color="auto"/>
                                                    <w:left w:val="none" w:sz="0" w:space="0" w:color="auto"/>
                                                    <w:bottom w:val="none" w:sz="0" w:space="0" w:color="auto"/>
                                                    <w:right w:val="none" w:sz="0" w:space="0" w:color="auto"/>
                                                  </w:divBdr>
                                                  <w:divsChild>
                                                    <w:div w:id="5551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77753">
                                  <w:marLeft w:val="0"/>
                                  <w:marRight w:val="0"/>
                                  <w:marTop w:val="0"/>
                                  <w:marBottom w:val="0"/>
                                  <w:divBdr>
                                    <w:top w:val="none" w:sz="0" w:space="0" w:color="auto"/>
                                    <w:left w:val="none" w:sz="0" w:space="0" w:color="auto"/>
                                    <w:bottom w:val="none" w:sz="0" w:space="0" w:color="auto"/>
                                    <w:right w:val="none" w:sz="0" w:space="0" w:color="auto"/>
                                  </w:divBdr>
                                  <w:divsChild>
                                    <w:div w:id="1201670470">
                                      <w:marLeft w:val="0"/>
                                      <w:marRight w:val="0"/>
                                      <w:marTop w:val="0"/>
                                      <w:marBottom w:val="0"/>
                                      <w:divBdr>
                                        <w:top w:val="none" w:sz="0" w:space="0" w:color="auto"/>
                                        <w:left w:val="none" w:sz="0" w:space="0" w:color="auto"/>
                                        <w:bottom w:val="none" w:sz="0" w:space="0" w:color="auto"/>
                                        <w:right w:val="none" w:sz="0" w:space="0" w:color="auto"/>
                                      </w:divBdr>
                                      <w:divsChild>
                                        <w:div w:id="808282755">
                                          <w:marLeft w:val="0"/>
                                          <w:marRight w:val="0"/>
                                          <w:marTop w:val="0"/>
                                          <w:marBottom w:val="0"/>
                                          <w:divBdr>
                                            <w:top w:val="none" w:sz="0" w:space="0" w:color="auto"/>
                                            <w:left w:val="none" w:sz="0" w:space="0" w:color="auto"/>
                                            <w:bottom w:val="none" w:sz="0" w:space="0" w:color="auto"/>
                                            <w:right w:val="none" w:sz="0" w:space="0" w:color="auto"/>
                                          </w:divBdr>
                                          <w:divsChild>
                                            <w:div w:id="1266159475">
                                              <w:marLeft w:val="0"/>
                                              <w:marRight w:val="0"/>
                                              <w:marTop w:val="0"/>
                                              <w:marBottom w:val="0"/>
                                              <w:divBdr>
                                                <w:top w:val="none" w:sz="0" w:space="0" w:color="auto"/>
                                                <w:left w:val="none" w:sz="0" w:space="0" w:color="auto"/>
                                                <w:bottom w:val="none" w:sz="0" w:space="0" w:color="auto"/>
                                                <w:right w:val="none" w:sz="0" w:space="0" w:color="auto"/>
                                              </w:divBdr>
                                              <w:divsChild>
                                                <w:div w:id="1758860528">
                                                  <w:marLeft w:val="0"/>
                                                  <w:marRight w:val="0"/>
                                                  <w:marTop w:val="0"/>
                                                  <w:marBottom w:val="0"/>
                                                  <w:divBdr>
                                                    <w:top w:val="none" w:sz="0" w:space="0" w:color="auto"/>
                                                    <w:left w:val="none" w:sz="0" w:space="0" w:color="auto"/>
                                                    <w:bottom w:val="none" w:sz="0" w:space="0" w:color="auto"/>
                                                    <w:right w:val="none" w:sz="0" w:space="0" w:color="auto"/>
                                                  </w:divBdr>
                                                  <w:divsChild>
                                                    <w:div w:id="18563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177959">
                                  <w:marLeft w:val="0"/>
                                  <w:marRight w:val="0"/>
                                  <w:marTop w:val="0"/>
                                  <w:marBottom w:val="0"/>
                                  <w:divBdr>
                                    <w:top w:val="none" w:sz="0" w:space="0" w:color="auto"/>
                                    <w:left w:val="none" w:sz="0" w:space="0" w:color="auto"/>
                                    <w:bottom w:val="none" w:sz="0" w:space="0" w:color="auto"/>
                                    <w:right w:val="none" w:sz="0" w:space="0" w:color="auto"/>
                                  </w:divBdr>
                                  <w:divsChild>
                                    <w:div w:id="1760636156">
                                      <w:marLeft w:val="0"/>
                                      <w:marRight w:val="0"/>
                                      <w:marTop w:val="0"/>
                                      <w:marBottom w:val="0"/>
                                      <w:divBdr>
                                        <w:top w:val="none" w:sz="0" w:space="0" w:color="auto"/>
                                        <w:left w:val="none" w:sz="0" w:space="0" w:color="auto"/>
                                        <w:bottom w:val="none" w:sz="0" w:space="0" w:color="auto"/>
                                        <w:right w:val="none" w:sz="0" w:space="0" w:color="auto"/>
                                      </w:divBdr>
                                      <w:divsChild>
                                        <w:div w:id="769660735">
                                          <w:marLeft w:val="0"/>
                                          <w:marRight w:val="0"/>
                                          <w:marTop w:val="0"/>
                                          <w:marBottom w:val="0"/>
                                          <w:divBdr>
                                            <w:top w:val="none" w:sz="0" w:space="0" w:color="auto"/>
                                            <w:left w:val="none" w:sz="0" w:space="0" w:color="auto"/>
                                            <w:bottom w:val="none" w:sz="0" w:space="0" w:color="auto"/>
                                            <w:right w:val="none" w:sz="0" w:space="0" w:color="auto"/>
                                          </w:divBdr>
                                          <w:divsChild>
                                            <w:div w:id="343871894">
                                              <w:marLeft w:val="0"/>
                                              <w:marRight w:val="0"/>
                                              <w:marTop w:val="0"/>
                                              <w:marBottom w:val="0"/>
                                              <w:divBdr>
                                                <w:top w:val="none" w:sz="0" w:space="0" w:color="auto"/>
                                                <w:left w:val="none" w:sz="0" w:space="0" w:color="auto"/>
                                                <w:bottom w:val="none" w:sz="0" w:space="0" w:color="auto"/>
                                                <w:right w:val="none" w:sz="0" w:space="0" w:color="auto"/>
                                              </w:divBdr>
                                              <w:divsChild>
                                                <w:div w:id="1482577983">
                                                  <w:marLeft w:val="0"/>
                                                  <w:marRight w:val="0"/>
                                                  <w:marTop w:val="0"/>
                                                  <w:marBottom w:val="0"/>
                                                  <w:divBdr>
                                                    <w:top w:val="none" w:sz="0" w:space="0" w:color="auto"/>
                                                    <w:left w:val="none" w:sz="0" w:space="0" w:color="auto"/>
                                                    <w:bottom w:val="none" w:sz="0" w:space="0" w:color="auto"/>
                                                    <w:right w:val="none" w:sz="0" w:space="0" w:color="auto"/>
                                                  </w:divBdr>
                                                  <w:divsChild>
                                                    <w:div w:id="19070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08488">
                                  <w:marLeft w:val="0"/>
                                  <w:marRight w:val="0"/>
                                  <w:marTop w:val="0"/>
                                  <w:marBottom w:val="0"/>
                                  <w:divBdr>
                                    <w:top w:val="none" w:sz="0" w:space="0" w:color="auto"/>
                                    <w:left w:val="none" w:sz="0" w:space="0" w:color="auto"/>
                                    <w:bottom w:val="none" w:sz="0" w:space="0" w:color="auto"/>
                                    <w:right w:val="none" w:sz="0" w:space="0" w:color="auto"/>
                                  </w:divBdr>
                                  <w:divsChild>
                                    <w:div w:id="144052080">
                                      <w:marLeft w:val="0"/>
                                      <w:marRight w:val="0"/>
                                      <w:marTop w:val="0"/>
                                      <w:marBottom w:val="0"/>
                                      <w:divBdr>
                                        <w:top w:val="none" w:sz="0" w:space="0" w:color="auto"/>
                                        <w:left w:val="none" w:sz="0" w:space="0" w:color="auto"/>
                                        <w:bottom w:val="none" w:sz="0" w:space="0" w:color="auto"/>
                                        <w:right w:val="none" w:sz="0" w:space="0" w:color="auto"/>
                                      </w:divBdr>
                                      <w:divsChild>
                                        <w:div w:id="1265726686">
                                          <w:marLeft w:val="0"/>
                                          <w:marRight w:val="0"/>
                                          <w:marTop w:val="0"/>
                                          <w:marBottom w:val="0"/>
                                          <w:divBdr>
                                            <w:top w:val="none" w:sz="0" w:space="0" w:color="auto"/>
                                            <w:left w:val="none" w:sz="0" w:space="0" w:color="auto"/>
                                            <w:bottom w:val="none" w:sz="0" w:space="0" w:color="auto"/>
                                            <w:right w:val="none" w:sz="0" w:space="0" w:color="auto"/>
                                          </w:divBdr>
                                          <w:divsChild>
                                            <w:div w:id="1763600230">
                                              <w:marLeft w:val="0"/>
                                              <w:marRight w:val="0"/>
                                              <w:marTop w:val="0"/>
                                              <w:marBottom w:val="0"/>
                                              <w:divBdr>
                                                <w:top w:val="none" w:sz="0" w:space="0" w:color="auto"/>
                                                <w:left w:val="none" w:sz="0" w:space="0" w:color="auto"/>
                                                <w:bottom w:val="none" w:sz="0" w:space="0" w:color="auto"/>
                                                <w:right w:val="none" w:sz="0" w:space="0" w:color="auto"/>
                                              </w:divBdr>
                                              <w:divsChild>
                                                <w:div w:id="302121226">
                                                  <w:marLeft w:val="0"/>
                                                  <w:marRight w:val="0"/>
                                                  <w:marTop w:val="0"/>
                                                  <w:marBottom w:val="0"/>
                                                  <w:divBdr>
                                                    <w:top w:val="none" w:sz="0" w:space="0" w:color="auto"/>
                                                    <w:left w:val="none" w:sz="0" w:space="0" w:color="auto"/>
                                                    <w:bottom w:val="none" w:sz="0" w:space="0" w:color="auto"/>
                                                    <w:right w:val="none" w:sz="0" w:space="0" w:color="auto"/>
                                                  </w:divBdr>
                                                  <w:divsChild>
                                                    <w:div w:id="412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40003">
                                  <w:marLeft w:val="0"/>
                                  <w:marRight w:val="0"/>
                                  <w:marTop w:val="0"/>
                                  <w:marBottom w:val="0"/>
                                  <w:divBdr>
                                    <w:top w:val="none" w:sz="0" w:space="0" w:color="auto"/>
                                    <w:left w:val="none" w:sz="0" w:space="0" w:color="auto"/>
                                    <w:bottom w:val="none" w:sz="0" w:space="0" w:color="auto"/>
                                    <w:right w:val="none" w:sz="0" w:space="0" w:color="auto"/>
                                  </w:divBdr>
                                  <w:divsChild>
                                    <w:div w:id="1867019061">
                                      <w:marLeft w:val="0"/>
                                      <w:marRight w:val="0"/>
                                      <w:marTop w:val="0"/>
                                      <w:marBottom w:val="0"/>
                                      <w:divBdr>
                                        <w:top w:val="none" w:sz="0" w:space="0" w:color="auto"/>
                                        <w:left w:val="none" w:sz="0" w:space="0" w:color="auto"/>
                                        <w:bottom w:val="none" w:sz="0" w:space="0" w:color="auto"/>
                                        <w:right w:val="none" w:sz="0" w:space="0" w:color="auto"/>
                                      </w:divBdr>
                                      <w:divsChild>
                                        <w:div w:id="1102070912">
                                          <w:marLeft w:val="0"/>
                                          <w:marRight w:val="0"/>
                                          <w:marTop w:val="0"/>
                                          <w:marBottom w:val="0"/>
                                          <w:divBdr>
                                            <w:top w:val="none" w:sz="0" w:space="0" w:color="auto"/>
                                            <w:left w:val="none" w:sz="0" w:space="0" w:color="auto"/>
                                            <w:bottom w:val="none" w:sz="0" w:space="0" w:color="auto"/>
                                            <w:right w:val="none" w:sz="0" w:space="0" w:color="auto"/>
                                          </w:divBdr>
                                          <w:divsChild>
                                            <w:div w:id="798257305">
                                              <w:marLeft w:val="0"/>
                                              <w:marRight w:val="0"/>
                                              <w:marTop w:val="0"/>
                                              <w:marBottom w:val="0"/>
                                              <w:divBdr>
                                                <w:top w:val="none" w:sz="0" w:space="0" w:color="auto"/>
                                                <w:left w:val="none" w:sz="0" w:space="0" w:color="auto"/>
                                                <w:bottom w:val="none" w:sz="0" w:space="0" w:color="auto"/>
                                                <w:right w:val="none" w:sz="0" w:space="0" w:color="auto"/>
                                              </w:divBdr>
                                              <w:divsChild>
                                                <w:div w:id="976256630">
                                                  <w:marLeft w:val="0"/>
                                                  <w:marRight w:val="0"/>
                                                  <w:marTop w:val="0"/>
                                                  <w:marBottom w:val="0"/>
                                                  <w:divBdr>
                                                    <w:top w:val="none" w:sz="0" w:space="0" w:color="auto"/>
                                                    <w:left w:val="none" w:sz="0" w:space="0" w:color="auto"/>
                                                    <w:bottom w:val="none" w:sz="0" w:space="0" w:color="auto"/>
                                                    <w:right w:val="none" w:sz="0" w:space="0" w:color="auto"/>
                                                  </w:divBdr>
                                                  <w:divsChild>
                                                    <w:div w:id="401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558222">
                                  <w:marLeft w:val="0"/>
                                  <w:marRight w:val="0"/>
                                  <w:marTop w:val="0"/>
                                  <w:marBottom w:val="0"/>
                                  <w:divBdr>
                                    <w:top w:val="none" w:sz="0" w:space="0" w:color="auto"/>
                                    <w:left w:val="none" w:sz="0" w:space="0" w:color="auto"/>
                                    <w:bottom w:val="none" w:sz="0" w:space="0" w:color="auto"/>
                                    <w:right w:val="none" w:sz="0" w:space="0" w:color="auto"/>
                                  </w:divBdr>
                                  <w:divsChild>
                                    <w:div w:id="79330475">
                                      <w:marLeft w:val="0"/>
                                      <w:marRight w:val="0"/>
                                      <w:marTop w:val="0"/>
                                      <w:marBottom w:val="0"/>
                                      <w:divBdr>
                                        <w:top w:val="none" w:sz="0" w:space="0" w:color="auto"/>
                                        <w:left w:val="none" w:sz="0" w:space="0" w:color="auto"/>
                                        <w:bottom w:val="none" w:sz="0" w:space="0" w:color="auto"/>
                                        <w:right w:val="none" w:sz="0" w:space="0" w:color="auto"/>
                                      </w:divBdr>
                                      <w:divsChild>
                                        <w:div w:id="955067478">
                                          <w:marLeft w:val="0"/>
                                          <w:marRight w:val="0"/>
                                          <w:marTop w:val="0"/>
                                          <w:marBottom w:val="0"/>
                                          <w:divBdr>
                                            <w:top w:val="none" w:sz="0" w:space="0" w:color="auto"/>
                                            <w:left w:val="none" w:sz="0" w:space="0" w:color="auto"/>
                                            <w:bottom w:val="none" w:sz="0" w:space="0" w:color="auto"/>
                                            <w:right w:val="none" w:sz="0" w:space="0" w:color="auto"/>
                                          </w:divBdr>
                                          <w:divsChild>
                                            <w:div w:id="275141703">
                                              <w:marLeft w:val="0"/>
                                              <w:marRight w:val="0"/>
                                              <w:marTop w:val="0"/>
                                              <w:marBottom w:val="0"/>
                                              <w:divBdr>
                                                <w:top w:val="none" w:sz="0" w:space="0" w:color="auto"/>
                                                <w:left w:val="none" w:sz="0" w:space="0" w:color="auto"/>
                                                <w:bottom w:val="none" w:sz="0" w:space="0" w:color="auto"/>
                                                <w:right w:val="none" w:sz="0" w:space="0" w:color="auto"/>
                                              </w:divBdr>
                                              <w:divsChild>
                                                <w:div w:id="1509711702">
                                                  <w:marLeft w:val="0"/>
                                                  <w:marRight w:val="0"/>
                                                  <w:marTop w:val="0"/>
                                                  <w:marBottom w:val="0"/>
                                                  <w:divBdr>
                                                    <w:top w:val="none" w:sz="0" w:space="0" w:color="auto"/>
                                                    <w:left w:val="none" w:sz="0" w:space="0" w:color="auto"/>
                                                    <w:bottom w:val="none" w:sz="0" w:space="0" w:color="auto"/>
                                                    <w:right w:val="none" w:sz="0" w:space="0" w:color="auto"/>
                                                  </w:divBdr>
                                                  <w:divsChild>
                                                    <w:div w:id="185028355">
                                                      <w:marLeft w:val="0"/>
                                                      <w:marRight w:val="0"/>
                                                      <w:marTop w:val="0"/>
                                                      <w:marBottom w:val="0"/>
                                                      <w:divBdr>
                                                        <w:top w:val="none" w:sz="0" w:space="0" w:color="auto"/>
                                                        <w:left w:val="none" w:sz="0" w:space="0" w:color="auto"/>
                                                        <w:bottom w:val="none" w:sz="0" w:space="0" w:color="auto"/>
                                                        <w:right w:val="none" w:sz="0" w:space="0" w:color="auto"/>
                                                      </w:divBdr>
                                                    </w:div>
                                                    <w:div w:id="949628236">
                                                      <w:marLeft w:val="0"/>
                                                      <w:marRight w:val="0"/>
                                                      <w:marTop w:val="0"/>
                                                      <w:marBottom w:val="0"/>
                                                      <w:divBdr>
                                                        <w:top w:val="none" w:sz="0" w:space="0" w:color="auto"/>
                                                        <w:left w:val="none" w:sz="0" w:space="0" w:color="auto"/>
                                                        <w:bottom w:val="none" w:sz="0" w:space="0" w:color="auto"/>
                                                        <w:right w:val="none" w:sz="0" w:space="0" w:color="auto"/>
                                                      </w:divBdr>
                                                    </w:div>
                                                    <w:div w:id="1416243177">
                                                      <w:marLeft w:val="0"/>
                                                      <w:marRight w:val="0"/>
                                                      <w:marTop w:val="0"/>
                                                      <w:marBottom w:val="0"/>
                                                      <w:divBdr>
                                                        <w:top w:val="none" w:sz="0" w:space="0" w:color="auto"/>
                                                        <w:left w:val="none" w:sz="0" w:space="0" w:color="auto"/>
                                                        <w:bottom w:val="none" w:sz="0" w:space="0" w:color="auto"/>
                                                        <w:right w:val="none" w:sz="0" w:space="0" w:color="auto"/>
                                                      </w:divBdr>
                                                    </w:div>
                                                    <w:div w:id="7779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180128">
                                  <w:marLeft w:val="0"/>
                                  <w:marRight w:val="0"/>
                                  <w:marTop w:val="0"/>
                                  <w:marBottom w:val="0"/>
                                  <w:divBdr>
                                    <w:top w:val="none" w:sz="0" w:space="0" w:color="auto"/>
                                    <w:left w:val="none" w:sz="0" w:space="0" w:color="auto"/>
                                    <w:bottom w:val="none" w:sz="0" w:space="0" w:color="auto"/>
                                    <w:right w:val="none" w:sz="0" w:space="0" w:color="auto"/>
                                  </w:divBdr>
                                  <w:divsChild>
                                    <w:div w:id="1125194140">
                                      <w:marLeft w:val="0"/>
                                      <w:marRight w:val="0"/>
                                      <w:marTop w:val="0"/>
                                      <w:marBottom w:val="0"/>
                                      <w:divBdr>
                                        <w:top w:val="none" w:sz="0" w:space="0" w:color="auto"/>
                                        <w:left w:val="none" w:sz="0" w:space="0" w:color="auto"/>
                                        <w:bottom w:val="none" w:sz="0" w:space="0" w:color="auto"/>
                                        <w:right w:val="none" w:sz="0" w:space="0" w:color="auto"/>
                                      </w:divBdr>
                                      <w:divsChild>
                                        <w:div w:id="1435130014">
                                          <w:marLeft w:val="0"/>
                                          <w:marRight w:val="0"/>
                                          <w:marTop w:val="0"/>
                                          <w:marBottom w:val="0"/>
                                          <w:divBdr>
                                            <w:top w:val="none" w:sz="0" w:space="0" w:color="auto"/>
                                            <w:left w:val="none" w:sz="0" w:space="0" w:color="auto"/>
                                            <w:bottom w:val="none" w:sz="0" w:space="0" w:color="auto"/>
                                            <w:right w:val="none" w:sz="0" w:space="0" w:color="auto"/>
                                          </w:divBdr>
                                          <w:divsChild>
                                            <w:div w:id="1952395990">
                                              <w:marLeft w:val="0"/>
                                              <w:marRight w:val="0"/>
                                              <w:marTop w:val="0"/>
                                              <w:marBottom w:val="0"/>
                                              <w:divBdr>
                                                <w:top w:val="none" w:sz="0" w:space="0" w:color="auto"/>
                                                <w:left w:val="none" w:sz="0" w:space="0" w:color="auto"/>
                                                <w:bottom w:val="none" w:sz="0" w:space="0" w:color="auto"/>
                                                <w:right w:val="none" w:sz="0" w:space="0" w:color="auto"/>
                                              </w:divBdr>
                                              <w:divsChild>
                                                <w:div w:id="2118865582">
                                                  <w:marLeft w:val="0"/>
                                                  <w:marRight w:val="0"/>
                                                  <w:marTop w:val="0"/>
                                                  <w:marBottom w:val="0"/>
                                                  <w:divBdr>
                                                    <w:top w:val="none" w:sz="0" w:space="0" w:color="auto"/>
                                                    <w:left w:val="none" w:sz="0" w:space="0" w:color="auto"/>
                                                    <w:bottom w:val="none" w:sz="0" w:space="0" w:color="auto"/>
                                                    <w:right w:val="none" w:sz="0" w:space="0" w:color="auto"/>
                                                  </w:divBdr>
                                                  <w:divsChild>
                                                    <w:div w:id="11811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767630">
                                  <w:marLeft w:val="0"/>
                                  <w:marRight w:val="0"/>
                                  <w:marTop w:val="0"/>
                                  <w:marBottom w:val="0"/>
                                  <w:divBdr>
                                    <w:top w:val="none" w:sz="0" w:space="0" w:color="auto"/>
                                    <w:left w:val="none" w:sz="0" w:space="0" w:color="auto"/>
                                    <w:bottom w:val="none" w:sz="0" w:space="0" w:color="auto"/>
                                    <w:right w:val="none" w:sz="0" w:space="0" w:color="auto"/>
                                  </w:divBdr>
                                  <w:divsChild>
                                    <w:div w:id="1739086406">
                                      <w:marLeft w:val="0"/>
                                      <w:marRight w:val="0"/>
                                      <w:marTop w:val="0"/>
                                      <w:marBottom w:val="0"/>
                                      <w:divBdr>
                                        <w:top w:val="none" w:sz="0" w:space="0" w:color="auto"/>
                                        <w:left w:val="none" w:sz="0" w:space="0" w:color="auto"/>
                                        <w:bottom w:val="none" w:sz="0" w:space="0" w:color="auto"/>
                                        <w:right w:val="none" w:sz="0" w:space="0" w:color="auto"/>
                                      </w:divBdr>
                                      <w:divsChild>
                                        <w:div w:id="1054163061">
                                          <w:marLeft w:val="0"/>
                                          <w:marRight w:val="0"/>
                                          <w:marTop w:val="0"/>
                                          <w:marBottom w:val="0"/>
                                          <w:divBdr>
                                            <w:top w:val="none" w:sz="0" w:space="0" w:color="auto"/>
                                            <w:left w:val="none" w:sz="0" w:space="0" w:color="auto"/>
                                            <w:bottom w:val="none" w:sz="0" w:space="0" w:color="auto"/>
                                            <w:right w:val="none" w:sz="0" w:space="0" w:color="auto"/>
                                          </w:divBdr>
                                          <w:divsChild>
                                            <w:div w:id="575096588">
                                              <w:marLeft w:val="0"/>
                                              <w:marRight w:val="0"/>
                                              <w:marTop w:val="0"/>
                                              <w:marBottom w:val="0"/>
                                              <w:divBdr>
                                                <w:top w:val="none" w:sz="0" w:space="0" w:color="auto"/>
                                                <w:left w:val="none" w:sz="0" w:space="0" w:color="auto"/>
                                                <w:bottom w:val="none" w:sz="0" w:space="0" w:color="auto"/>
                                                <w:right w:val="none" w:sz="0" w:space="0" w:color="auto"/>
                                              </w:divBdr>
                                              <w:divsChild>
                                                <w:div w:id="1672680584">
                                                  <w:marLeft w:val="0"/>
                                                  <w:marRight w:val="0"/>
                                                  <w:marTop w:val="0"/>
                                                  <w:marBottom w:val="0"/>
                                                  <w:divBdr>
                                                    <w:top w:val="none" w:sz="0" w:space="0" w:color="auto"/>
                                                    <w:left w:val="none" w:sz="0" w:space="0" w:color="auto"/>
                                                    <w:bottom w:val="none" w:sz="0" w:space="0" w:color="auto"/>
                                                    <w:right w:val="none" w:sz="0" w:space="0" w:color="auto"/>
                                                  </w:divBdr>
                                                  <w:divsChild>
                                                    <w:div w:id="19163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3871">
                                  <w:marLeft w:val="0"/>
                                  <w:marRight w:val="0"/>
                                  <w:marTop w:val="0"/>
                                  <w:marBottom w:val="0"/>
                                  <w:divBdr>
                                    <w:top w:val="none" w:sz="0" w:space="0" w:color="auto"/>
                                    <w:left w:val="none" w:sz="0" w:space="0" w:color="auto"/>
                                    <w:bottom w:val="none" w:sz="0" w:space="0" w:color="auto"/>
                                    <w:right w:val="none" w:sz="0" w:space="0" w:color="auto"/>
                                  </w:divBdr>
                                  <w:divsChild>
                                    <w:div w:id="1809282443">
                                      <w:marLeft w:val="0"/>
                                      <w:marRight w:val="0"/>
                                      <w:marTop w:val="0"/>
                                      <w:marBottom w:val="0"/>
                                      <w:divBdr>
                                        <w:top w:val="none" w:sz="0" w:space="0" w:color="auto"/>
                                        <w:left w:val="none" w:sz="0" w:space="0" w:color="auto"/>
                                        <w:bottom w:val="none" w:sz="0" w:space="0" w:color="auto"/>
                                        <w:right w:val="none" w:sz="0" w:space="0" w:color="auto"/>
                                      </w:divBdr>
                                      <w:divsChild>
                                        <w:div w:id="966664187">
                                          <w:marLeft w:val="0"/>
                                          <w:marRight w:val="0"/>
                                          <w:marTop w:val="0"/>
                                          <w:marBottom w:val="0"/>
                                          <w:divBdr>
                                            <w:top w:val="none" w:sz="0" w:space="0" w:color="auto"/>
                                            <w:left w:val="none" w:sz="0" w:space="0" w:color="auto"/>
                                            <w:bottom w:val="none" w:sz="0" w:space="0" w:color="auto"/>
                                            <w:right w:val="none" w:sz="0" w:space="0" w:color="auto"/>
                                          </w:divBdr>
                                          <w:divsChild>
                                            <w:div w:id="1096436829">
                                              <w:marLeft w:val="0"/>
                                              <w:marRight w:val="0"/>
                                              <w:marTop w:val="0"/>
                                              <w:marBottom w:val="0"/>
                                              <w:divBdr>
                                                <w:top w:val="none" w:sz="0" w:space="0" w:color="auto"/>
                                                <w:left w:val="none" w:sz="0" w:space="0" w:color="auto"/>
                                                <w:bottom w:val="none" w:sz="0" w:space="0" w:color="auto"/>
                                                <w:right w:val="none" w:sz="0" w:space="0" w:color="auto"/>
                                              </w:divBdr>
                                              <w:divsChild>
                                                <w:div w:id="1620604564">
                                                  <w:marLeft w:val="0"/>
                                                  <w:marRight w:val="0"/>
                                                  <w:marTop w:val="0"/>
                                                  <w:marBottom w:val="0"/>
                                                  <w:divBdr>
                                                    <w:top w:val="none" w:sz="0" w:space="0" w:color="auto"/>
                                                    <w:left w:val="none" w:sz="0" w:space="0" w:color="auto"/>
                                                    <w:bottom w:val="none" w:sz="0" w:space="0" w:color="auto"/>
                                                    <w:right w:val="none" w:sz="0" w:space="0" w:color="auto"/>
                                                  </w:divBdr>
                                                  <w:divsChild>
                                                    <w:div w:id="709954999">
                                                      <w:marLeft w:val="0"/>
                                                      <w:marRight w:val="0"/>
                                                      <w:marTop w:val="0"/>
                                                      <w:marBottom w:val="0"/>
                                                      <w:divBdr>
                                                        <w:top w:val="none" w:sz="0" w:space="0" w:color="auto"/>
                                                        <w:left w:val="none" w:sz="0" w:space="0" w:color="auto"/>
                                                        <w:bottom w:val="none" w:sz="0" w:space="0" w:color="auto"/>
                                                        <w:right w:val="none" w:sz="0" w:space="0" w:color="auto"/>
                                                      </w:divBdr>
                                                    </w:div>
                                                    <w:div w:id="789737212">
                                                      <w:marLeft w:val="0"/>
                                                      <w:marRight w:val="0"/>
                                                      <w:marTop w:val="0"/>
                                                      <w:marBottom w:val="0"/>
                                                      <w:divBdr>
                                                        <w:top w:val="none" w:sz="0" w:space="0" w:color="auto"/>
                                                        <w:left w:val="none" w:sz="0" w:space="0" w:color="auto"/>
                                                        <w:bottom w:val="none" w:sz="0" w:space="0" w:color="auto"/>
                                                        <w:right w:val="none" w:sz="0" w:space="0" w:color="auto"/>
                                                      </w:divBdr>
                                                    </w:div>
                                                    <w:div w:id="1846746055">
                                                      <w:marLeft w:val="0"/>
                                                      <w:marRight w:val="0"/>
                                                      <w:marTop w:val="0"/>
                                                      <w:marBottom w:val="0"/>
                                                      <w:divBdr>
                                                        <w:top w:val="none" w:sz="0" w:space="0" w:color="auto"/>
                                                        <w:left w:val="none" w:sz="0" w:space="0" w:color="auto"/>
                                                        <w:bottom w:val="none" w:sz="0" w:space="0" w:color="auto"/>
                                                        <w:right w:val="none" w:sz="0" w:space="0" w:color="auto"/>
                                                      </w:divBdr>
                                                    </w:div>
                                                    <w:div w:id="806510081">
                                                      <w:marLeft w:val="0"/>
                                                      <w:marRight w:val="0"/>
                                                      <w:marTop w:val="0"/>
                                                      <w:marBottom w:val="0"/>
                                                      <w:divBdr>
                                                        <w:top w:val="none" w:sz="0" w:space="0" w:color="auto"/>
                                                        <w:left w:val="none" w:sz="0" w:space="0" w:color="auto"/>
                                                        <w:bottom w:val="none" w:sz="0" w:space="0" w:color="auto"/>
                                                        <w:right w:val="none" w:sz="0" w:space="0" w:color="auto"/>
                                                      </w:divBdr>
                                                    </w:div>
                                                    <w:div w:id="2045013648">
                                                      <w:marLeft w:val="0"/>
                                                      <w:marRight w:val="0"/>
                                                      <w:marTop w:val="0"/>
                                                      <w:marBottom w:val="0"/>
                                                      <w:divBdr>
                                                        <w:top w:val="none" w:sz="0" w:space="0" w:color="auto"/>
                                                        <w:left w:val="none" w:sz="0" w:space="0" w:color="auto"/>
                                                        <w:bottom w:val="none" w:sz="0" w:space="0" w:color="auto"/>
                                                        <w:right w:val="none" w:sz="0" w:space="0" w:color="auto"/>
                                                      </w:divBdr>
                                                    </w:div>
                                                    <w:div w:id="839006493">
                                                      <w:marLeft w:val="0"/>
                                                      <w:marRight w:val="0"/>
                                                      <w:marTop w:val="0"/>
                                                      <w:marBottom w:val="0"/>
                                                      <w:divBdr>
                                                        <w:top w:val="none" w:sz="0" w:space="0" w:color="auto"/>
                                                        <w:left w:val="none" w:sz="0" w:space="0" w:color="auto"/>
                                                        <w:bottom w:val="none" w:sz="0" w:space="0" w:color="auto"/>
                                                        <w:right w:val="none" w:sz="0" w:space="0" w:color="auto"/>
                                                      </w:divBdr>
                                                    </w:div>
                                                    <w:div w:id="871697411">
                                                      <w:marLeft w:val="0"/>
                                                      <w:marRight w:val="0"/>
                                                      <w:marTop w:val="0"/>
                                                      <w:marBottom w:val="0"/>
                                                      <w:divBdr>
                                                        <w:top w:val="none" w:sz="0" w:space="0" w:color="auto"/>
                                                        <w:left w:val="none" w:sz="0" w:space="0" w:color="auto"/>
                                                        <w:bottom w:val="none" w:sz="0" w:space="0" w:color="auto"/>
                                                        <w:right w:val="none" w:sz="0" w:space="0" w:color="auto"/>
                                                      </w:divBdr>
                                                    </w:div>
                                                    <w:div w:id="1505826141">
                                                      <w:marLeft w:val="0"/>
                                                      <w:marRight w:val="0"/>
                                                      <w:marTop w:val="0"/>
                                                      <w:marBottom w:val="0"/>
                                                      <w:divBdr>
                                                        <w:top w:val="none" w:sz="0" w:space="0" w:color="auto"/>
                                                        <w:left w:val="none" w:sz="0" w:space="0" w:color="auto"/>
                                                        <w:bottom w:val="none" w:sz="0" w:space="0" w:color="auto"/>
                                                        <w:right w:val="none" w:sz="0" w:space="0" w:color="auto"/>
                                                      </w:divBdr>
                                                    </w:div>
                                                    <w:div w:id="712770144">
                                                      <w:marLeft w:val="0"/>
                                                      <w:marRight w:val="0"/>
                                                      <w:marTop w:val="0"/>
                                                      <w:marBottom w:val="0"/>
                                                      <w:divBdr>
                                                        <w:top w:val="none" w:sz="0" w:space="0" w:color="auto"/>
                                                        <w:left w:val="none" w:sz="0" w:space="0" w:color="auto"/>
                                                        <w:bottom w:val="none" w:sz="0" w:space="0" w:color="auto"/>
                                                        <w:right w:val="none" w:sz="0" w:space="0" w:color="auto"/>
                                                      </w:divBdr>
                                                    </w:div>
                                                    <w:div w:id="423384325">
                                                      <w:marLeft w:val="0"/>
                                                      <w:marRight w:val="0"/>
                                                      <w:marTop w:val="0"/>
                                                      <w:marBottom w:val="0"/>
                                                      <w:divBdr>
                                                        <w:top w:val="none" w:sz="0" w:space="0" w:color="auto"/>
                                                        <w:left w:val="none" w:sz="0" w:space="0" w:color="auto"/>
                                                        <w:bottom w:val="none" w:sz="0" w:space="0" w:color="auto"/>
                                                        <w:right w:val="none" w:sz="0" w:space="0" w:color="auto"/>
                                                      </w:divBdr>
                                                    </w:div>
                                                    <w:div w:id="921179666">
                                                      <w:marLeft w:val="0"/>
                                                      <w:marRight w:val="0"/>
                                                      <w:marTop w:val="0"/>
                                                      <w:marBottom w:val="0"/>
                                                      <w:divBdr>
                                                        <w:top w:val="none" w:sz="0" w:space="0" w:color="auto"/>
                                                        <w:left w:val="none" w:sz="0" w:space="0" w:color="auto"/>
                                                        <w:bottom w:val="none" w:sz="0" w:space="0" w:color="auto"/>
                                                        <w:right w:val="none" w:sz="0" w:space="0" w:color="auto"/>
                                                      </w:divBdr>
                                                    </w:div>
                                                    <w:div w:id="1116218169">
                                                      <w:marLeft w:val="0"/>
                                                      <w:marRight w:val="0"/>
                                                      <w:marTop w:val="0"/>
                                                      <w:marBottom w:val="0"/>
                                                      <w:divBdr>
                                                        <w:top w:val="none" w:sz="0" w:space="0" w:color="auto"/>
                                                        <w:left w:val="none" w:sz="0" w:space="0" w:color="auto"/>
                                                        <w:bottom w:val="none" w:sz="0" w:space="0" w:color="auto"/>
                                                        <w:right w:val="none" w:sz="0" w:space="0" w:color="auto"/>
                                                      </w:divBdr>
                                                    </w:div>
                                                    <w:div w:id="1673291106">
                                                      <w:marLeft w:val="0"/>
                                                      <w:marRight w:val="0"/>
                                                      <w:marTop w:val="0"/>
                                                      <w:marBottom w:val="0"/>
                                                      <w:divBdr>
                                                        <w:top w:val="none" w:sz="0" w:space="0" w:color="auto"/>
                                                        <w:left w:val="none" w:sz="0" w:space="0" w:color="auto"/>
                                                        <w:bottom w:val="none" w:sz="0" w:space="0" w:color="auto"/>
                                                        <w:right w:val="none" w:sz="0" w:space="0" w:color="auto"/>
                                                      </w:divBdr>
                                                    </w:div>
                                                    <w:div w:id="2061006783">
                                                      <w:marLeft w:val="0"/>
                                                      <w:marRight w:val="0"/>
                                                      <w:marTop w:val="0"/>
                                                      <w:marBottom w:val="0"/>
                                                      <w:divBdr>
                                                        <w:top w:val="none" w:sz="0" w:space="0" w:color="auto"/>
                                                        <w:left w:val="none" w:sz="0" w:space="0" w:color="auto"/>
                                                        <w:bottom w:val="none" w:sz="0" w:space="0" w:color="auto"/>
                                                        <w:right w:val="none" w:sz="0" w:space="0" w:color="auto"/>
                                                      </w:divBdr>
                                                    </w:div>
                                                    <w:div w:id="82842265">
                                                      <w:marLeft w:val="0"/>
                                                      <w:marRight w:val="0"/>
                                                      <w:marTop w:val="0"/>
                                                      <w:marBottom w:val="0"/>
                                                      <w:divBdr>
                                                        <w:top w:val="none" w:sz="0" w:space="0" w:color="auto"/>
                                                        <w:left w:val="none" w:sz="0" w:space="0" w:color="auto"/>
                                                        <w:bottom w:val="none" w:sz="0" w:space="0" w:color="auto"/>
                                                        <w:right w:val="none" w:sz="0" w:space="0" w:color="auto"/>
                                                      </w:divBdr>
                                                    </w:div>
                                                    <w:div w:id="2014526523">
                                                      <w:marLeft w:val="0"/>
                                                      <w:marRight w:val="0"/>
                                                      <w:marTop w:val="0"/>
                                                      <w:marBottom w:val="0"/>
                                                      <w:divBdr>
                                                        <w:top w:val="none" w:sz="0" w:space="0" w:color="auto"/>
                                                        <w:left w:val="none" w:sz="0" w:space="0" w:color="auto"/>
                                                        <w:bottom w:val="none" w:sz="0" w:space="0" w:color="auto"/>
                                                        <w:right w:val="none" w:sz="0" w:space="0" w:color="auto"/>
                                                      </w:divBdr>
                                                    </w:div>
                                                    <w:div w:id="796026989">
                                                      <w:marLeft w:val="0"/>
                                                      <w:marRight w:val="0"/>
                                                      <w:marTop w:val="0"/>
                                                      <w:marBottom w:val="0"/>
                                                      <w:divBdr>
                                                        <w:top w:val="none" w:sz="0" w:space="0" w:color="auto"/>
                                                        <w:left w:val="none" w:sz="0" w:space="0" w:color="auto"/>
                                                        <w:bottom w:val="none" w:sz="0" w:space="0" w:color="auto"/>
                                                        <w:right w:val="none" w:sz="0" w:space="0" w:color="auto"/>
                                                      </w:divBdr>
                                                    </w:div>
                                                    <w:div w:id="1453553412">
                                                      <w:marLeft w:val="0"/>
                                                      <w:marRight w:val="0"/>
                                                      <w:marTop w:val="0"/>
                                                      <w:marBottom w:val="0"/>
                                                      <w:divBdr>
                                                        <w:top w:val="none" w:sz="0" w:space="0" w:color="auto"/>
                                                        <w:left w:val="none" w:sz="0" w:space="0" w:color="auto"/>
                                                        <w:bottom w:val="none" w:sz="0" w:space="0" w:color="auto"/>
                                                        <w:right w:val="none" w:sz="0" w:space="0" w:color="auto"/>
                                                      </w:divBdr>
                                                    </w:div>
                                                    <w:div w:id="15083284">
                                                      <w:marLeft w:val="0"/>
                                                      <w:marRight w:val="0"/>
                                                      <w:marTop w:val="0"/>
                                                      <w:marBottom w:val="0"/>
                                                      <w:divBdr>
                                                        <w:top w:val="none" w:sz="0" w:space="0" w:color="auto"/>
                                                        <w:left w:val="none" w:sz="0" w:space="0" w:color="auto"/>
                                                        <w:bottom w:val="none" w:sz="0" w:space="0" w:color="auto"/>
                                                        <w:right w:val="none" w:sz="0" w:space="0" w:color="auto"/>
                                                      </w:divBdr>
                                                    </w:div>
                                                    <w:div w:id="1217549567">
                                                      <w:marLeft w:val="0"/>
                                                      <w:marRight w:val="0"/>
                                                      <w:marTop w:val="0"/>
                                                      <w:marBottom w:val="0"/>
                                                      <w:divBdr>
                                                        <w:top w:val="none" w:sz="0" w:space="0" w:color="auto"/>
                                                        <w:left w:val="none" w:sz="0" w:space="0" w:color="auto"/>
                                                        <w:bottom w:val="none" w:sz="0" w:space="0" w:color="auto"/>
                                                        <w:right w:val="none" w:sz="0" w:space="0" w:color="auto"/>
                                                      </w:divBdr>
                                                    </w:div>
                                                    <w:div w:id="1488009511">
                                                      <w:marLeft w:val="0"/>
                                                      <w:marRight w:val="0"/>
                                                      <w:marTop w:val="0"/>
                                                      <w:marBottom w:val="0"/>
                                                      <w:divBdr>
                                                        <w:top w:val="none" w:sz="0" w:space="0" w:color="auto"/>
                                                        <w:left w:val="none" w:sz="0" w:space="0" w:color="auto"/>
                                                        <w:bottom w:val="none" w:sz="0" w:space="0" w:color="auto"/>
                                                        <w:right w:val="none" w:sz="0" w:space="0" w:color="auto"/>
                                                      </w:divBdr>
                                                    </w:div>
                                                    <w:div w:id="363753625">
                                                      <w:marLeft w:val="0"/>
                                                      <w:marRight w:val="0"/>
                                                      <w:marTop w:val="0"/>
                                                      <w:marBottom w:val="0"/>
                                                      <w:divBdr>
                                                        <w:top w:val="none" w:sz="0" w:space="0" w:color="auto"/>
                                                        <w:left w:val="none" w:sz="0" w:space="0" w:color="auto"/>
                                                        <w:bottom w:val="none" w:sz="0" w:space="0" w:color="auto"/>
                                                        <w:right w:val="none" w:sz="0" w:space="0" w:color="auto"/>
                                                      </w:divBdr>
                                                    </w:div>
                                                    <w:div w:id="989871694">
                                                      <w:marLeft w:val="0"/>
                                                      <w:marRight w:val="0"/>
                                                      <w:marTop w:val="0"/>
                                                      <w:marBottom w:val="0"/>
                                                      <w:divBdr>
                                                        <w:top w:val="none" w:sz="0" w:space="0" w:color="auto"/>
                                                        <w:left w:val="none" w:sz="0" w:space="0" w:color="auto"/>
                                                        <w:bottom w:val="none" w:sz="0" w:space="0" w:color="auto"/>
                                                        <w:right w:val="none" w:sz="0" w:space="0" w:color="auto"/>
                                                      </w:divBdr>
                                                    </w:div>
                                                    <w:div w:id="1644890625">
                                                      <w:marLeft w:val="0"/>
                                                      <w:marRight w:val="0"/>
                                                      <w:marTop w:val="0"/>
                                                      <w:marBottom w:val="0"/>
                                                      <w:divBdr>
                                                        <w:top w:val="none" w:sz="0" w:space="0" w:color="auto"/>
                                                        <w:left w:val="none" w:sz="0" w:space="0" w:color="auto"/>
                                                        <w:bottom w:val="none" w:sz="0" w:space="0" w:color="auto"/>
                                                        <w:right w:val="none" w:sz="0" w:space="0" w:color="auto"/>
                                                      </w:divBdr>
                                                    </w:div>
                                                    <w:div w:id="1333991585">
                                                      <w:marLeft w:val="0"/>
                                                      <w:marRight w:val="0"/>
                                                      <w:marTop w:val="0"/>
                                                      <w:marBottom w:val="0"/>
                                                      <w:divBdr>
                                                        <w:top w:val="none" w:sz="0" w:space="0" w:color="auto"/>
                                                        <w:left w:val="none" w:sz="0" w:space="0" w:color="auto"/>
                                                        <w:bottom w:val="none" w:sz="0" w:space="0" w:color="auto"/>
                                                        <w:right w:val="none" w:sz="0" w:space="0" w:color="auto"/>
                                                      </w:divBdr>
                                                    </w:div>
                                                    <w:div w:id="1996252766">
                                                      <w:marLeft w:val="0"/>
                                                      <w:marRight w:val="0"/>
                                                      <w:marTop w:val="0"/>
                                                      <w:marBottom w:val="0"/>
                                                      <w:divBdr>
                                                        <w:top w:val="none" w:sz="0" w:space="0" w:color="auto"/>
                                                        <w:left w:val="none" w:sz="0" w:space="0" w:color="auto"/>
                                                        <w:bottom w:val="none" w:sz="0" w:space="0" w:color="auto"/>
                                                        <w:right w:val="none" w:sz="0" w:space="0" w:color="auto"/>
                                                      </w:divBdr>
                                                    </w:div>
                                                    <w:div w:id="1401826143">
                                                      <w:marLeft w:val="0"/>
                                                      <w:marRight w:val="0"/>
                                                      <w:marTop w:val="0"/>
                                                      <w:marBottom w:val="0"/>
                                                      <w:divBdr>
                                                        <w:top w:val="none" w:sz="0" w:space="0" w:color="auto"/>
                                                        <w:left w:val="none" w:sz="0" w:space="0" w:color="auto"/>
                                                        <w:bottom w:val="none" w:sz="0" w:space="0" w:color="auto"/>
                                                        <w:right w:val="none" w:sz="0" w:space="0" w:color="auto"/>
                                                      </w:divBdr>
                                                    </w:div>
                                                    <w:div w:id="1785490547">
                                                      <w:marLeft w:val="0"/>
                                                      <w:marRight w:val="0"/>
                                                      <w:marTop w:val="0"/>
                                                      <w:marBottom w:val="0"/>
                                                      <w:divBdr>
                                                        <w:top w:val="none" w:sz="0" w:space="0" w:color="auto"/>
                                                        <w:left w:val="none" w:sz="0" w:space="0" w:color="auto"/>
                                                        <w:bottom w:val="none" w:sz="0" w:space="0" w:color="auto"/>
                                                        <w:right w:val="none" w:sz="0" w:space="0" w:color="auto"/>
                                                      </w:divBdr>
                                                    </w:div>
                                                    <w:div w:id="353966451">
                                                      <w:marLeft w:val="0"/>
                                                      <w:marRight w:val="0"/>
                                                      <w:marTop w:val="0"/>
                                                      <w:marBottom w:val="0"/>
                                                      <w:divBdr>
                                                        <w:top w:val="none" w:sz="0" w:space="0" w:color="auto"/>
                                                        <w:left w:val="none" w:sz="0" w:space="0" w:color="auto"/>
                                                        <w:bottom w:val="none" w:sz="0" w:space="0" w:color="auto"/>
                                                        <w:right w:val="none" w:sz="0" w:space="0" w:color="auto"/>
                                                      </w:divBdr>
                                                    </w:div>
                                                    <w:div w:id="1613322012">
                                                      <w:marLeft w:val="0"/>
                                                      <w:marRight w:val="0"/>
                                                      <w:marTop w:val="0"/>
                                                      <w:marBottom w:val="0"/>
                                                      <w:divBdr>
                                                        <w:top w:val="none" w:sz="0" w:space="0" w:color="auto"/>
                                                        <w:left w:val="none" w:sz="0" w:space="0" w:color="auto"/>
                                                        <w:bottom w:val="none" w:sz="0" w:space="0" w:color="auto"/>
                                                        <w:right w:val="none" w:sz="0" w:space="0" w:color="auto"/>
                                                      </w:divBdr>
                                                    </w:div>
                                                    <w:div w:id="17832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504827">
                                  <w:marLeft w:val="0"/>
                                  <w:marRight w:val="0"/>
                                  <w:marTop w:val="0"/>
                                  <w:marBottom w:val="0"/>
                                  <w:divBdr>
                                    <w:top w:val="none" w:sz="0" w:space="0" w:color="auto"/>
                                    <w:left w:val="none" w:sz="0" w:space="0" w:color="auto"/>
                                    <w:bottom w:val="none" w:sz="0" w:space="0" w:color="auto"/>
                                    <w:right w:val="none" w:sz="0" w:space="0" w:color="auto"/>
                                  </w:divBdr>
                                  <w:divsChild>
                                    <w:div w:id="2051759218">
                                      <w:marLeft w:val="0"/>
                                      <w:marRight w:val="0"/>
                                      <w:marTop w:val="0"/>
                                      <w:marBottom w:val="0"/>
                                      <w:divBdr>
                                        <w:top w:val="none" w:sz="0" w:space="0" w:color="auto"/>
                                        <w:left w:val="none" w:sz="0" w:space="0" w:color="auto"/>
                                        <w:bottom w:val="none" w:sz="0" w:space="0" w:color="auto"/>
                                        <w:right w:val="none" w:sz="0" w:space="0" w:color="auto"/>
                                      </w:divBdr>
                                      <w:divsChild>
                                        <w:div w:id="2008317320">
                                          <w:marLeft w:val="0"/>
                                          <w:marRight w:val="0"/>
                                          <w:marTop w:val="0"/>
                                          <w:marBottom w:val="0"/>
                                          <w:divBdr>
                                            <w:top w:val="none" w:sz="0" w:space="0" w:color="auto"/>
                                            <w:left w:val="none" w:sz="0" w:space="0" w:color="auto"/>
                                            <w:bottom w:val="none" w:sz="0" w:space="0" w:color="auto"/>
                                            <w:right w:val="none" w:sz="0" w:space="0" w:color="auto"/>
                                          </w:divBdr>
                                          <w:divsChild>
                                            <w:div w:id="29426064">
                                              <w:marLeft w:val="0"/>
                                              <w:marRight w:val="0"/>
                                              <w:marTop w:val="0"/>
                                              <w:marBottom w:val="0"/>
                                              <w:divBdr>
                                                <w:top w:val="none" w:sz="0" w:space="0" w:color="auto"/>
                                                <w:left w:val="none" w:sz="0" w:space="0" w:color="auto"/>
                                                <w:bottom w:val="none" w:sz="0" w:space="0" w:color="auto"/>
                                                <w:right w:val="none" w:sz="0" w:space="0" w:color="auto"/>
                                              </w:divBdr>
                                              <w:divsChild>
                                                <w:div w:id="945845923">
                                                  <w:marLeft w:val="0"/>
                                                  <w:marRight w:val="0"/>
                                                  <w:marTop w:val="0"/>
                                                  <w:marBottom w:val="0"/>
                                                  <w:divBdr>
                                                    <w:top w:val="none" w:sz="0" w:space="0" w:color="auto"/>
                                                    <w:left w:val="none" w:sz="0" w:space="0" w:color="auto"/>
                                                    <w:bottom w:val="none" w:sz="0" w:space="0" w:color="auto"/>
                                                    <w:right w:val="none" w:sz="0" w:space="0" w:color="auto"/>
                                                  </w:divBdr>
                                                  <w:divsChild>
                                                    <w:div w:id="18031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94438">
                                  <w:marLeft w:val="0"/>
                                  <w:marRight w:val="0"/>
                                  <w:marTop w:val="0"/>
                                  <w:marBottom w:val="0"/>
                                  <w:divBdr>
                                    <w:top w:val="none" w:sz="0" w:space="0" w:color="auto"/>
                                    <w:left w:val="none" w:sz="0" w:space="0" w:color="auto"/>
                                    <w:bottom w:val="none" w:sz="0" w:space="0" w:color="auto"/>
                                    <w:right w:val="none" w:sz="0" w:space="0" w:color="auto"/>
                                  </w:divBdr>
                                  <w:divsChild>
                                    <w:div w:id="1666398803">
                                      <w:marLeft w:val="0"/>
                                      <w:marRight w:val="0"/>
                                      <w:marTop w:val="0"/>
                                      <w:marBottom w:val="0"/>
                                      <w:divBdr>
                                        <w:top w:val="none" w:sz="0" w:space="0" w:color="auto"/>
                                        <w:left w:val="none" w:sz="0" w:space="0" w:color="auto"/>
                                        <w:bottom w:val="none" w:sz="0" w:space="0" w:color="auto"/>
                                        <w:right w:val="none" w:sz="0" w:space="0" w:color="auto"/>
                                      </w:divBdr>
                                      <w:divsChild>
                                        <w:div w:id="276987185">
                                          <w:marLeft w:val="0"/>
                                          <w:marRight w:val="0"/>
                                          <w:marTop w:val="0"/>
                                          <w:marBottom w:val="0"/>
                                          <w:divBdr>
                                            <w:top w:val="none" w:sz="0" w:space="0" w:color="auto"/>
                                            <w:left w:val="none" w:sz="0" w:space="0" w:color="auto"/>
                                            <w:bottom w:val="none" w:sz="0" w:space="0" w:color="auto"/>
                                            <w:right w:val="none" w:sz="0" w:space="0" w:color="auto"/>
                                          </w:divBdr>
                                          <w:divsChild>
                                            <w:div w:id="416365856">
                                              <w:marLeft w:val="0"/>
                                              <w:marRight w:val="0"/>
                                              <w:marTop w:val="0"/>
                                              <w:marBottom w:val="0"/>
                                              <w:divBdr>
                                                <w:top w:val="none" w:sz="0" w:space="0" w:color="auto"/>
                                                <w:left w:val="none" w:sz="0" w:space="0" w:color="auto"/>
                                                <w:bottom w:val="none" w:sz="0" w:space="0" w:color="auto"/>
                                                <w:right w:val="none" w:sz="0" w:space="0" w:color="auto"/>
                                              </w:divBdr>
                                              <w:divsChild>
                                                <w:div w:id="1304387061">
                                                  <w:marLeft w:val="0"/>
                                                  <w:marRight w:val="0"/>
                                                  <w:marTop w:val="0"/>
                                                  <w:marBottom w:val="0"/>
                                                  <w:divBdr>
                                                    <w:top w:val="none" w:sz="0" w:space="0" w:color="auto"/>
                                                    <w:left w:val="none" w:sz="0" w:space="0" w:color="auto"/>
                                                    <w:bottom w:val="none" w:sz="0" w:space="0" w:color="auto"/>
                                                    <w:right w:val="none" w:sz="0" w:space="0" w:color="auto"/>
                                                  </w:divBdr>
                                                  <w:divsChild>
                                                    <w:div w:id="699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1061">
                                  <w:marLeft w:val="0"/>
                                  <w:marRight w:val="0"/>
                                  <w:marTop w:val="0"/>
                                  <w:marBottom w:val="0"/>
                                  <w:divBdr>
                                    <w:top w:val="none" w:sz="0" w:space="0" w:color="auto"/>
                                    <w:left w:val="none" w:sz="0" w:space="0" w:color="auto"/>
                                    <w:bottom w:val="none" w:sz="0" w:space="0" w:color="auto"/>
                                    <w:right w:val="none" w:sz="0" w:space="0" w:color="auto"/>
                                  </w:divBdr>
                                  <w:divsChild>
                                    <w:div w:id="494102698">
                                      <w:marLeft w:val="0"/>
                                      <w:marRight w:val="0"/>
                                      <w:marTop w:val="0"/>
                                      <w:marBottom w:val="0"/>
                                      <w:divBdr>
                                        <w:top w:val="none" w:sz="0" w:space="0" w:color="auto"/>
                                        <w:left w:val="none" w:sz="0" w:space="0" w:color="auto"/>
                                        <w:bottom w:val="none" w:sz="0" w:space="0" w:color="auto"/>
                                        <w:right w:val="none" w:sz="0" w:space="0" w:color="auto"/>
                                      </w:divBdr>
                                      <w:divsChild>
                                        <w:div w:id="784545066">
                                          <w:marLeft w:val="0"/>
                                          <w:marRight w:val="0"/>
                                          <w:marTop w:val="0"/>
                                          <w:marBottom w:val="0"/>
                                          <w:divBdr>
                                            <w:top w:val="none" w:sz="0" w:space="0" w:color="auto"/>
                                            <w:left w:val="none" w:sz="0" w:space="0" w:color="auto"/>
                                            <w:bottom w:val="none" w:sz="0" w:space="0" w:color="auto"/>
                                            <w:right w:val="none" w:sz="0" w:space="0" w:color="auto"/>
                                          </w:divBdr>
                                          <w:divsChild>
                                            <w:div w:id="1338576932">
                                              <w:marLeft w:val="0"/>
                                              <w:marRight w:val="0"/>
                                              <w:marTop w:val="0"/>
                                              <w:marBottom w:val="0"/>
                                              <w:divBdr>
                                                <w:top w:val="none" w:sz="0" w:space="0" w:color="auto"/>
                                                <w:left w:val="none" w:sz="0" w:space="0" w:color="auto"/>
                                                <w:bottom w:val="none" w:sz="0" w:space="0" w:color="auto"/>
                                                <w:right w:val="none" w:sz="0" w:space="0" w:color="auto"/>
                                              </w:divBdr>
                                              <w:divsChild>
                                                <w:div w:id="770514898">
                                                  <w:marLeft w:val="0"/>
                                                  <w:marRight w:val="0"/>
                                                  <w:marTop w:val="0"/>
                                                  <w:marBottom w:val="0"/>
                                                  <w:divBdr>
                                                    <w:top w:val="none" w:sz="0" w:space="0" w:color="auto"/>
                                                    <w:left w:val="none" w:sz="0" w:space="0" w:color="auto"/>
                                                    <w:bottom w:val="none" w:sz="0" w:space="0" w:color="auto"/>
                                                    <w:right w:val="none" w:sz="0" w:space="0" w:color="auto"/>
                                                  </w:divBdr>
                                                  <w:divsChild>
                                                    <w:div w:id="21058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254253">
                                  <w:marLeft w:val="0"/>
                                  <w:marRight w:val="0"/>
                                  <w:marTop w:val="0"/>
                                  <w:marBottom w:val="0"/>
                                  <w:divBdr>
                                    <w:top w:val="none" w:sz="0" w:space="0" w:color="auto"/>
                                    <w:left w:val="none" w:sz="0" w:space="0" w:color="auto"/>
                                    <w:bottom w:val="none" w:sz="0" w:space="0" w:color="auto"/>
                                    <w:right w:val="none" w:sz="0" w:space="0" w:color="auto"/>
                                  </w:divBdr>
                                  <w:divsChild>
                                    <w:div w:id="424882320">
                                      <w:marLeft w:val="0"/>
                                      <w:marRight w:val="0"/>
                                      <w:marTop w:val="0"/>
                                      <w:marBottom w:val="0"/>
                                      <w:divBdr>
                                        <w:top w:val="none" w:sz="0" w:space="0" w:color="auto"/>
                                        <w:left w:val="none" w:sz="0" w:space="0" w:color="auto"/>
                                        <w:bottom w:val="none" w:sz="0" w:space="0" w:color="auto"/>
                                        <w:right w:val="none" w:sz="0" w:space="0" w:color="auto"/>
                                      </w:divBdr>
                                      <w:divsChild>
                                        <w:div w:id="136651382">
                                          <w:marLeft w:val="0"/>
                                          <w:marRight w:val="0"/>
                                          <w:marTop w:val="0"/>
                                          <w:marBottom w:val="0"/>
                                          <w:divBdr>
                                            <w:top w:val="none" w:sz="0" w:space="0" w:color="auto"/>
                                            <w:left w:val="none" w:sz="0" w:space="0" w:color="auto"/>
                                            <w:bottom w:val="none" w:sz="0" w:space="0" w:color="auto"/>
                                            <w:right w:val="none" w:sz="0" w:space="0" w:color="auto"/>
                                          </w:divBdr>
                                          <w:divsChild>
                                            <w:div w:id="1707363727">
                                              <w:marLeft w:val="0"/>
                                              <w:marRight w:val="0"/>
                                              <w:marTop w:val="0"/>
                                              <w:marBottom w:val="0"/>
                                              <w:divBdr>
                                                <w:top w:val="none" w:sz="0" w:space="0" w:color="auto"/>
                                                <w:left w:val="none" w:sz="0" w:space="0" w:color="auto"/>
                                                <w:bottom w:val="none" w:sz="0" w:space="0" w:color="auto"/>
                                                <w:right w:val="none" w:sz="0" w:space="0" w:color="auto"/>
                                              </w:divBdr>
                                              <w:divsChild>
                                                <w:div w:id="1894540391">
                                                  <w:marLeft w:val="0"/>
                                                  <w:marRight w:val="0"/>
                                                  <w:marTop w:val="0"/>
                                                  <w:marBottom w:val="0"/>
                                                  <w:divBdr>
                                                    <w:top w:val="none" w:sz="0" w:space="0" w:color="auto"/>
                                                    <w:left w:val="none" w:sz="0" w:space="0" w:color="auto"/>
                                                    <w:bottom w:val="none" w:sz="0" w:space="0" w:color="auto"/>
                                                    <w:right w:val="none" w:sz="0" w:space="0" w:color="auto"/>
                                                  </w:divBdr>
                                                  <w:divsChild>
                                                    <w:div w:id="16434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7424">
                                  <w:marLeft w:val="0"/>
                                  <w:marRight w:val="0"/>
                                  <w:marTop w:val="0"/>
                                  <w:marBottom w:val="0"/>
                                  <w:divBdr>
                                    <w:top w:val="none" w:sz="0" w:space="0" w:color="auto"/>
                                    <w:left w:val="none" w:sz="0" w:space="0" w:color="auto"/>
                                    <w:bottom w:val="none" w:sz="0" w:space="0" w:color="auto"/>
                                    <w:right w:val="none" w:sz="0" w:space="0" w:color="auto"/>
                                  </w:divBdr>
                                  <w:divsChild>
                                    <w:div w:id="1350832425">
                                      <w:marLeft w:val="0"/>
                                      <w:marRight w:val="0"/>
                                      <w:marTop w:val="0"/>
                                      <w:marBottom w:val="0"/>
                                      <w:divBdr>
                                        <w:top w:val="none" w:sz="0" w:space="0" w:color="auto"/>
                                        <w:left w:val="none" w:sz="0" w:space="0" w:color="auto"/>
                                        <w:bottom w:val="none" w:sz="0" w:space="0" w:color="auto"/>
                                        <w:right w:val="none" w:sz="0" w:space="0" w:color="auto"/>
                                      </w:divBdr>
                                      <w:divsChild>
                                        <w:div w:id="1695306817">
                                          <w:marLeft w:val="0"/>
                                          <w:marRight w:val="0"/>
                                          <w:marTop w:val="0"/>
                                          <w:marBottom w:val="0"/>
                                          <w:divBdr>
                                            <w:top w:val="none" w:sz="0" w:space="0" w:color="auto"/>
                                            <w:left w:val="none" w:sz="0" w:space="0" w:color="auto"/>
                                            <w:bottom w:val="none" w:sz="0" w:space="0" w:color="auto"/>
                                            <w:right w:val="none" w:sz="0" w:space="0" w:color="auto"/>
                                          </w:divBdr>
                                          <w:divsChild>
                                            <w:div w:id="279186018">
                                              <w:marLeft w:val="0"/>
                                              <w:marRight w:val="0"/>
                                              <w:marTop w:val="0"/>
                                              <w:marBottom w:val="0"/>
                                              <w:divBdr>
                                                <w:top w:val="none" w:sz="0" w:space="0" w:color="auto"/>
                                                <w:left w:val="none" w:sz="0" w:space="0" w:color="auto"/>
                                                <w:bottom w:val="none" w:sz="0" w:space="0" w:color="auto"/>
                                                <w:right w:val="none" w:sz="0" w:space="0" w:color="auto"/>
                                              </w:divBdr>
                                              <w:divsChild>
                                                <w:div w:id="1892882024">
                                                  <w:marLeft w:val="0"/>
                                                  <w:marRight w:val="0"/>
                                                  <w:marTop w:val="0"/>
                                                  <w:marBottom w:val="0"/>
                                                  <w:divBdr>
                                                    <w:top w:val="none" w:sz="0" w:space="0" w:color="auto"/>
                                                    <w:left w:val="none" w:sz="0" w:space="0" w:color="auto"/>
                                                    <w:bottom w:val="none" w:sz="0" w:space="0" w:color="auto"/>
                                                    <w:right w:val="none" w:sz="0" w:space="0" w:color="auto"/>
                                                  </w:divBdr>
                                                  <w:divsChild>
                                                    <w:div w:id="17918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87196">
                                  <w:marLeft w:val="0"/>
                                  <w:marRight w:val="0"/>
                                  <w:marTop w:val="0"/>
                                  <w:marBottom w:val="0"/>
                                  <w:divBdr>
                                    <w:top w:val="none" w:sz="0" w:space="0" w:color="auto"/>
                                    <w:left w:val="none" w:sz="0" w:space="0" w:color="auto"/>
                                    <w:bottom w:val="none" w:sz="0" w:space="0" w:color="auto"/>
                                    <w:right w:val="none" w:sz="0" w:space="0" w:color="auto"/>
                                  </w:divBdr>
                                  <w:divsChild>
                                    <w:div w:id="533857390">
                                      <w:marLeft w:val="0"/>
                                      <w:marRight w:val="0"/>
                                      <w:marTop w:val="0"/>
                                      <w:marBottom w:val="0"/>
                                      <w:divBdr>
                                        <w:top w:val="none" w:sz="0" w:space="0" w:color="auto"/>
                                        <w:left w:val="none" w:sz="0" w:space="0" w:color="auto"/>
                                        <w:bottom w:val="none" w:sz="0" w:space="0" w:color="auto"/>
                                        <w:right w:val="none" w:sz="0" w:space="0" w:color="auto"/>
                                      </w:divBdr>
                                      <w:divsChild>
                                        <w:div w:id="1305355654">
                                          <w:marLeft w:val="0"/>
                                          <w:marRight w:val="0"/>
                                          <w:marTop w:val="0"/>
                                          <w:marBottom w:val="0"/>
                                          <w:divBdr>
                                            <w:top w:val="none" w:sz="0" w:space="0" w:color="auto"/>
                                            <w:left w:val="none" w:sz="0" w:space="0" w:color="auto"/>
                                            <w:bottom w:val="none" w:sz="0" w:space="0" w:color="auto"/>
                                            <w:right w:val="none" w:sz="0" w:space="0" w:color="auto"/>
                                          </w:divBdr>
                                          <w:divsChild>
                                            <w:div w:id="1846019084">
                                              <w:marLeft w:val="0"/>
                                              <w:marRight w:val="0"/>
                                              <w:marTop w:val="0"/>
                                              <w:marBottom w:val="0"/>
                                              <w:divBdr>
                                                <w:top w:val="none" w:sz="0" w:space="0" w:color="auto"/>
                                                <w:left w:val="none" w:sz="0" w:space="0" w:color="auto"/>
                                                <w:bottom w:val="none" w:sz="0" w:space="0" w:color="auto"/>
                                                <w:right w:val="none" w:sz="0" w:space="0" w:color="auto"/>
                                              </w:divBdr>
                                              <w:divsChild>
                                                <w:div w:id="992564263">
                                                  <w:marLeft w:val="0"/>
                                                  <w:marRight w:val="0"/>
                                                  <w:marTop w:val="0"/>
                                                  <w:marBottom w:val="0"/>
                                                  <w:divBdr>
                                                    <w:top w:val="none" w:sz="0" w:space="0" w:color="auto"/>
                                                    <w:left w:val="none" w:sz="0" w:space="0" w:color="auto"/>
                                                    <w:bottom w:val="none" w:sz="0" w:space="0" w:color="auto"/>
                                                    <w:right w:val="none" w:sz="0" w:space="0" w:color="auto"/>
                                                  </w:divBdr>
                                                  <w:divsChild>
                                                    <w:div w:id="601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739716">
                                  <w:marLeft w:val="0"/>
                                  <w:marRight w:val="0"/>
                                  <w:marTop w:val="0"/>
                                  <w:marBottom w:val="0"/>
                                  <w:divBdr>
                                    <w:top w:val="none" w:sz="0" w:space="0" w:color="auto"/>
                                    <w:left w:val="none" w:sz="0" w:space="0" w:color="auto"/>
                                    <w:bottom w:val="none" w:sz="0" w:space="0" w:color="auto"/>
                                    <w:right w:val="none" w:sz="0" w:space="0" w:color="auto"/>
                                  </w:divBdr>
                                </w:div>
                              </w:divsChild>
                            </w:div>
                            <w:div w:id="1128202610">
                              <w:marLeft w:val="0"/>
                              <w:marRight w:val="0"/>
                              <w:marTop w:val="0"/>
                              <w:marBottom w:val="0"/>
                              <w:divBdr>
                                <w:top w:val="none" w:sz="0" w:space="0" w:color="auto"/>
                                <w:left w:val="none" w:sz="0" w:space="0" w:color="auto"/>
                                <w:bottom w:val="none" w:sz="0" w:space="0" w:color="auto"/>
                                <w:right w:val="none" w:sz="0" w:space="0" w:color="auto"/>
                              </w:divBdr>
                              <w:divsChild>
                                <w:div w:id="61608476">
                                  <w:marLeft w:val="0"/>
                                  <w:marRight w:val="0"/>
                                  <w:marTop w:val="0"/>
                                  <w:marBottom w:val="0"/>
                                  <w:divBdr>
                                    <w:top w:val="none" w:sz="0" w:space="0" w:color="auto"/>
                                    <w:left w:val="none" w:sz="0" w:space="0" w:color="auto"/>
                                    <w:bottom w:val="none" w:sz="0" w:space="0" w:color="auto"/>
                                    <w:right w:val="none" w:sz="0" w:space="0" w:color="auto"/>
                                  </w:divBdr>
                                  <w:divsChild>
                                    <w:div w:id="1699551204">
                                      <w:marLeft w:val="0"/>
                                      <w:marRight w:val="0"/>
                                      <w:marTop w:val="0"/>
                                      <w:marBottom w:val="0"/>
                                      <w:divBdr>
                                        <w:top w:val="none" w:sz="0" w:space="0" w:color="auto"/>
                                        <w:left w:val="none" w:sz="0" w:space="0" w:color="auto"/>
                                        <w:bottom w:val="none" w:sz="0" w:space="0" w:color="auto"/>
                                        <w:right w:val="none" w:sz="0" w:space="0" w:color="auto"/>
                                      </w:divBdr>
                                      <w:divsChild>
                                        <w:div w:id="18285020">
                                          <w:marLeft w:val="0"/>
                                          <w:marRight w:val="0"/>
                                          <w:marTop w:val="0"/>
                                          <w:marBottom w:val="0"/>
                                          <w:divBdr>
                                            <w:top w:val="none" w:sz="0" w:space="0" w:color="auto"/>
                                            <w:left w:val="none" w:sz="0" w:space="0" w:color="auto"/>
                                            <w:bottom w:val="none" w:sz="0" w:space="0" w:color="auto"/>
                                            <w:right w:val="none" w:sz="0" w:space="0" w:color="auto"/>
                                          </w:divBdr>
                                          <w:divsChild>
                                            <w:div w:id="1231306866">
                                              <w:marLeft w:val="0"/>
                                              <w:marRight w:val="0"/>
                                              <w:marTop w:val="0"/>
                                              <w:marBottom w:val="0"/>
                                              <w:divBdr>
                                                <w:top w:val="none" w:sz="0" w:space="0" w:color="auto"/>
                                                <w:left w:val="none" w:sz="0" w:space="0" w:color="auto"/>
                                                <w:bottom w:val="none" w:sz="0" w:space="0" w:color="auto"/>
                                                <w:right w:val="none" w:sz="0" w:space="0" w:color="auto"/>
                                              </w:divBdr>
                                            </w:div>
                                            <w:div w:id="2005040790">
                                              <w:marLeft w:val="0"/>
                                              <w:marRight w:val="0"/>
                                              <w:marTop w:val="0"/>
                                              <w:marBottom w:val="0"/>
                                              <w:divBdr>
                                                <w:top w:val="none" w:sz="0" w:space="0" w:color="auto"/>
                                                <w:left w:val="none" w:sz="0" w:space="0" w:color="auto"/>
                                                <w:bottom w:val="none" w:sz="0" w:space="0" w:color="auto"/>
                                                <w:right w:val="none" w:sz="0" w:space="0" w:color="auto"/>
                                              </w:divBdr>
                                            </w:div>
                                            <w:div w:id="1683701275">
                                              <w:marLeft w:val="0"/>
                                              <w:marRight w:val="0"/>
                                              <w:marTop w:val="0"/>
                                              <w:marBottom w:val="0"/>
                                              <w:divBdr>
                                                <w:top w:val="none" w:sz="0" w:space="0" w:color="auto"/>
                                                <w:left w:val="none" w:sz="0" w:space="0" w:color="auto"/>
                                                <w:bottom w:val="none" w:sz="0" w:space="0" w:color="auto"/>
                                                <w:right w:val="none" w:sz="0" w:space="0" w:color="auto"/>
                                              </w:divBdr>
                                            </w:div>
                                            <w:div w:id="777287514">
                                              <w:marLeft w:val="0"/>
                                              <w:marRight w:val="0"/>
                                              <w:marTop w:val="0"/>
                                              <w:marBottom w:val="0"/>
                                              <w:divBdr>
                                                <w:top w:val="none" w:sz="0" w:space="0" w:color="auto"/>
                                                <w:left w:val="none" w:sz="0" w:space="0" w:color="auto"/>
                                                <w:bottom w:val="none" w:sz="0" w:space="0" w:color="auto"/>
                                                <w:right w:val="none" w:sz="0" w:space="0" w:color="auto"/>
                                              </w:divBdr>
                                            </w:div>
                                            <w:div w:id="1583485174">
                                              <w:marLeft w:val="0"/>
                                              <w:marRight w:val="0"/>
                                              <w:marTop w:val="0"/>
                                              <w:marBottom w:val="0"/>
                                              <w:divBdr>
                                                <w:top w:val="none" w:sz="0" w:space="0" w:color="auto"/>
                                                <w:left w:val="none" w:sz="0" w:space="0" w:color="auto"/>
                                                <w:bottom w:val="none" w:sz="0" w:space="0" w:color="auto"/>
                                                <w:right w:val="none" w:sz="0" w:space="0" w:color="auto"/>
                                              </w:divBdr>
                                            </w:div>
                                            <w:div w:id="9220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5424">
                              <w:marLeft w:val="0"/>
                              <w:marRight w:val="0"/>
                              <w:marTop w:val="0"/>
                              <w:marBottom w:val="0"/>
                              <w:divBdr>
                                <w:top w:val="none" w:sz="0" w:space="0" w:color="auto"/>
                                <w:left w:val="none" w:sz="0" w:space="0" w:color="auto"/>
                                <w:bottom w:val="none" w:sz="0" w:space="0" w:color="auto"/>
                                <w:right w:val="none" w:sz="0" w:space="0" w:color="auto"/>
                              </w:divBdr>
                              <w:divsChild>
                                <w:div w:id="2038892776">
                                  <w:marLeft w:val="0"/>
                                  <w:marRight w:val="0"/>
                                  <w:marTop w:val="0"/>
                                  <w:marBottom w:val="0"/>
                                  <w:divBdr>
                                    <w:top w:val="none" w:sz="0" w:space="0" w:color="auto"/>
                                    <w:left w:val="none" w:sz="0" w:space="0" w:color="auto"/>
                                    <w:bottom w:val="none" w:sz="0" w:space="0" w:color="auto"/>
                                    <w:right w:val="none" w:sz="0" w:space="0" w:color="auto"/>
                                  </w:divBdr>
                                </w:div>
                                <w:div w:id="1959094744">
                                  <w:marLeft w:val="0"/>
                                  <w:marRight w:val="0"/>
                                  <w:marTop w:val="0"/>
                                  <w:marBottom w:val="0"/>
                                  <w:divBdr>
                                    <w:top w:val="none" w:sz="0" w:space="0" w:color="auto"/>
                                    <w:left w:val="none" w:sz="0" w:space="0" w:color="auto"/>
                                    <w:bottom w:val="none" w:sz="0" w:space="0" w:color="auto"/>
                                    <w:right w:val="none" w:sz="0" w:space="0" w:color="auto"/>
                                  </w:divBdr>
                                  <w:divsChild>
                                    <w:div w:id="1493642861">
                                      <w:marLeft w:val="0"/>
                                      <w:marRight w:val="0"/>
                                      <w:marTop w:val="0"/>
                                      <w:marBottom w:val="0"/>
                                      <w:divBdr>
                                        <w:top w:val="none" w:sz="0" w:space="0" w:color="auto"/>
                                        <w:left w:val="none" w:sz="0" w:space="0" w:color="auto"/>
                                        <w:bottom w:val="none" w:sz="0" w:space="0" w:color="auto"/>
                                        <w:right w:val="none" w:sz="0" w:space="0" w:color="auto"/>
                                      </w:divBdr>
                                    </w:div>
                                    <w:div w:id="1351639837">
                                      <w:marLeft w:val="0"/>
                                      <w:marRight w:val="0"/>
                                      <w:marTop w:val="0"/>
                                      <w:marBottom w:val="0"/>
                                      <w:divBdr>
                                        <w:top w:val="none" w:sz="0" w:space="0" w:color="auto"/>
                                        <w:left w:val="none" w:sz="0" w:space="0" w:color="auto"/>
                                        <w:bottom w:val="none" w:sz="0" w:space="0" w:color="auto"/>
                                        <w:right w:val="none" w:sz="0" w:space="0" w:color="auto"/>
                                      </w:divBdr>
                                      <w:divsChild>
                                        <w:div w:id="631984871">
                                          <w:marLeft w:val="0"/>
                                          <w:marRight w:val="0"/>
                                          <w:marTop w:val="0"/>
                                          <w:marBottom w:val="0"/>
                                          <w:divBdr>
                                            <w:top w:val="none" w:sz="0" w:space="0" w:color="auto"/>
                                            <w:left w:val="none" w:sz="0" w:space="0" w:color="auto"/>
                                            <w:bottom w:val="none" w:sz="0" w:space="0" w:color="auto"/>
                                            <w:right w:val="none" w:sz="0" w:space="0" w:color="auto"/>
                                          </w:divBdr>
                                        </w:div>
                                        <w:div w:id="1110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461">
                                  <w:marLeft w:val="0"/>
                                  <w:marRight w:val="0"/>
                                  <w:marTop w:val="0"/>
                                  <w:marBottom w:val="0"/>
                                  <w:divBdr>
                                    <w:top w:val="none" w:sz="0" w:space="0" w:color="auto"/>
                                    <w:left w:val="none" w:sz="0" w:space="0" w:color="auto"/>
                                    <w:bottom w:val="none" w:sz="0" w:space="0" w:color="auto"/>
                                    <w:right w:val="none" w:sz="0" w:space="0" w:color="auto"/>
                                  </w:divBdr>
                                  <w:divsChild>
                                    <w:div w:id="845482155">
                                      <w:marLeft w:val="0"/>
                                      <w:marRight w:val="0"/>
                                      <w:marTop w:val="0"/>
                                      <w:marBottom w:val="0"/>
                                      <w:divBdr>
                                        <w:top w:val="none" w:sz="0" w:space="0" w:color="auto"/>
                                        <w:left w:val="none" w:sz="0" w:space="0" w:color="auto"/>
                                        <w:bottom w:val="none" w:sz="0" w:space="0" w:color="auto"/>
                                        <w:right w:val="none" w:sz="0" w:space="0" w:color="auto"/>
                                      </w:divBdr>
                                    </w:div>
                                    <w:div w:id="237330115">
                                      <w:marLeft w:val="0"/>
                                      <w:marRight w:val="0"/>
                                      <w:marTop w:val="0"/>
                                      <w:marBottom w:val="0"/>
                                      <w:divBdr>
                                        <w:top w:val="none" w:sz="0" w:space="0" w:color="auto"/>
                                        <w:left w:val="none" w:sz="0" w:space="0" w:color="auto"/>
                                        <w:bottom w:val="none" w:sz="0" w:space="0" w:color="auto"/>
                                        <w:right w:val="none" w:sz="0" w:space="0" w:color="auto"/>
                                      </w:divBdr>
                                      <w:divsChild>
                                        <w:div w:id="1744718490">
                                          <w:marLeft w:val="0"/>
                                          <w:marRight w:val="0"/>
                                          <w:marTop w:val="0"/>
                                          <w:marBottom w:val="0"/>
                                          <w:divBdr>
                                            <w:top w:val="none" w:sz="0" w:space="0" w:color="auto"/>
                                            <w:left w:val="none" w:sz="0" w:space="0" w:color="auto"/>
                                            <w:bottom w:val="none" w:sz="0" w:space="0" w:color="auto"/>
                                            <w:right w:val="none" w:sz="0" w:space="0" w:color="auto"/>
                                          </w:divBdr>
                                          <w:divsChild>
                                            <w:div w:id="179124140">
                                              <w:marLeft w:val="0"/>
                                              <w:marRight w:val="0"/>
                                              <w:marTop w:val="0"/>
                                              <w:marBottom w:val="0"/>
                                              <w:divBdr>
                                                <w:top w:val="none" w:sz="0" w:space="0" w:color="auto"/>
                                                <w:left w:val="none" w:sz="0" w:space="0" w:color="auto"/>
                                                <w:bottom w:val="none" w:sz="0" w:space="0" w:color="auto"/>
                                                <w:right w:val="none" w:sz="0" w:space="0" w:color="auto"/>
                                              </w:divBdr>
                                              <w:divsChild>
                                                <w:div w:id="2140101418">
                                                  <w:marLeft w:val="0"/>
                                                  <w:marRight w:val="0"/>
                                                  <w:marTop w:val="0"/>
                                                  <w:marBottom w:val="0"/>
                                                  <w:divBdr>
                                                    <w:top w:val="none" w:sz="0" w:space="0" w:color="auto"/>
                                                    <w:left w:val="none" w:sz="0" w:space="0" w:color="auto"/>
                                                    <w:bottom w:val="none" w:sz="0" w:space="0" w:color="auto"/>
                                                    <w:right w:val="none" w:sz="0" w:space="0" w:color="auto"/>
                                                  </w:divBdr>
                                                  <w:divsChild>
                                                    <w:div w:id="1298802567">
                                                      <w:marLeft w:val="0"/>
                                                      <w:marRight w:val="0"/>
                                                      <w:marTop w:val="0"/>
                                                      <w:marBottom w:val="0"/>
                                                      <w:divBdr>
                                                        <w:top w:val="none" w:sz="0" w:space="0" w:color="auto"/>
                                                        <w:left w:val="none" w:sz="0" w:space="0" w:color="auto"/>
                                                        <w:bottom w:val="none" w:sz="0" w:space="0" w:color="auto"/>
                                                        <w:right w:val="none" w:sz="0" w:space="0" w:color="auto"/>
                                                      </w:divBdr>
                                                      <w:divsChild>
                                                        <w:div w:id="2076123584">
                                                          <w:marLeft w:val="0"/>
                                                          <w:marRight w:val="0"/>
                                                          <w:marTop w:val="0"/>
                                                          <w:marBottom w:val="0"/>
                                                          <w:divBdr>
                                                            <w:top w:val="none" w:sz="0" w:space="0" w:color="auto"/>
                                                            <w:left w:val="none" w:sz="0" w:space="0" w:color="auto"/>
                                                            <w:bottom w:val="none" w:sz="0" w:space="0" w:color="auto"/>
                                                            <w:right w:val="none" w:sz="0" w:space="0" w:color="auto"/>
                                                          </w:divBdr>
                                                          <w:divsChild>
                                                            <w:div w:id="998729318">
                                                              <w:marLeft w:val="0"/>
                                                              <w:marRight w:val="0"/>
                                                              <w:marTop w:val="0"/>
                                                              <w:marBottom w:val="0"/>
                                                              <w:divBdr>
                                                                <w:top w:val="none" w:sz="0" w:space="0" w:color="auto"/>
                                                                <w:left w:val="none" w:sz="0" w:space="0" w:color="auto"/>
                                                                <w:bottom w:val="none" w:sz="0" w:space="0" w:color="auto"/>
                                                                <w:right w:val="none" w:sz="0" w:space="0" w:color="auto"/>
                                                              </w:divBdr>
                                                              <w:divsChild>
                                                                <w:div w:id="1186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9214">
                                  <w:marLeft w:val="0"/>
                                  <w:marRight w:val="0"/>
                                  <w:marTop w:val="0"/>
                                  <w:marBottom w:val="0"/>
                                  <w:divBdr>
                                    <w:top w:val="none" w:sz="0" w:space="0" w:color="auto"/>
                                    <w:left w:val="none" w:sz="0" w:space="0" w:color="auto"/>
                                    <w:bottom w:val="none" w:sz="0" w:space="0" w:color="auto"/>
                                    <w:right w:val="none" w:sz="0" w:space="0" w:color="auto"/>
                                  </w:divBdr>
                                  <w:divsChild>
                                    <w:div w:id="1770540650">
                                      <w:marLeft w:val="0"/>
                                      <w:marRight w:val="0"/>
                                      <w:marTop w:val="0"/>
                                      <w:marBottom w:val="0"/>
                                      <w:divBdr>
                                        <w:top w:val="none" w:sz="0" w:space="0" w:color="auto"/>
                                        <w:left w:val="none" w:sz="0" w:space="0" w:color="auto"/>
                                        <w:bottom w:val="none" w:sz="0" w:space="0" w:color="auto"/>
                                        <w:right w:val="none" w:sz="0" w:space="0" w:color="auto"/>
                                      </w:divBdr>
                                    </w:div>
                                    <w:div w:id="1321345502">
                                      <w:marLeft w:val="0"/>
                                      <w:marRight w:val="0"/>
                                      <w:marTop w:val="0"/>
                                      <w:marBottom w:val="0"/>
                                      <w:divBdr>
                                        <w:top w:val="none" w:sz="0" w:space="0" w:color="auto"/>
                                        <w:left w:val="none" w:sz="0" w:space="0" w:color="auto"/>
                                        <w:bottom w:val="none" w:sz="0" w:space="0" w:color="auto"/>
                                        <w:right w:val="none" w:sz="0" w:space="0" w:color="auto"/>
                                      </w:divBdr>
                                      <w:divsChild>
                                        <w:div w:id="1556701993">
                                          <w:marLeft w:val="0"/>
                                          <w:marRight w:val="0"/>
                                          <w:marTop w:val="0"/>
                                          <w:marBottom w:val="0"/>
                                          <w:divBdr>
                                            <w:top w:val="none" w:sz="0" w:space="0" w:color="auto"/>
                                            <w:left w:val="none" w:sz="0" w:space="0" w:color="auto"/>
                                            <w:bottom w:val="none" w:sz="0" w:space="0" w:color="auto"/>
                                            <w:right w:val="none" w:sz="0" w:space="0" w:color="auto"/>
                                          </w:divBdr>
                                        </w:div>
                                        <w:div w:id="9626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09651">
                                  <w:marLeft w:val="0"/>
                                  <w:marRight w:val="0"/>
                                  <w:marTop w:val="0"/>
                                  <w:marBottom w:val="0"/>
                                  <w:divBdr>
                                    <w:top w:val="none" w:sz="0" w:space="0" w:color="auto"/>
                                    <w:left w:val="none" w:sz="0" w:space="0" w:color="auto"/>
                                    <w:bottom w:val="none" w:sz="0" w:space="0" w:color="auto"/>
                                    <w:right w:val="none" w:sz="0" w:space="0" w:color="auto"/>
                                  </w:divBdr>
                                  <w:divsChild>
                                    <w:div w:id="1063598460">
                                      <w:marLeft w:val="0"/>
                                      <w:marRight w:val="0"/>
                                      <w:marTop w:val="0"/>
                                      <w:marBottom w:val="0"/>
                                      <w:divBdr>
                                        <w:top w:val="none" w:sz="0" w:space="0" w:color="auto"/>
                                        <w:left w:val="none" w:sz="0" w:space="0" w:color="auto"/>
                                        <w:bottom w:val="none" w:sz="0" w:space="0" w:color="auto"/>
                                        <w:right w:val="none" w:sz="0" w:space="0" w:color="auto"/>
                                      </w:divBdr>
                                    </w:div>
                                    <w:div w:id="1044715482">
                                      <w:marLeft w:val="0"/>
                                      <w:marRight w:val="0"/>
                                      <w:marTop w:val="0"/>
                                      <w:marBottom w:val="0"/>
                                      <w:divBdr>
                                        <w:top w:val="none" w:sz="0" w:space="0" w:color="auto"/>
                                        <w:left w:val="none" w:sz="0" w:space="0" w:color="auto"/>
                                        <w:bottom w:val="none" w:sz="0" w:space="0" w:color="auto"/>
                                        <w:right w:val="none" w:sz="0" w:space="0" w:color="auto"/>
                                      </w:divBdr>
                                      <w:divsChild>
                                        <w:div w:id="1450976607">
                                          <w:marLeft w:val="0"/>
                                          <w:marRight w:val="0"/>
                                          <w:marTop w:val="0"/>
                                          <w:marBottom w:val="0"/>
                                          <w:divBdr>
                                            <w:top w:val="none" w:sz="0" w:space="0" w:color="auto"/>
                                            <w:left w:val="none" w:sz="0" w:space="0" w:color="auto"/>
                                            <w:bottom w:val="none" w:sz="0" w:space="0" w:color="auto"/>
                                            <w:right w:val="none" w:sz="0" w:space="0" w:color="auto"/>
                                          </w:divBdr>
                                        </w:div>
                                        <w:div w:id="1104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1965">
                                  <w:marLeft w:val="0"/>
                                  <w:marRight w:val="0"/>
                                  <w:marTop w:val="0"/>
                                  <w:marBottom w:val="0"/>
                                  <w:divBdr>
                                    <w:top w:val="none" w:sz="0" w:space="0" w:color="auto"/>
                                    <w:left w:val="none" w:sz="0" w:space="0" w:color="auto"/>
                                    <w:bottom w:val="none" w:sz="0" w:space="0" w:color="auto"/>
                                    <w:right w:val="none" w:sz="0" w:space="0" w:color="auto"/>
                                  </w:divBdr>
                                  <w:divsChild>
                                    <w:div w:id="144009346">
                                      <w:marLeft w:val="0"/>
                                      <w:marRight w:val="0"/>
                                      <w:marTop w:val="0"/>
                                      <w:marBottom w:val="0"/>
                                      <w:divBdr>
                                        <w:top w:val="none" w:sz="0" w:space="0" w:color="auto"/>
                                        <w:left w:val="none" w:sz="0" w:space="0" w:color="auto"/>
                                        <w:bottom w:val="none" w:sz="0" w:space="0" w:color="auto"/>
                                        <w:right w:val="none" w:sz="0" w:space="0" w:color="auto"/>
                                      </w:divBdr>
                                    </w:div>
                                    <w:div w:id="291012399">
                                      <w:marLeft w:val="0"/>
                                      <w:marRight w:val="0"/>
                                      <w:marTop w:val="0"/>
                                      <w:marBottom w:val="0"/>
                                      <w:divBdr>
                                        <w:top w:val="none" w:sz="0" w:space="0" w:color="auto"/>
                                        <w:left w:val="none" w:sz="0" w:space="0" w:color="auto"/>
                                        <w:bottom w:val="none" w:sz="0" w:space="0" w:color="auto"/>
                                        <w:right w:val="none" w:sz="0" w:space="0" w:color="auto"/>
                                      </w:divBdr>
                                      <w:divsChild>
                                        <w:div w:id="1896700216">
                                          <w:marLeft w:val="0"/>
                                          <w:marRight w:val="0"/>
                                          <w:marTop w:val="0"/>
                                          <w:marBottom w:val="0"/>
                                          <w:divBdr>
                                            <w:top w:val="none" w:sz="0" w:space="0" w:color="auto"/>
                                            <w:left w:val="none" w:sz="0" w:space="0" w:color="auto"/>
                                            <w:bottom w:val="none" w:sz="0" w:space="0" w:color="auto"/>
                                            <w:right w:val="none" w:sz="0" w:space="0" w:color="auto"/>
                                          </w:divBdr>
                                        </w:div>
                                        <w:div w:id="15251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7503">
                                  <w:marLeft w:val="0"/>
                                  <w:marRight w:val="0"/>
                                  <w:marTop w:val="0"/>
                                  <w:marBottom w:val="0"/>
                                  <w:divBdr>
                                    <w:top w:val="none" w:sz="0" w:space="0" w:color="auto"/>
                                    <w:left w:val="none" w:sz="0" w:space="0" w:color="auto"/>
                                    <w:bottom w:val="none" w:sz="0" w:space="0" w:color="auto"/>
                                    <w:right w:val="none" w:sz="0" w:space="0" w:color="auto"/>
                                  </w:divBdr>
                                  <w:divsChild>
                                    <w:div w:id="691957987">
                                      <w:marLeft w:val="0"/>
                                      <w:marRight w:val="0"/>
                                      <w:marTop w:val="0"/>
                                      <w:marBottom w:val="0"/>
                                      <w:divBdr>
                                        <w:top w:val="none" w:sz="0" w:space="0" w:color="auto"/>
                                        <w:left w:val="none" w:sz="0" w:space="0" w:color="auto"/>
                                        <w:bottom w:val="none" w:sz="0" w:space="0" w:color="auto"/>
                                        <w:right w:val="none" w:sz="0" w:space="0" w:color="auto"/>
                                      </w:divBdr>
                                    </w:div>
                                    <w:div w:id="992299956">
                                      <w:marLeft w:val="0"/>
                                      <w:marRight w:val="0"/>
                                      <w:marTop w:val="0"/>
                                      <w:marBottom w:val="0"/>
                                      <w:divBdr>
                                        <w:top w:val="none" w:sz="0" w:space="0" w:color="auto"/>
                                        <w:left w:val="none" w:sz="0" w:space="0" w:color="auto"/>
                                        <w:bottom w:val="none" w:sz="0" w:space="0" w:color="auto"/>
                                        <w:right w:val="none" w:sz="0" w:space="0" w:color="auto"/>
                                      </w:divBdr>
                                      <w:divsChild>
                                        <w:div w:id="1601599097">
                                          <w:marLeft w:val="0"/>
                                          <w:marRight w:val="0"/>
                                          <w:marTop w:val="0"/>
                                          <w:marBottom w:val="0"/>
                                          <w:divBdr>
                                            <w:top w:val="none" w:sz="0" w:space="0" w:color="auto"/>
                                            <w:left w:val="none" w:sz="0" w:space="0" w:color="auto"/>
                                            <w:bottom w:val="none" w:sz="0" w:space="0" w:color="auto"/>
                                            <w:right w:val="none" w:sz="0" w:space="0" w:color="auto"/>
                                          </w:divBdr>
                                        </w:div>
                                        <w:div w:id="8426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577">
                                  <w:marLeft w:val="0"/>
                                  <w:marRight w:val="0"/>
                                  <w:marTop w:val="0"/>
                                  <w:marBottom w:val="0"/>
                                  <w:divBdr>
                                    <w:top w:val="none" w:sz="0" w:space="0" w:color="auto"/>
                                    <w:left w:val="none" w:sz="0" w:space="0" w:color="auto"/>
                                    <w:bottom w:val="none" w:sz="0" w:space="0" w:color="auto"/>
                                    <w:right w:val="none" w:sz="0" w:space="0" w:color="auto"/>
                                  </w:divBdr>
                                  <w:divsChild>
                                    <w:div w:id="1239094759">
                                      <w:marLeft w:val="0"/>
                                      <w:marRight w:val="0"/>
                                      <w:marTop w:val="0"/>
                                      <w:marBottom w:val="0"/>
                                      <w:divBdr>
                                        <w:top w:val="none" w:sz="0" w:space="0" w:color="auto"/>
                                        <w:left w:val="none" w:sz="0" w:space="0" w:color="auto"/>
                                        <w:bottom w:val="none" w:sz="0" w:space="0" w:color="auto"/>
                                        <w:right w:val="none" w:sz="0" w:space="0" w:color="auto"/>
                                      </w:divBdr>
                                    </w:div>
                                    <w:div w:id="1940914797">
                                      <w:marLeft w:val="0"/>
                                      <w:marRight w:val="0"/>
                                      <w:marTop w:val="0"/>
                                      <w:marBottom w:val="0"/>
                                      <w:divBdr>
                                        <w:top w:val="none" w:sz="0" w:space="0" w:color="auto"/>
                                        <w:left w:val="none" w:sz="0" w:space="0" w:color="auto"/>
                                        <w:bottom w:val="none" w:sz="0" w:space="0" w:color="auto"/>
                                        <w:right w:val="none" w:sz="0" w:space="0" w:color="auto"/>
                                      </w:divBdr>
                                      <w:divsChild>
                                        <w:div w:id="1304194566">
                                          <w:marLeft w:val="0"/>
                                          <w:marRight w:val="0"/>
                                          <w:marTop w:val="0"/>
                                          <w:marBottom w:val="0"/>
                                          <w:divBdr>
                                            <w:top w:val="none" w:sz="0" w:space="0" w:color="auto"/>
                                            <w:left w:val="none" w:sz="0" w:space="0" w:color="auto"/>
                                            <w:bottom w:val="none" w:sz="0" w:space="0" w:color="auto"/>
                                            <w:right w:val="none" w:sz="0" w:space="0" w:color="auto"/>
                                          </w:divBdr>
                                        </w:div>
                                        <w:div w:id="139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5675">
                                  <w:marLeft w:val="0"/>
                                  <w:marRight w:val="0"/>
                                  <w:marTop w:val="0"/>
                                  <w:marBottom w:val="0"/>
                                  <w:divBdr>
                                    <w:top w:val="none" w:sz="0" w:space="0" w:color="auto"/>
                                    <w:left w:val="none" w:sz="0" w:space="0" w:color="auto"/>
                                    <w:bottom w:val="none" w:sz="0" w:space="0" w:color="auto"/>
                                    <w:right w:val="none" w:sz="0" w:space="0" w:color="auto"/>
                                  </w:divBdr>
                                  <w:divsChild>
                                    <w:div w:id="864948463">
                                      <w:marLeft w:val="0"/>
                                      <w:marRight w:val="0"/>
                                      <w:marTop w:val="0"/>
                                      <w:marBottom w:val="0"/>
                                      <w:divBdr>
                                        <w:top w:val="none" w:sz="0" w:space="0" w:color="auto"/>
                                        <w:left w:val="none" w:sz="0" w:space="0" w:color="auto"/>
                                        <w:bottom w:val="none" w:sz="0" w:space="0" w:color="auto"/>
                                        <w:right w:val="none" w:sz="0" w:space="0" w:color="auto"/>
                                      </w:divBdr>
                                    </w:div>
                                    <w:div w:id="1878467487">
                                      <w:marLeft w:val="0"/>
                                      <w:marRight w:val="0"/>
                                      <w:marTop w:val="0"/>
                                      <w:marBottom w:val="0"/>
                                      <w:divBdr>
                                        <w:top w:val="none" w:sz="0" w:space="0" w:color="auto"/>
                                        <w:left w:val="none" w:sz="0" w:space="0" w:color="auto"/>
                                        <w:bottom w:val="none" w:sz="0" w:space="0" w:color="auto"/>
                                        <w:right w:val="none" w:sz="0" w:space="0" w:color="auto"/>
                                      </w:divBdr>
                                      <w:divsChild>
                                        <w:div w:id="809907076">
                                          <w:marLeft w:val="0"/>
                                          <w:marRight w:val="0"/>
                                          <w:marTop w:val="0"/>
                                          <w:marBottom w:val="0"/>
                                          <w:divBdr>
                                            <w:top w:val="none" w:sz="0" w:space="0" w:color="auto"/>
                                            <w:left w:val="none" w:sz="0" w:space="0" w:color="auto"/>
                                            <w:bottom w:val="none" w:sz="0" w:space="0" w:color="auto"/>
                                            <w:right w:val="none" w:sz="0" w:space="0" w:color="auto"/>
                                          </w:divBdr>
                                        </w:div>
                                        <w:div w:id="17833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176">
                                  <w:marLeft w:val="0"/>
                                  <w:marRight w:val="0"/>
                                  <w:marTop w:val="0"/>
                                  <w:marBottom w:val="0"/>
                                  <w:divBdr>
                                    <w:top w:val="none" w:sz="0" w:space="0" w:color="auto"/>
                                    <w:left w:val="none" w:sz="0" w:space="0" w:color="auto"/>
                                    <w:bottom w:val="none" w:sz="0" w:space="0" w:color="auto"/>
                                    <w:right w:val="none" w:sz="0" w:space="0" w:color="auto"/>
                                  </w:divBdr>
                                  <w:divsChild>
                                    <w:div w:id="1549952989">
                                      <w:marLeft w:val="0"/>
                                      <w:marRight w:val="0"/>
                                      <w:marTop w:val="0"/>
                                      <w:marBottom w:val="0"/>
                                      <w:divBdr>
                                        <w:top w:val="none" w:sz="0" w:space="0" w:color="auto"/>
                                        <w:left w:val="none" w:sz="0" w:space="0" w:color="auto"/>
                                        <w:bottom w:val="none" w:sz="0" w:space="0" w:color="auto"/>
                                        <w:right w:val="none" w:sz="0" w:space="0" w:color="auto"/>
                                      </w:divBdr>
                                    </w:div>
                                    <w:div w:id="12457615">
                                      <w:marLeft w:val="0"/>
                                      <w:marRight w:val="0"/>
                                      <w:marTop w:val="0"/>
                                      <w:marBottom w:val="0"/>
                                      <w:divBdr>
                                        <w:top w:val="none" w:sz="0" w:space="0" w:color="auto"/>
                                        <w:left w:val="none" w:sz="0" w:space="0" w:color="auto"/>
                                        <w:bottom w:val="none" w:sz="0" w:space="0" w:color="auto"/>
                                        <w:right w:val="none" w:sz="0" w:space="0" w:color="auto"/>
                                      </w:divBdr>
                                      <w:divsChild>
                                        <w:div w:id="873806086">
                                          <w:marLeft w:val="0"/>
                                          <w:marRight w:val="0"/>
                                          <w:marTop w:val="0"/>
                                          <w:marBottom w:val="0"/>
                                          <w:divBdr>
                                            <w:top w:val="none" w:sz="0" w:space="0" w:color="auto"/>
                                            <w:left w:val="none" w:sz="0" w:space="0" w:color="auto"/>
                                            <w:bottom w:val="none" w:sz="0" w:space="0" w:color="auto"/>
                                            <w:right w:val="none" w:sz="0" w:space="0" w:color="auto"/>
                                          </w:divBdr>
                                        </w:div>
                                        <w:div w:id="6430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79641">
                                  <w:marLeft w:val="0"/>
                                  <w:marRight w:val="0"/>
                                  <w:marTop w:val="0"/>
                                  <w:marBottom w:val="0"/>
                                  <w:divBdr>
                                    <w:top w:val="none" w:sz="0" w:space="0" w:color="auto"/>
                                    <w:left w:val="none" w:sz="0" w:space="0" w:color="auto"/>
                                    <w:bottom w:val="none" w:sz="0" w:space="0" w:color="auto"/>
                                    <w:right w:val="none" w:sz="0" w:space="0" w:color="auto"/>
                                  </w:divBdr>
                                  <w:divsChild>
                                    <w:div w:id="1448936731">
                                      <w:marLeft w:val="0"/>
                                      <w:marRight w:val="0"/>
                                      <w:marTop w:val="0"/>
                                      <w:marBottom w:val="0"/>
                                      <w:divBdr>
                                        <w:top w:val="none" w:sz="0" w:space="0" w:color="auto"/>
                                        <w:left w:val="none" w:sz="0" w:space="0" w:color="auto"/>
                                        <w:bottom w:val="none" w:sz="0" w:space="0" w:color="auto"/>
                                        <w:right w:val="none" w:sz="0" w:space="0" w:color="auto"/>
                                      </w:divBdr>
                                    </w:div>
                                    <w:div w:id="1937055487">
                                      <w:marLeft w:val="0"/>
                                      <w:marRight w:val="0"/>
                                      <w:marTop w:val="0"/>
                                      <w:marBottom w:val="0"/>
                                      <w:divBdr>
                                        <w:top w:val="none" w:sz="0" w:space="0" w:color="auto"/>
                                        <w:left w:val="none" w:sz="0" w:space="0" w:color="auto"/>
                                        <w:bottom w:val="none" w:sz="0" w:space="0" w:color="auto"/>
                                        <w:right w:val="none" w:sz="0" w:space="0" w:color="auto"/>
                                      </w:divBdr>
                                      <w:divsChild>
                                        <w:div w:id="1496453539">
                                          <w:marLeft w:val="0"/>
                                          <w:marRight w:val="0"/>
                                          <w:marTop w:val="0"/>
                                          <w:marBottom w:val="0"/>
                                          <w:divBdr>
                                            <w:top w:val="none" w:sz="0" w:space="0" w:color="auto"/>
                                            <w:left w:val="none" w:sz="0" w:space="0" w:color="auto"/>
                                            <w:bottom w:val="none" w:sz="0" w:space="0" w:color="auto"/>
                                            <w:right w:val="none" w:sz="0" w:space="0" w:color="auto"/>
                                          </w:divBdr>
                                        </w:div>
                                        <w:div w:id="383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8968">
                                  <w:marLeft w:val="0"/>
                                  <w:marRight w:val="0"/>
                                  <w:marTop w:val="0"/>
                                  <w:marBottom w:val="0"/>
                                  <w:divBdr>
                                    <w:top w:val="none" w:sz="0" w:space="0" w:color="auto"/>
                                    <w:left w:val="none" w:sz="0" w:space="0" w:color="auto"/>
                                    <w:bottom w:val="none" w:sz="0" w:space="0" w:color="auto"/>
                                    <w:right w:val="none" w:sz="0" w:space="0" w:color="auto"/>
                                  </w:divBdr>
                                  <w:divsChild>
                                    <w:div w:id="1778599984">
                                      <w:marLeft w:val="0"/>
                                      <w:marRight w:val="0"/>
                                      <w:marTop w:val="0"/>
                                      <w:marBottom w:val="0"/>
                                      <w:divBdr>
                                        <w:top w:val="none" w:sz="0" w:space="0" w:color="auto"/>
                                        <w:left w:val="none" w:sz="0" w:space="0" w:color="auto"/>
                                        <w:bottom w:val="none" w:sz="0" w:space="0" w:color="auto"/>
                                        <w:right w:val="none" w:sz="0" w:space="0" w:color="auto"/>
                                      </w:divBdr>
                                    </w:div>
                                    <w:div w:id="364065953">
                                      <w:marLeft w:val="0"/>
                                      <w:marRight w:val="0"/>
                                      <w:marTop w:val="0"/>
                                      <w:marBottom w:val="0"/>
                                      <w:divBdr>
                                        <w:top w:val="none" w:sz="0" w:space="0" w:color="auto"/>
                                        <w:left w:val="none" w:sz="0" w:space="0" w:color="auto"/>
                                        <w:bottom w:val="none" w:sz="0" w:space="0" w:color="auto"/>
                                        <w:right w:val="none" w:sz="0" w:space="0" w:color="auto"/>
                                      </w:divBdr>
                                      <w:divsChild>
                                        <w:div w:id="1982884165">
                                          <w:marLeft w:val="0"/>
                                          <w:marRight w:val="0"/>
                                          <w:marTop w:val="0"/>
                                          <w:marBottom w:val="0"/>
                                          <w:divBdr>
                                            <w:top w:val="none" w:sz="0" w:space="0" w:color="auto"/>
                                            <w:left w:val="none" w:sz="0" w:space="0" w:color="auto"/>
                                            <w:bottom w:val="none" w:sz="0" w:space="0" w:color="auto"/>
                                            <w:right w:val="none" w:sz="0" w:space="0" w:color="auto"/>
                                          </w:divBdr>
                                        </w:div>
                                        <w:div w:id="8578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2953">
                                  <w:marLeft w:val="0"/>
                                  <w:marRight w:val="0"/>
                                  <w:marTop w:val="0"/>
                                  <w:marBottom w:val="0"/>
                                  <w:divBdr>
                                    <w:top w:val="none" w:sz="0" w:space="0" w:color="auto"/>
                                    <w:left w:val="none" w:sz="0" w:space="0" w:color="auto"/>
                                    <w:bottom w:val="none" w:sz="0" w:space="0" w:color="auto"/>
                                    <w:right w:val="none" w:sz="0" w:space="0" w:color="auto"/>
                                  </w:divBdr>
                                  <w:divsChild>
                                    <w:div w:id="1561214429">
                                      <w:marLeft w:val="0"/>
                                      <w:marRight w:val="0"/>
                                      <w:marTop w:val="0"/>
                                      <w:marBottom w:val="0"/>
                                      <w:divBdr>
                                        <w:top w:val="none" w:sz="0" w:space="0" w:color="auto"/>
                                        <w:left w:val="none" w:sz="0" w:space="0" w:color="auto"/>
                                        <w:bottom w:val="none" w:sz="0" w:space="0" w:color="auto"/>
                                        <w:right w:val="none" w:sz="0" w:space="0" w:color="auto"/>
                                      </w:divBdr>
                                    </w:div>
                                    <w:div w:id="54202658">
                                      <w:marLeft w:val="0"/>
                                      <w:marRight w:val="0"/>
                                      <w:marTop w:val="0"/>
                                      <w:marBottom w:val="0"/>
                                      <w:divBdr>
                                        <w:top w:val="none" w:sz="0" w:space="0" w:color="auto"/>
                                        <w:left w:val="none" w:sz="0" w:space="0" w:color="auto"/>
                                        <w:bottom w:val="none" w:sz="0" w:space="0" w:color="auto"/>
                                        <w:right w:val="none" w:sz="0" w:space="0" w:color="auto"/>
                                      </w:divBdr>
                                      <w:divsChild>
                                        <w:div w:id="1519543928">
                                          <w:marLeft w:val="0"/>
                                          <w:marRight w:val="0"/>
                                          <w:marTop w:val="0"/>
                                          <w:marBottom w:val="0"/>
                                          <w:divBdr>
                                            <w:top w:val="none" w:sz="0" w:space="0" w:color="auto"/>
                                            <w:left w:val="none" w:sz="0" w:space="0" w:color="auto"/>
                                            <w:bottom w:val="none" w:sz="0" w:space="0" w:color="auto"/>
                                            <w:right w:val="none" w:sz="0" w:space="0" w:color="auto"/>
                                          </w:divBdr>
                                        </w:div>
                                        <w:div w:id="7628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959">
                                  <w:marLeft w:val="0"/>
                                  <w:marRight w:val="0"/>
                                  <w:marTop w:val="0"/>
                                  <w:marBottom w:val="0"/>
                                  <w:divBdr>
                                    <w:top w:val="none" w:sz="0" w:space="0" w:color="auto"/>
                                    <w:left w:val="none" w:sz="0" w:space="0" w:color="auto"/>
                                    <w:bottom w:val="none" w:sz="0" w:space="0" w:color="auto"/>
                                    <w:right w:val="none" w:sz="0" w:space="0" w:color="auto"/>
                                  </w:divBdr>
                                  <w:divsChild>
                                    <w:div w:id="1897548190">
                                      <w:marLeft w:val="0"/>
                                      <w:marRight w:val="0"/>
                                      <w:marTop w:val="0"/>
                                      <w:marBottom w:val="0"/>
                                      <w:divBdr>
                                        <w:top w:val="none" w:sz="0" w:space="0" w:color="auto"/>
                                        <w:left w:val="none" w:sz="0" w:space="0" w:color="auto"/>
                                        <w:bottom w:val="none" w:sz="0" w:space="0" w:color="auto"/>
                                        <w:right w:val="none" w:sz="0" w:space="0" w:color="auto"/>
                                      </w:divBdr>
                                    </w:div>
                                    <w:div w:id="846404894">
                                      <w:marLeft w:val="0"/>
                                      <w:marRight w:val="0"/>
                                      <w:marTop w:val="0"/>
                                      <w:marBottom w:val="0"/>
                                      <w:divBdr>
                                        <w:top w:val="none" w:sz="0" w:space="0" w:color="auto"/>
                                        <w:left w:val="none" w:sz="0" w:space="0" w:color="auto"/>
                                        <w:bottom w:val="none" w:sz="0" w:space="0" w:color="auto"/>
                                        <w:right w:val="none" w:sz="0" w:space="0" w:color="auto"/>
                                      </w:divBdr>
                                      <w:divsChild>
                                        <w:div w:id="1653217216">
                                          <w:marLeft w:val="0"/>
                                          <w:marRight w:val="0"/>
                                          <w:marTop w:val="0"/>
                                          <w:marBottom w:val="0"/>
                                          <w:divBdr>
                                            <w:top w:val="none" w:sz="0" w:space="0" w:color="auto"/>
                                            <w:left w:val="none" w:sz="0" w:space="0" w:color="auto"/>
                                            <w:bottom w:val="none" w:sz="0" w:space="0" w:color="auto"/>
                                            <w:right w:val="none" w:sz="0" w:space="0" w:color="auto"/>
                                          </w:divBdr>
                                        </w:div>
                                        <w:div w:id="7453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1410">
                                  <w:marLeft w:val="0"/>
                                  <w:marRight w:val="0"/>
                                  <w:marTop w:val="0"/>
                                  <w:marBottom w:val="0"/>
                                  <w:divBdr>
                                    <w:top w:val="none" w:sz="0" w:space="0" w:color="auto"/>
                                    <w:left w:val="none" w:sz="0" w:space="0" w:color="auto"/>
                                    <w:bottom w:val="none" w:sz="0" w:space="0" w:color="auto"/>
                                    <w:right w:val="none" w:sz="0" w:space="0" w:color="auto"/>
                                  </w:divBdr>
                                  <w:divsChild>
                                    <w:div w:id="259415738">
                                      <w:marLeft w:val="0"/>
                                      <w:marRight w:val="0"/>
                                      <w:marTop w:val="0"/>
                                      <w:marBottom w:val="0"/>
                                      <w:divBdr>
                                        <w:top w:val="none" w:sz="0" w:space="0" w:color="auto"/>
                                        <w:left w:val="none" w:sz="0" w:space="0" w:color="auto"/>
                                        <w:bottom w:val="none" w:sz="0" w:space="0" w:color="auto"/>
                                        <w:right w:val="none" w:sz="0" w:space="0" w:color="auto"/>
                                      </w:divBdr>
                                    </w:div>
                                    <w:div w:id="231432728">
                                      <w:marLeft w:val="0"/>
                                      <w:marRight w:val="0"/>
                                      <w:marTop w:val="0"/>
                                      <w:marBottom w:val="0"/>
                                      <w:divBdr>
                                        <w:top w:val="none" w:sz="0" w:space="0" w:color="auto"/>
                                        <w:left w:val="none" w:sz="0" w:space="0" w:color="auto"/>
                                        <w:bottom w:val="none" w:sz="0" w:space="0" w:color="auto"/>
                                        <w:right w:val="none" w:sz="0" w:space="0" w:color="auto"/>
                                      </w:divBdr>
                                      <w:divsChild>
                                        <w:div w:id="502550837">
                                          <w:marLeft w:val="0"/>
                                          <w:marRight w:val="0"/>
                                          <w:marTop w:val="0"/>
                                          <w:marBottom w:val="0"/>
                                          <w:divBdr>
                                            <w:top w:val="none" w:sz="0" w:space="0" w:color="auto"/>
                                            <w:left w:val="none" w:sz="0" w:space="0" w:color="auto"/>
                                            <w:bottom w:val="none" w:sz="0" w:space="0" w:color="auto"/>
                                            <w:right w:val="none" w:sz="0" w:space="0" w:color="auto"/>
                                          </w:divBdr>
                                        </w:div>
                                        <w:div w:id="869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7643">
                                  <w:marLeft w:val="0"/>
                                  <w:marRight w:val="0"/>
                                  <w:marTop w:val="0"/>
                                  <w:marBottom w:val="0"/>
                                  <w:divBdr>
                                    <w:top w:val="none" w:sz="0" w:space="0" w:color="auto"/>
                                    <w:left w:val="none" w:sz="0" w:space="0" w:color="auto"/>
                                    <w:bottom w:val="none" w:sz="0" w:space="0" w:color="auto"/>
                                    <w:right w:val="none" w:sz="0" w:space="0" w:color="auto"/>
                                  </w:divBdr>
                                  <w:divsChild>
                                    <w:div w:id="1800100548">
                                      <w:marLeft w:val="0"/>
                                      <w:marRight w:val="0"/>
                                      <w:marTop w:val="0"/>
                                      <w:marBottom w:val="0"/>
                                      <w:divBdr>
                                        <w:top w:val="none" w:sz="0" w:space="0" w:color="auto"/>
                                        <w:left w:val="none" w:sz="0" w:space="0" w:color="auto"/>
                                        <w:bottom w:val="none" w:sz="0" w:space="0" w:color="auto"/>
                                        <w:right w:val="none" w:sz="0" w:space="0" w:color="auto"/>
                                      </w:divBdr>
                                    </w:div>
                                    <w:div w:id="913512926">
                                      <w:marLeft w:val="0"/>
                                      <w:marRight w:val="0"/>
                                      <w:marTop w:val="0"/>
                                      <w:marBottom w:val="0"/>
                                      <w:divBdr>
                                        <w:top w:val="none" w:sz="0" w:space="0" w:color="auto"/>
                                        <w:left w:val="none" w:sz="0" w:space="0" w:color="auto"/>
                                        <w:bottom w:val="none" w:sz="0" w:space="0" w:color="auto"/>
                                        <w:right w:val="none" w:sz="0" w:space="0" w:color="auto"/>
                                      </w:divBdr>
                                      <w:divsChild>
                                        <w:div w:id="1391687318">
                                          <w:marLeft w:val="0"/>
                                          <w:marRight w:val="0"/>
                                          <w:marTop w:val="0"/>
                                          <w:marBottom w:val="0"/>
                                          <w:divBdr>
                                            <w:top w:val="none" w:sz="0" w:space="0" w:color="auto"/>
                                            <w:left w:val="none" w:sz="0" w:space="0" w:color="auto"/>
                                            <w:bottom w:val="none" w:sz="0" w:space="0" w:color="auto"/>
                                            <w:right w:val="none" w:sz="0" w:space="0" w:color="auto"/>
                                          </w:divBdr>
                                          <w:divsChild>
                                            <w:div w:id="772091262">
                                              <w:marLeft w:val="0"/>
                                              <w:marRight w:val="0"/>
                                              <w:marTop w:val="0"/>
                                              <w:marBottom w:val="0"/>
                                              <w:divBdr>
                                                <w:top w:val="none" w:sz="0" w:space="0" w:color="auto"/>
                                                <w:left w:val="none" w:sz="0" w:space="0" w:color="auto"/>
                                                <w:bottom w:val="none" w:sz="0" w:space="0" w:color="auto"/>
                                                <w:right w:val="none" w:sz="0" w:space="0" w:color="auto"/>
                                              </w:divBdr>
                                            </w:div>
                                          </w:divsChild>
                                        </w:div>
                                        <w:div w:id="2280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6227">
                                  <w:marLeft w:val="0"/>
                                  <w:marRight w:val="0"/>
                                  <w:marTop w:val="0"/>
                                  <w:marBottom w:val="0"/>
                                  <w:divBdr>
                                    <w:top w:val="none" w:sz="0" w:space="0" w:color="auto"/>
                                    <w:left w:val="none" w:sz="0" w:space="0" w:color="auto"/>
                                    <w:bottom w:val="none" w:sz="0" w:space="0" w:color="auto"/>
                                    <w:right w:val="none" w:sz="0" w:space="0" w:color="auto"/>
                                  </w:divBdr>
                                  <w:divsChild>
                                    <w:div w:id="773481382">
                                      <w:marLeft w:val="0"/>
                                      <w:marRight w:val="0"/>
                                      <w:marTop w:val="0"/>
                                      <w:marBottom w:val="0"/>
                                      <w:divBdr>
                                        <w:top w:val="none" w:sz="0" w:space="0" w:color="auto"/>
                                        <w:left w:val="none" w:sz="0" w:space="0" w:color="auto"/>
                                        <w:bottom w:val="none" w:sz="0" w:space="0" w:color="auto"/>
                                        <w:right w:val="none" w:sz="0" w:space="0" w:color="auto"/>
                                      </w:divBdr>
                                    </w:div>
                                    <w:div w:id="861479979">
                                      <w:marLeft w:val="0"/>
                                      <w:marRight w:val="0"/>
                                      <w:marTop w:val="0"/>
                                      <w:marBottom w:val="0"/>
                                      <w:divBdr>
                                        <w:top w:val="none" w:sz="0" w:space="0" w:color="auto"/>
                                        <w:left w:val="none" w:sz="0" w:space="0" w:color="auto"/>
                                        <w:bottom w:val="none" w:sz="0" w:space="0" w:color="auto"/>
                                        <w:right w:val="none" w:sz="0" w:space="0" w:color="auto"/>
                                      </w:divBdr>
                                      <w:divsChild>
                                        <w:div w:id="1776707111">
                                          <w:marLeft w:val="0"/>
                                          <w:marRight w:val="0"/>
                                          <w:marTop w:val="0"/>
                                          <w:marBottom w:val="0"/>
                                          <w:divBdr>
                                            <w:top w:val="none" w:sz="0" w:space="0" w:color="auto"/>
                                            <w:left w:val="none" w:sz="0" w:space="0" w:color="auto"/>
                                            <w:bottom w:val="none" w:sz="0" w:space="0" w:color="auto"/>
                                            <w:right w:val="none" w:sz="0" w:space="0" w:color="auto"/>
                                          </w:divBdr>
                                        </w:div>
                                        <w:div w:id="2118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6766">
                                  <w:marLeft w:val="0"/>
                                  <w:marRight w:val="0"/>
                                  <w:marTop w:val="0"/>
                                  <w:marBottom w:val="0"/>
                                  <w:divBdr>
                                    <w:top w:val="none" w:sz="0" w:space="0" w:color="auto"/>
                                    <w:left w:val="none" w:sz="0" w:space="0" w:color="auto"/>
                                    <w:bottom w:val="none" w:sz="0" w:space="0" w:color="auto"/>
                                    <w:right w:val="none" w:sz="0" w:space="0" w:color="auto"/>
                                  </w:divBdr>
                                  <w:divsChild>
                                    <w:div w:id="2035887776">
                                      <w:marLeft w:val="0"/>
                                      <w:marRight w:val="0"/>
                                      <w:marTop w:val="0"/>
                                      <w:marBottom w:val="0"/>
                                      <w:divBdr>
                                        <w:top w:val="none" w:sz="0" w:space="0" w:color="auto"/>
                                        <w:left w:val="none" w:sz="0" w:space="0" w:color="auto"/>
                                        <w:bottom w:val="none" w:sz="0" w:space="0" w:color="auto"/>
                                        <w:right w:val="none" w:sz="0" w:space="0" w:color="auto"/>
                                      </w:divBdr>
                                    </w:div>
                                    <w:div w:id="110828754">
                                      <w:marLeft w:val="0"/>
                                      <w:marRight w:val="0"/>
                                      <w:marTop w:val="0"/>
                                      <w:marBottom w:val="0"/>
                                      <w:divBdr>
                                        <w:top w:val="none" w:sz="0" w:space="0" w:color="auto"/>
                                        <w:left w:val="none" w:sz="0" w:space="0" w:color="auto"/>
                                        <w:bottom w:val="none" w:sz="0" w:space="0" w:color="auto"/>
                                        <w:right w:val="none" w:sz="0" w:space="0" w:color="auto"/>
                                      </w:divBdr>
                                      <w:divsChild>
                                        <w:div w:id="2095006426">
                                          <w:marLeft w:val="0"/>
                                          <w:marRight w:val="0"/>
                                          <w:marTop w:val="0"/>
                                          <w:marBottom w:val="0"/>
                                          <w:divBdr>
                                            <w:top w:val="none" w:sz="0" w:space="0" w:color="auto"/>
                                            <w:left w:val="none" w:sz="0" w:space="0" w:color="auto"/>
                                            <w:bottom w:val="none" w:sz="0" w:space="0" w:color="auto"/>
                                            <w:right w:val="none" w:sz="0" w:space="0" w:color="auto"/>
                                          </w:divBdr>
                                          <w:divsChild>
                                            <w:div w:id="939411858">
                                              <w:marLeft w:val="0"/>
                                              <w:marRight w:val="0"/>
                                              <w:marTop w:val="0"/>
                                              <w:marBottom w:val="0"/>
                                              <w:divBdr>
                                                <w:top w:val="none" w:sz="0" w:space="0" w:color="auto"/>
                                                <w:left w:val="none" w:sz="0" w:space="0" w:color="auto"/>
                                                <w:bottom w:val="none" w:sz="0" w:space="0" w:color="auto"/>
                                                <w:right w:val="none" w:sz="0" w:space="0" w:color="auto"/>
                                              </w:divBdr>
                                            </w:div>
                                          </w:divsChild>
                                        </w:div>
                                        <w:div w:id="912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856">
                                  <w:marLeft w:val="0"/>
                                  <w:marRight w:val="0"/>
                                  <w:marTop w:val="0"/>
                                  <w:marBottom w:val="0"/>
                                  <w:divBdr>
                                    <w:top w:val="none" w:sz="0" w:space="0" w:color="auto"/>
                                    <w:left w:val="none" w:sz="0" w:space="0" w:color="auto"/>
                                    <w:bottom w:val="none" w:sz="0" w:space="0" w:color="auto"/>
                                    <w:right w:val="none" w:sz="0" w:space="0" w:color="auto"/>
                                  </w:divBdr>
                                  <w:divsChild>
                                    <w:div w:id="1560441562">
                                      <w:marLeft w:val="0"/>
                                      <w:marRight w:val="0"/>
                                      <w:marTop w:val="0"/>
                                      <w:marBottom w:val="0"/>
                                      <w:divBdr>
                                        <w:top w:val="none" w:sz="0" w:space="0" w:color="auto"/>
                                        <w:left w:val="none" w:sz="0" w:space="0" w:color="auto"/>
                                        <w:bottom w:val="none" w:sz="0" w:space="0" w:color="auto"/>
                                        <w:right w:val="none" w:sz="0" w:space="0" w:color="auto"/>
                                      </w:divBdr>
                                    </w:div>
                                    <w:div w:id="891774879">
                                      <w:marLeft w:val="0"/>
                                      <w:marRight w:val="0"/>
                                      <w:marTop w:val="0"/>
                                      <w:marBottom w:val="0"/>
                                      <w:divBdr>
                                        <w:top w:val="none" w:sz="0" w:space="0" w:color="auto"/>
                                        <w:left w:val="none" w:sz="0" w:space="0" w:color="auto"/>
                                        <w:bottom w:val="none" w:sz="0" w:space="0" w:color="auto"/>
                                        <w:right w:val="none" w:sz="0" w:space="0" w:color="auto"/>
                                      </w:divBdr>
                                      <w:divsChild>
                                        <w:div w:id="1171219298">
                                          <w:marLeft w:val="0"/>
                                          <w:marRight w:val="0"/>
                                          <w:marTop w:val="0"/>
                                          <w:marBottom w:val="0"/>
                                          <w:divBdr>
                                            <w:top w:val="none" w:sz="0" w:space="0" w:color="auto"/>
                                            <w:left w:val="none" w:sz="0" w:space="0" w:color="auto"/>
                                            <w:bottom w:val="none" w:sz="0" w:space="0" w:color="auto"/>
                                            <w:right w:val="none" w:sz="0" w:space="0" w:color="auto"/>
                                          </w:divBdr>
                                        </w:div>
                                        <w:div w:id="10136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49278">
                                  <w:marLeft w:val="0"/>
                                  <w:marRight w:val="0"/>
                                  <w:marTop w:val="0"/>
                                  <w:marBottom w:val="0"/>
                                  <w:divBdr>
                                    <w:top w:val="none" w:sz="0" w:space="0" w:color="auto"/>
                                    <w:left w:val="none" w:sz="0" w:space="0" w:color="auto"/>
                                    <w:bottom w:val="none" w:sz="0" w:space="0" w:color="auto"/>
                                    <w:right w:val="none" w:sz="0" w:space="0" w:color="auto"/>
                                  </w:divBdr>
                                  <w:divsChild>
                                    <w:div w:id="221982747">
                                      <w:marLeft w:val="0"/>
                                      <w:marRight w:val="0"/>
                                      <w:marTop w:val="0"/>
                                      <w:marBottom w:val="0"/>
                                      <w:divBdr>
                                        <w:top w:val="none" w:sz="0" w:space="0" w:color="auto"/>
                                        <w:left w:val="none" w:sz="0" w:space="0" w:color="auto"/>
                                        <w:bottom w:val="none" w:sz="0" w:space="0" w:color="auto"/>
                                        <w:right w:val="none" w:sz="0" w:space="0" w:color="auto"/>
                                      </w:divBdr>
                                    </w:div>
                                    <w:div w:id="153497385">
                                      <w:marLeft w:val="0"/>
                                      <w:marRight w:val="0"/>
                                      <w:marTop w:val="0"/>
                                      <w:marBottom w:val="0"/>
                                      <w:divBdr>
                                        <w:top w:val="none" w:sz="0" w:space="0" w:color="auto"/>
                                        <w:left w:val="none" w:sz="0" w:space="0" w:color="auto"/>
                                        <w:bottom w:val="none" w:sz="0" w:space="0" w:color="auto"/>
                                        <w:right w:val="none" w:sz="0" w:space="0" w:color="auto"/>
                                      </w:divBdr>
                                      <w:divsChild>
                                        <w:div w:id="2009092871">
                                          <w:marLeft w:val="0"/>
                                          <w:marRight w:val="0"/>
                                          <w:marTop w:val="0"/>
                                          <w:marBottom w:val="0"/>
                                          <w:divBdr>
                                            <w:top w:val="none" w:sz="0" w:space="0" w:color="auto"/>
                                            <w:left w:val="none" w:sz="0" w:space="0" w:color="auto"/>
                                            <w:bottom w:val="none" w:sz="0" w:space="0" w:color="auto"/>
                                            <w:right w:val="none" w:sz="0" w:space="0" w:color="auto"/>
                                          </w:divBdr>
                                          <w:divsChild>
                                            <w:div w:id="46613513">
                                              <w:marLeft w:val="0"/>
                                              <w:marRight w:val="0"/>
                                              <w:marTop w:val="0"/>
                                              <w:marBottom w:val="0"/>
                                              <w:divBdr>
                                                <w:top w:val="none" w:sz="0" w:space="0" w:color="auto"/>
                                                <w:left w:val="none" w:sz="0" w:space="0" w:color="auto"/>
                                                <w:bottom w:val="none" w:sz="0" w:space="0" w:color="auto"/>
                                                <w:right w:val="none" w:sz="0" w:space="0" w:color="auto"/>
                                              </w:divBdr>
                                              <w:divsChild>
                                                <w:div w:id="1403987073">
                                                  <w:marLeft w:val="0"/>
                                                  <w:marRight w:val="0"/>
                                                  <w:marTop w:val="0"/>
                                                  <w:marBottom w:val="0"/>
                                                  <w:divBdr>
                                                    <w:top w:val="none" w:sz="0" w:space="0" w:color="auto"/>
                                                    <w:left w:val="none" w:sz="0" w:space="0" w:color="auto"/>
                                                    <w:bottom w:val="none" w:sz="0" w:space="0" w:color="auto"/>
                                                    <w:right w:val="none" w:sz="0" w:space="0" w:color="auto"/>
                                                  </w:divBdr>
                                                  <w:divsChild>
                                                    <w:div w:id="2131823929">
                                                      <w:marLeft w:val="0"/>
                                                      <w:marRight w:val="0"/>
                                                      <w:marTop w:val="0"/>
                                                      <w:marBottom w:val="0"/>
                                                      <w:divBdr>
                                                        <w:top w:val="none" w:sz="0" w:space="0" w:color="auto"/>
                                                        <w:left w:val="none" w:sz="0" w:space="0" w:color="auto"/>
                                                        <w:bottom w:val="none" w:sz="0" w:space="0" w:color="auto"/>
                                                        <w:right w:val="none" w:sz="0" w:space="0" w:color="auto"/>
                                                      </w:divBdr>
                                                      <w:divsChild>
                                                        <w:div w:id="1189835283">
                                                          <w:marLeft w:val="0"/>
                                                          <w:marRight w:val="0"/>
                                                          <w:marTop w:val="0"/>
                                                          <w:marBottom w:val="0"/>
                                                          <w:divBdr>
                                                            <w:top w:val="none" w:sz="0" w:space="0" w:color="auto"/>
                                                            <w:left w:val="none" w:sz="0" w:space="0" w:color="auto"/>
                                                            <w:bottom w:val="none" w:sz="0" w:space="0" w:color="auto"/>
                                                            <w:right w:val="none" w:sz="0" w:space="0" w:color="auto"/>
                                                          </w:divBdr>
                                                          <w:divsChild>
                                                            <w:div w:id="26639077">
                                                              <w:marLeft w:val="0"/>
                                                              <w:marRight w:val="0"/>
                                                              <w:marTop w:val="0"/>
                                                              <w:marBottom w:val="0"/>
                                                              <w:divBdr>
                                                                <w:top w:val="none" w:sz="0" w:space="0" w:color="auto"/>
                                                                <w:left w:val="none" w:sz="0" w:space="0" w:color="auto"/>
                                                                <w:bottom w:val="none" w:sz="0" w:space="0" w:color="auto"/>
                                                                <w:right w:val="none" w:sz="0" w:space="0" w:color="auto"/>
                                                              </w:divBdr>
                                                              <w:divsChild>
                                                                <w:div w:id="102726966">
                                                                  <w:marLeft w:val="0"/>
                                                                  <w:marRight w:val="0"/>
                                                                  <w:marTop w:val="0"/>
                                                                  <w:marBottom w:val="0"/>
                                                                  <w:divBdr>
                                                                    <w:top w:val="none" w:sz="0" w:space="0" w:color="auto"/>
                                                                    <w:left w:val="none" w:sz="0" w:space="0" w:color="auto"/>
                                                                    <w:bottom w:val="none" w:sz="0" w:space="0" w:color="auto"/>
                                                                    <w:right w:val="none" w:sz="0" w:space="0" w:color="auto"/>
                                                                  </w:divBdr>
                                                                </w:div>
                                                                <w:div w:id="999889008">
                                                                  <w:marLeft w:val="0"/>
                                                                  <w:marRight w:val="0"/>
                                                                  <w:marTop w:val="0"/>
                                                                  <w:marBottom w:val="0"/>
                                                                  <w:divBdr>
                                                                    <w:top w:val="none" w:sz="0" w:space="0" w:color="auto"/>
                                                                    <w:left w:val="none" w:sz="0" w:space="0" w:color="auto"/>
                                                                    <w:bottom w:val="none" w:sz="0" w:space="0" w:color="auto"/>
                                                                    <w:right w:val="none" w:sz="0" w:space="0" w:color="auto"/>
                                                                  </w:divBdr>
                                                                </w:div>
                                                                <w:div w:id="208957904">
                                                                  <w:marLeft w:val="0"/>
                                                                  <w:marRight w:val="0"/>
                                                                  <w:marTop w:val="0"/>
                                                                  <w:marBottom w:val="0"/>
                                                                  <w:divBdr>
                                                                    <w:top w:val="none" w:sz="0" w:space="0" w:color="auto"/>
                                                                    <w:left w:val="none" w:sz="0" w:space="0" w:color="auto"/>
                                                                    <w:bottom w:val="none" w:sz="0" w:space="0" w:color="auto"/>
                                                                    <w:right w:val="none" w:sz="0" w:space="0" w:color="auto"/>
                                                                  </w:divBdr>
                                                                </w:div>
                                                                <w:div w:id="1531337242">
                                                                  <w:marLeft w:val="0"/>
                                                                  <w:marRight w:val="0"/>
                                                                  <w:marTop w:val="0"/>
                                                                  <w:marBottom w:val="0"/>
                                                                  <w:divBdr>
                                                                    <w:top w:val="none" w:sz="0" w:space="0" w:color="auto"/>
                                                                    <w:left w:val="none" w:sz="0" w:space="0" w:color="auto"/>
                                                                    <w:bottom w:val="none" w:sz="0" w:space="0" w:color="auto"/>
                                                                    <w:right w:val="none" w:sz="0" w:space="0" w:color="auto"/>
                                                                  </w:divBdr>
                                                                </w:div>
                                                                <w:div w:id="1029994489">
                                                                  <w:marLeft w:val="0"/>
                                                                  <w:marRight w:val="0"/>
                                                                  <w:marTop w:val="0"/>
                                                                  <w:marBottom w:val="0"/>
                                                                  <w:divBdr>
                                                                    <w:top w:val="none" w:sz="0" w:space="0" w:color="auto"/>
                                                                    <w:left w:val="none" w:sz="0" w:space="0" w:color="auto"/>
                                                                    <w:bottom w:val="none" w:sz="0" w:space="0" w:color="auto"/>
                                                                    <w:right w:val="none" w:sz="0" w:space="0" w:color="auto"/>
                                                                  </w:divBdr>
                                                                </w:div>
                                                                <w:div w:id="926422784">
                                                                  <w:marLeft w:val="0"/>
                                                                  <w:marRight w:val="0"/>
                                                                  <w:marTop w:val="0"/>
                                                                  <w:marBottom w:val="0"/>
                                                                  <w:divBdr>
                                                                    <w:top w:val="none" w:sz="0" w:space="0" w:color="auto"/>
                                                                    <w:left w:val="none" w:sz="0" w:space="0" w:color="auto"/>
                                                                    <w:bottom w:val="none" w:sz="0" w:space="0" w:color="auto"/>
                                                                    <w:right w:val="none" w:sz="0" w:space="0" w:color="auto"/>
                                                                  </w:divBdr>
                                                                </w:div>
                                                                <w:div w:id="1589848014">
                                                                  <w:marLeft w:val="0"/>
                                                                  <w:marRight w:val="0"/>
                                                                  <w:marTop w:val="0"/>
                                                                  <w:marBottom w:val="0"/>
                                                                  <w:divBdr>
                                                                    <w:top w:val="none" w:sz="0" w:space="0" w:color="auto"/>
                                                                    <w:left w:val="none" w:sz="0" w:space="0" w:color="auto"/>
                                                                    <w:bottom w:val="none" w:sz="0" w:space="0" w:color="auto"/>
                                                                    <w:right w:val="none" w:sz="0" w:space="0" w:color="auto"/>
                                                                  </w:divBdr>
                                                                </w:div>
                                                                <w:div w:id="333266496">
                                                                  <w:marLeft w:val="0"/>
                                                                  <w:marRight w:val="0"/>
                                                                  <w:marTop w:val="0"/>
                                                                  <w:marBottom w:val="0"/>
                                                                  <w:divBdr>
                                                                    <w:top w:val="none" w:sz="0" w:space="0" w:color="auto"/>
                                                                    <w:left w:val="none" w:sz="0" w:space="0" w:color="auto"/>
                                                                    <w:bottom w:val="none" w:sz="0" w:space="0" w:color="auto"/>
                                                                    <w:right w:val="none" w:sz="0" w:space="0" w:color="auto"/>
                                                                  </w:divBdr>
                                                                </w:div>
                                                                <w:div w:id="641816246">
                                                                  <w:marLeft w:val="0"/>
                                                                  <w:marRight w:val="0"/>
                                                                  <w:marTop w:val="0"/>
                                                                  <w:marBottom w:val="0"/>
                                                                  <w:divBdr>
                                                                    <w:top w:val="none" w:sz="0" w:space="0" w:color="auto"/>
                                                                    <w:left w:val="none" w:sz="0" w:space="0" w:color="auto"/>
                                                                    <w:bottom w:val="none" w:sz="0" w:space="0" w:color="auto"/>
                                                                    <w:right w:val="none" w:sz="0" w:space="0" w:color="auto"/>
                                                                  </w:divBdr>
                                                                </w:div>
                                                                <w:div w:id="956986463">
                                                                  <w:marLeft w:val="0"/>
                                                                  <w:marRight w:val="0"/>
                                                                  <w:marTop w:val="0"/>
                                                                  <w:marBottom w:val="0"/>
                                                                  <w:divBdr>
                                                                    <w:top w:val="none" w:sz="0" w:space="0" w:color="auto"/>
                                                                    <w:left w:val="none" w:sz="0" w:space="0" w:color="auto"/>
                                                                    <w:bottom w:val="none" w:sz="0" w:space="0" w:color="auto"/>
                                                                    <w:right w:val="none" w:sz="0" w:space="0" w:color="auto"/>
                                                                  </w:divBdr>
                                                                </w:div>
                                                                <w:div w:id="2924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4078">
                                              <w:marLeft w:val="0"/>
                                              <w:marRight w:val="0"/>
                                              <w:marTop w:val="0"/>
                                              <w:marBottom w:val="0"/>
                                              <w:divBdr>
                                                <w:top w:val="none" w:sz="0" w:space="0" w:color="auto"/>
                                                <w:left w:val="none" w:sz="0" w:space="0" w:color="auto"/>
                                                <w:bottom w:val="none" w:sz="0" w:space="0" w:color="auto"/>
                                                <w:right w:val="none" w:sz="0" w:space="0" w:color="auto"/>
                                              </w:divBdr>
                                              <w:divsChild>
                                                <w:div w:id="1993171440">
                                                  <w:marLeft w:val="0"/>
                                                  <w:marRight w:val="0"/>
                                                  <w:marTop w:val="0"/>
                                                  <w:marBottom w:val="0"/>
                                                  <w:divBdr>
                                                    <w:top w:val="none" w:sz="0" w:space="0" w:color="auto"/>
                                                    <w:left w:val="none" w:sz="0" w:space="0" w:color="auto"/>
                                                    <w:bottom w:val="none" w:sz="0" w:space="0" w:color="auto"/>
                                                    <w:right w:val="none" w:sz="0" w:space="0" w:color="auto"/>
                                                  </w:divBdr>
                                                  <w:divsChild>
                                                    <w:div w:id="2139910398">
                                                      <w:marLeft w:val="0"/>
                                                      <w:marRight w:val="0"/>
                                                      <w:marTop w:val="0"/>
                                                      <w:marBottom w:val="0"/>
                                                      <w:divBdr>
                                                        <w:top w:val="none" w:sz="0" w:space="0" w:color="auto"/>
                                                        <w:left w:val="none" w:sz="0" w:space="0" w:color="auto"/>
                                                        <w:bottom w:val="none" w:sz="0" w:space="0" w:color="auto"/>
                                                        <w:right w:val="none" w:sz="0" w:space="0" w:color="auto"/>
                                                      </w:divBdr>
                                                      <w:divsChild>
                                                        <w:div w:id="1692493391">
                                                          <w:marLeft w:val="0"/>
                                                          <w:marRight w:val="0"/>
                                                          <w:marTop w:val="0"/>
                                                          <w:marBottom w:val="0"/>
                                                          <w:divBdr>
                                                            <w:top w:val="none" w:sz="0" w:space="0" w:color="auto"/>
                                                            <w:left w:val="none" w:sz="0" w:space="0" w:color="auto"/>
                                                            <w:bottom w:val="none" w:sz="0" w:space="0" w:color="auto"/>
                                                            <w:right w:val="none" w:sz="0" w:space="0" w:color="auto"/>
                                                          </w:divBdr>
                                                          <w:divsChild>
                                                            <w:div w:id="918099151">
                                                              <w:marLeft w:val="0"/>
                                                              <w:marRight w:val="0"/>
                                                              <w:marTop w:val="0"/>
                                                              <w:marBottom w:val="0"/>
                                                              <w:divBdr>
                                                                <w:top w:val="none" w:sz="0" w:space="0" w:color="auto"/>
                                                                <w:left w:val="none" w:sz="0" w:space="0" w:color="auto"/>
                                                                <w:bottom w:val="none" w:sz="0" w:space="0" w:color="auto"/>
                                                                <w:right w:val="none" w:sz="0" w:space="0" w:color="auto"/>
                                                              </w:divBdr>
                                                              <w:divsChild>
                                                                <w:div w:id="8930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8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4492">
                                  <w:marLeft w:val="0"/>
                                  <w:marRight w:val="0"/>
                                  <w:marTop w:val="0"/>
                                  <w:marBottom w:val="0"/>
                                  <w:divBdr>
                                    <w:top w:val="none" w:sz="0" w:space="0" w:color="auto"/>
                                    <w:left w:val="none" w:sz="0" w:space="0" w:color="auto"/>
                                    <w:bottom w:val="none" w:sz="0" w:space="0" w:color="auto"/>
                                    <w:right w:val="none" w:sz="0" w:space="0" w:color="auto"/>
                                  </w:divBdr>
                                  <w:divsChild>
                                    <w:div w:id="1335717186">
                                      <w:marLeft w:val="0"/>
                                      <w:marRight w:val="0"/>
                                      <w:marTop w:val="0"/>
                                      <w:marBottom w:val="0"/>
                                      <w:divBdr>
                                        <w:top w:val="none" w:sz="0" w:space="0" w:color="auto"/>
                                        <w:left w:val="none" w:sz="0" w:space="0" w:color="auto"/>
                                        <w:bottom w:val="none" w:sz="0" w:space="0" w:color="auto"/>
                                        <w:right w:val="none" w:sz="0" w:space="0" w:color="auto"/>
                                      </w:divBdr>
                                    </w:div>
                                    <w:div w:id="1759986337">
                                      <w:marLeft w:val="0"/>
                                      <w:marRight w:val="0"/>
                                      <w:marTop w:val="0"/>
                                      <w:marBottom w:val="0"/>
                                      <w:divBdr>
                                        <w:top w:val="none" w:sz="0" w:space="0" w:color="auto"/>
                                        <w:left w:val="none" w:sz="0" w:space="0" w:color="auto"/>
                                        <w:bottom w:val="none" w:sz="0" w:space="0" w:color="auto"/>
                                        <w:right w:val="none" w:sz="0" w:space="0" w:color="auto"/>
                                      </w:divBdr>
                                      <w:divsChild>
                                        <w:div w:id="633290007">
                                          <w:marLeft w:val="0"/>
                                          <w:marRight w:val="0"/>
                                          <w:marTop w:val="0"/>
                                          <w:marBottom w:val="0"/>
                                          <w:divBdr>
                                            <w:top w:val="none" w:sz="0" w:space="0" w:color="auto"/>
                                            <w:left w:val="none" w:sz="0" w:space="0" w:color="auto"/>
                                            <w:bottom w:val="none" w:sz="0" w:space="0" w:color="auto"/>
                                            <w:right w:val="none" w:sz="0" w:space="0" w:color="auto"/>
                                          </w:divBdr>
                                          <w:divsChild>
                                            <w:div w:id="1333877202">
                                              <w:marLeft w:val="0"/>
                                              <w:marRight w:val="0"/>
                                              <w:marTop w:val="0"/>
                                              <w:marBottom w:val="0"/>
                                              <w:divBdr>
                                                <w:top w:val="none" w:sz="0" w:space="0" w:color="auto"/>
                                                <w:left w:val="none" w:sz="0" w:space="0" w:color="auto"/>
                                                <w:bottom w:val="none" w:sz="0" w:space="0" w:color="auto"/>
                                                <w:right w:val="none" w:sz="0" w:space="0" w:color="auto"/>
                                              </w:divBdr>
                                              <w:divsChild>
                                                <w:div w:id="2099710205">
                                                  <w:marLeft w:val="0"/>
                                                  <w:marRight w:val="0"/>
                                                  <w:marTop w:val="0"/>
                                                  <w:marBottom w:val="0"/>
                                                  <w:divBdr>
                                                    <w:top w:val="none" w:sz="0" w:space="0" w:color="auto"/>
                                                    <w:left w:val="none" w:sz="0" w:space="0" w:color="auto"/>
                                                    <w:bottom w:val="none" w:sz="0" w:space="0" w:color="auto"/>
                                                    <w:right w:val="none" w:sz="0" w:space="0" w:color="auto"/>
                                                  </w:divBdr>
                                                  <w:divsChild>
                                                    <w:div w:id="1659966315">
                                                      <w:marLeft w:val="0"/>
                                                      <w:marRight w:val="0"/>
                                                      <w:marTop w:val="0"/>
                                                      <w:marBottom w:val="0"/>
                                                      <w:divBdr>
                                                        <w:top w:val="none" w:sz="0" w:space="0" w:color="auto"/>
                                                        <w:left w:val="none" w:sz="0" w:space="0" w:color="auto"/>
                                                        <w:bottom w:val="none" w:sz="0" w:space="0" w:color="auto"/>
                                                        <w:right w:val="none" w:sz="0" w:space="0" w:color="auto"/>
                                                      </w:divBdr>
                                                      <w:divsChild>
                                                        <w:div w:id="76368774">
                                                          <w:marLeft w:val="0"/>
                                                          <w:marRight w:val="0"/>
                                                          <w:marTop w:val="0"/>
                                                          <w:marBottom w:val="0"/>
                                                          <w:divBdr>
                                                            <w:top w:val="none" w:sz="0" w:space="0" w:color="auto"/>
                                                            <w:left w:val="none" w:sz="0" w:space="0" w:color="auto"/>
                                                            <w:bottom w:val="none" w:sz="0" w:space="0" w:color="auto"/>
                                                            <w:right w:val="none" w:sz="0" w:space="0" w:color="auto"/>
                                                          </w:divBdr>
                                                          <w:divsChild>
                                                            <w:div w:id="124584373">
                                                              <w:marLeft w:val="0"/>
                                                              <w:marRight w:val="0"/>
                                                              <w:marTop w:val="0"/>
                                                              <w:marBottom w:val="0"/>
                                                              <w:divBdr>
                                                                <w:top w:val="none" w:sz="0" w:space="0" w:color="auto"/>
                                                                <w:left w:val="none" w:sz="0" w:space="0" w:color="auto"/>
                                                                <w:bottom w:val="none" w:sz="0" w:space="0" w:color="auto"/>
                                                                <w:right w:val="none" w:sz="0" w:space="0" w:color="auto"/>
                                                              </w:divBdr>
                                                              <w:divsChild>
                                                                <w:div w:id="877933197">
                                                                  <w:marLeft w:val="0"/>
                                                                  <w:marRight w:val="0"/>
                                                                  <w:marTop w:val="0"/>
                                                                  <w:marBottom w:val="0"/>
                                                                  <w:divBdr>
                                                                    <w:top w:val="none" w:sz="0" w:space="0" w:color="auto"/>
                                                                    <w:left w:val="none" w:sz="0" w:space="0" w:color="auto"/>
                                                                    <w:bottom w:val="none" w:sz="0" w:space="0" w:color="auto"/>
                                                                    <w:right w:val="none" w:sz="0" w:space="0" w:color="auto"/>
                                                                  </w:divBdr>
                                                                </w:div>
                                                                <w:div w:id="1376735262">
                                                                  <w:marLeft w:val="0"/>
                                                                  <w:marRight w:val="0"/>
                                                                  <w:marTop w:val="0"/>
                                                                  <w:marBottom w:val="0"/>
                                                                  <w:divBdr>
                                                                    <w:top w:val="none" w:sz="0" w:space="0" w:color="auto"/>
                                                                    <w:left w:val="none" w:sz="0" w:space="0" w:color="auto"/>
                                                                    <w:bottom w:val="none" w:sz="0" w:space="0" w:color="auto"/>
                                                                    <w:right w:val="none" w:sz="0" w:space="0" w:color="auto"/>
                                                                  </w:divBdr>
                                                                </w:div>
                                                                <w:div w:id="575865261">
                                                                  <w:marLeft w:val="0"/>
                                                                  <w:marRight w:val="0"/>
                                                                  <w:marTop w:val="0"/>
                                                                  <w:marBottom w:val="0"/>
                                                                  <w:divBdr>
                                                                    <w:top w:val="none" w:sz="0" w:space="0" w:color="auto"/>
                                                                    <w:left w:val="none" w:sz="0" w:space="0" w:color="auto"/>
                                                                    <w:bottom w:val="none" w:sz="0" w:space="0" w:color="auto"/>
                                                                    <w:right w:val="none" w:sz="0" w:space="0" w:color="auto"/>
                                                                  </w:divBdr>
                                                                </w:div>
                                                                <w:div w:id="1274285910">
                                                                  <w:marLeft w:val="0"/>
                                                                  <w:marRight w:val="0"/>
                                                                  <w:marTop w:val="0"/>
                                                                  <w:marBottom w:val="0"/>
                                                                  <w:divBdr>
                                                                    <w:top w:val="none" w:sz="0" w:space="0" w:color="auto"/>
                                                                    <w:left w:val="none" w:sz="0" w:space="0" w:color="auto"/>
                                                                    <w:bottom w:val="none" w:sz="0" w:space="0" w:color="auto"/>
                                                                    <w:right w:val="none" w:sz="0" w:space="0" w:color="auto"/>
                                                                  </w:divBdr>
                                                                </w:div>
                                                                <w:div w:id="1768962166">
                                                                  <w:marLeft w:val="0"/>
                                                                  <w:marRight w:val="0"/>
                                                                  <w:marTop w:val="0"/>
                                                                  <w:marBottom w:val="0"/>
                                                                  <w:divBdr>
                                                                    <w:top w:val="none" w:sz="0" w:space="0" w:color="auto"/>
                                                                    <w:left w:val="none" w:sz="0" w:space="0" w:color="auto"/>
                                                                    <w:bottom w:val="none" w:sz="0" w:space="0" w:color="auto"/>
                                                                    <w:right w:val="none" w:sz="0" w:space="0" w:color="auto"/>
                                                                  </w:divBdr>
                                                                </w:div>
                                                                <w:div w:id="210193802">
                                                                  <w:marLeft w:val="0"/>
                                                                  <w:marRight w:val="0"/>
                                                                  <w:marTop w:val="0"/>
                                                                  <w:marBottom w:val="0"/>
                                                                  <w:divBdr>
                                                                    <w:top w:val="none" w:sz="0" w:space="0" w:color="auto"/>
                                                                    <w:left w:val="none" w:sz="0" w:space="0" w:color="auto"/>
                                                                    <w:bottom w:val="none" w:sz="0" w:space="0" w:color="auto"/>
                                                                    <w:right w:val="none" w:sz="0" w:space="0" w:color="auto"/>
                                                                  </w:divBdr>
                                                                </w:div>
                                                                <w:div w:id="903445433">
                                                                  <w:marLeft w:val="0"/>
                                                                  <w:marRight w:val="0"/>
                                                                  <w:marTop w:val="0"/>
                                                                  <w:marBottom w:val="0"/>
                                                                  <w:divBdr>
                                                                    <w:top w:val="none" w:sz="0" w:space="0" w:color="auto"/>
                                                                    <w:left w:val="none" w:sz="0" w:space="0" w:color="auto"/>
                                                                    <w:bottom w:val="none" w:sz="0" w:space="0" w:color="auto"/>
                                                                    <w:right w:val="none" w:sz="0" w:space="0" w:color="auto"/>
                                                                  </w:divBdr>
                                                                </w:div>
                                                                <w:div w:id="439835145">
                                                                  <w:marLeft w:val="0"/>
                                                                  <w:marRight w:val="0"/>
                                                                  <w:marTop w:val="0"/>
                                                                  <w:marBottom w:val="0"/>
                                                                  <w:divBdr>
                                                                    <w:top w:val="none" w:sz="0" w:space="0" w:color="auto"/>
                                                                    <w:left w:val="none" w:sz="0" w:space="0" w:color="auto"/>
                                                                    <w:bottom w:val="none" w:sz="0" w:space="0" w:color="auto"/>
                                                                    <w:right w:val="none" w:sz="0" w:space="0" w:color="auto"/>
                                                                  </w:divBdr>
                                                                </w:div>
                                                                <w:div w:id="9734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086239">
                                              <w:marLeft w:val="0"/>
                                              <w:marRight w:val="0"/>
                                              <w:marTop w:val="0"/>
                                              <w:marBottom w:val="0"/>
                                              <w:divBdr>
                                                <w:top w:val="none" w:sz="0" w:space="0" w:color="auto"/>
                                                <w:left w:val="none" w:sz="0" w:space="0" w:color="auto"/>
                                                <w:bottom w:val="none" w:sz="0" w:space="0" w:color="auto"/>
                                                <w:right w:val="none" w:sz="0" w:space="0" w:color="auto"/>
                                              </w:divBdr>
                                              <w:divsChild>
                                                <w:div w:id="1524980863">
                                                  <w:marLeft w:val="0"/>
                                                  <w:marRight w:val="0"/>
                                                  <w:marTop w:val="0"/>
                                                  <w:marBottom w:val="0"/>
                                                  <w:divBdr>
                                                    <w:top w:val="none" w:sz="0" w:space="0" w:color="auto"/>
                                                    <w:left w:val="none" w:sz="0" w:space="0" w:color="auto"/>
                                                    <w:bottom w:val="none" w:sz="0" w:space="0" w:color="auto"/>
                                                    <w:right w:val="none" w:sz="0" w:space="0" w:color="auto"/>
                                                  </w:divBdr>
                                                  <w:divsChild>
                                                    <w:div w:id="1698388150">
                                                      <w:marLeft w:val="0"/>
                                                      <w:marRight w:val="0"/>
                                                      <w:marTop w:val="0"/>
                                                      <w:marBottom w:val="0"/>
                                                      <w:divBdr>
                                                        <w:top w:val="none" w:sz="0" w:space="0" w:color="auto"/>
                                                        <w:left w:val="none" w:sz="0" w:space="0" w:color="auto"/>
                                                        <w:bottom w:val="none" w:sz="0" w:space="0" w:color="auto"/>
                                                        <w:right w:val="none" w:sz="0" w:space="0" w:color="auto"/>
                                                      </w:divBdr>
                                                      <w:divsChild>
                                                        <w:div w:id="1910536523">
                                                          <w:marLeft w:val="0"/>
                                                          <w:marRight w:val="0"/>
                                                          <w:marTop w:val="0"/>
                                                          <w:marBottom w:val="0"/>
                                                          <w:divBdr>
                                                            <w:top w:val="none" w:sz="0" w:space="0" w:color="auto"/>
                                                            <w:left w:val="none" w:sz="0" w:space="0" w:color="auto"/>
                                                            <w:bottom w:val="none" w:sz="0" w:space="0" w:color="auto"/>
                                                            <w:right w:val="none" w:sz="0" w:space="0" w:color="auto"/>
                                                          </w:divBdr>
                                                          <w:divsChild>
                                                            <w:div w:id="1609046738">
                                                              <w:marLeft w:val="0"/>
                                                              <w:marRight w:val="0"/>
                                                              <w:marTop w:val="0"/>
                                                              <w:marBottom w:val="0"/>
                                                              <w:divBdr>
                                                                <w:top w:val="none" w:sz="0" w:space="0" w:color="auto"/>
                                                                <w:left w:val="none" w:sz="0" w:space="0" w:color="auto"/>
                                                                <w:bottom w:val="none" w:sz="0" w:space="0" w:color="auto"/>
                                                                <w:right w:val="none" w:sz="0" w:space="0" w:color="auto"/>
                                                              </w:divBdr>
                                                              <w:divsChild>
                                                                <w:div w:id="1668971419">
                                                                  <w:marLeft w:val="0"/>
                                                                  <w:marRight w:val="0"/>
                                                                  <w:marTop w:val="0"/>
                                                                  <w:marBottom w:val="0"/>
                                                                  <w:divBdr>
                                                                    <w:top w:val="none" w:sz="0" w:space="0" w:color="auto"/>
                                                                    <w:left w:val="none" w:sz="0" w:space="0" w:color="auto"/>
                                                                    <w:bottom w:val="none" w:sz="0" w:space="0" w:color="auto"/>
                                                                    <w:right w:val="none" w:sz="0" w:space="0" w:color="auto"/>
                                                                  </w:divBdr>
                                                                </w:div>
                                                                <w:div w:id="544027995">
                                                                  <w:marLeft w:val="0"/>
                                                                  <w:marRight w:val="0"/>
                                                                  <w:marTop w:val="0"/>
                                                                  <w:marBottom w:val="0"/>
                                                                  <w:divBdr>
                                                                    <w:top w:val="none" w:sz="0" w:space="0" w:color="auto"/>
                                                                    <w:left w:val="none" w:sz="0" w:space="0" w:color="auto"/>
                                                                    <w:bottom w:val="none" w:sz="0" w:space="0" w:color="auto"/>
                                                                    <w:right w:val="none" w:sz="0" w:space="0" w:color="auto"/>
                                                                  </w:divBdr>
                                                                </w:div>
                                                                <w:div w:id="104346063">
                                                                  <w:marLeft w:val="0"/>
                                                                  <w:marRight w:val="0"/>
                                                                  <w:marTop w:val="0"/>
                                                                  <w:marBottom w:val="0"/>
                                                                  <w:divBdr>
                                                                    <w:top w:val="none" w:sz="0" w:space="0" w:color="auto"/>
                                                                    <w:left w:val="none" w:sz="0" w:space="0" w:color="auto"/>
                                                                    <w:bottom w:val="none" w:sz="0" w:space="0" w:color="auto"/>
                                                                    <w:right w:val="none" w:sz="0" w:space="0" w:color="auto"/>
                                                                  </w:divBdr>
                                                                </w:div>
                                                                <w:div w:id="1657686993">
                                                                  <w:marLeft w:val="0"/>
                                                                  <w:marRight w:val="0"/>
                                                                  <w:marTop w:val="0"/>
                                                                  <w:marBottom w:val="0"/>
                                                                  <w:divBdr>
                                                                    <w:top w:val="none" w:sz="0" w:space="0" w:color="auto"/>
                                                                    <w:left w:val="none" w:sz="0" w:space="0" w:color="auto"/>
                                                                    <w:bottom w:val="none" w:sz="0" w:space="0" w:color="auto"/>
                                                                    <w:right w:val="none" w:sz="0" w:space="0" w:color="auto"/>
                                                                  </w:divBdr>
                                                                </w:div>
                                                                <w:div w:id="598176524">
                                                                  <w:marLeft w:val="0"/>
                                                                  <w:marRight w:val="0"/>
                                                                  <w:marTop w:val="0"/>
                                                                  <w:marBottom w:val="0"/>
                                                                  <w:divBdr>
                                                                    <w:top w:val="none" w:sz="0" w:space="0" w:color="auto"/>
                                                                    <w:left w:val="none" w:sz="0" w:space="0" w:color="auto"/>
                                                                    <w:bottom w:val="none" w:sz="0" w:space="0" w:color="auto"/>
                                                                    <w:right w:val="none" w:sz="0" w:space="0" w:color="auto"/>
                                                                  </w:divBdr>
                                                                </w:div>
                                                                <w:div w:id="1196432885">
                                                                  <w:marLeft w:val="0"/>
                                                                  <w:marRight w:val="0"/>
                                                                  <w:marTop w:val="0"/>
                                                                  <w:marBottom w:val="0"/>
                                                                  <w:divBdr>
                                                                    <w:top w:val="none" w:sz="0" w:space="0" w:color="auto"/>
                                                                    <w:left w:val="none" w:sz="0" w:space="0" w:color="auto"/>
                                                                    <w:bottom w:val="none" w:sz="0" w:space="0" w:color="auto"/>
                                                                    <w:right w:val="none" w:sz="0" w:space="0" w:color="auto"/>
                                                                  </w:divBdr>
                                                                </w:div>
                                                                <w:div w:id="1283265540">
                                                                  <w:marLeft w:val="0"/>
                                                                  <w:marRight w:val="0"/>
                                                                  <w:marTop w:val="0"/>
                                                                  <w:marBottom w:val="0"/>
                                                                  <w:divBdr>
                                                                    <w:top w:val="none" w:sz="0" w:space="0" w:color="auto"/>
                                                                    <w:left w:val="none" w:sz="0" w:space="0" w:color="auto"/>
                                                                    <w:bottom w:val="none" w:sz="0" w:space="0" w:color="auto"/>
                                                                    <w:right w:val="none" w:sz="0" w:space="0" w:color="auto"/>
                                                                  </w:divBdr>
                                                                </w:div>
                                                                <w:div w:id="1998992121">
                                                                  <w:marLeft w:val="0"/>
                                                                  <w:marRight w:val="0"/>
                                                                  <w:marTop w:val="0"/>
                                                                  <w:marBottom w:val="0"/>
                                                                  <w:divBdr>
                                                                    <w:top w:val="none" w:sz="0" w:space="0" w:color="auto"/>
                                                                    <w:left w:val="none" w:sz="0" w:space="0" w:color="auto"/>
                                                                    <w:bottom w:val="none" w:sz="0" w:space="0" w:color="auto"/>
                                                                    <w:right w:val="none" w:sz="0" w:space="0" w:color="auto"/>
                                                                  </w:divBdr>
                                                                </w:div>
                                                                <w:div w:id="340472965">
                                                                  <w:marLeft w:val="0"/>
                                                                  <w:marRight w:val="0"/>
                                                                  <w:marTop w:val="0"/>
                                                                  <w:marBottom w:val="0"/>
                                                                  <w:divBdr>
                                                                    <w:top w:val="none" w:sz="0" w:space="0" w:color="auto"/>
                                                                    <w:left w:val="none" w:sz="0" w:space="0" w:color="auto"/>
                                                                    <w:bottom w:val="none" w:sz="0" w:space="0" w:color="auto"/>
                                                                    <w:right w:val="none" w:sz="0" w:space="0" w:color="auto"/>
                                                                  </w:divBdr>
                                                                </w:div>
                                                                <w:div w:id="2032761442">
                                                                  <w:marLeft w:val="0"/>
                                                                  <w:marRight w:val="0"/>
                                                                  <w:marTop w:val="0"/>
                                                                  <w:marBottom w:val="0"/>
                                                                  <w:divBdr>
                                                                    <w:top w:val="none" w:sz="0" w:space="0" w:color="auto"/>
                                                                    <w:left w:val="none" w:sz="0" w:space="0" w:color="auto"/>
                                                                    <w:bottom w:val="none" w:sz="0" w:space="0" w:color="auto"/>
                                                                    <w:right w:val="none" w:sz="0" w:space="0" w:color="auto"/>
                                                                  </w:divBdr>
                                                                </w:div>
                                                                <w:div w:id="776024399">
                                                                  <w:marLeft w:val="0"/>
                                                                  <w:marRight w:val="0"/>
                                                                  <w:marTop w:val="0"/>
                                                                  <w:marBottom w:val="0"/>
                                                                  <w:divBdr>
                                                                    <w:top w:val="none" w:sz="0" w:space="0" w:color="auto"/>
                                                                    <w:left w:val="none" w:sz="0" w:space="0" w:color="auto"/>
                                                                    <w:bottom w:val="none" w:sz="0" w:space="0" w:color="auto"/>
                                                                    <w:right w:val="none" w:sz="0" w:space="0" w:color="auto"/>
                                                                  </w:divBdr>
                                                                </w:div>
                                                                <w:div w:id="1194003628">
                                                                  <w:marLeft w:val="0"/>
                                                                  <w:marRight w:val="0"/>
                                                                  <w:marTop w:val="0"/>
                                                                  <w:marBottom w:val="0"/>
                                                                  <w:divBdr>
                                                                    <w:top w:val="none" w:sz="0" w:space="0" w:color="auto"/>
                                                                    <w:left w:val="none" w:sz="0" w:space="0" w:color="auto"/>
                                                                    <w:bottom w:val="none" w:sz="0" w:space="0" w:color="auto"/>
                                                                    <w:right w:val="none" w:sz="0" w:space="0" w:color="auto"/>
                                                                  </w:divBdr>
                                                                </w:div>
                                                                <w:div w:id="603391015">
                                                                  <w:marLeft w:val="0"/>
                                                                  <w:marRight w:val="0"/>
                                                                  <w:marTop w:val="0"/>
                                                                  <w:marBottom w:val="0"/>
                                                                  <w:divBdr>
                                                                    <w:top w:val="none" w:sz="0" w:space="0" w:color="auto"/>
                                                                    <w:left w:val="none" w:sz="0" w:space="0" w:color="auto"/>
                                                                    <w:bottom w:val="none" w:sz="0" w:space="0" w:color="auto"/>
                                                                    <w:right w:val="none" w:sz="0" w:space="0" w:color="auto"/>
                                                                  </w:divBdr>
                                                                </w:div>
                                                                <w:div w:id="1259946714">
                                                                  <w:marLeft w:val="0"/>
                                                                  <w:marRight w:val="0"/>
                                                                  <w:marTop w:val="0"/>
                                                                  <w:marBottom w:val="0"/>
                                                                  <w:divBdr>
                                                                    <w:top w:val="none" w:sz="0" w:space="0" w:color="auto"/>
                                                                    <w:left w:val="none" w:sz="0" w:space="0" w:color="auto"/>
                                                                    <w:bottom w:val="none" w:sz="0" w:space="0" w:color="auto"/>
                                                                    <w:right w:val="none" w:sz="0" w:space="0" w:color="auto"/>
                                                                  </w:divBdr>
                                                                </w:div>
                                                                <w:div w:id="1271662469">
                                                                  <w:marLeft w:val="0"/>
                                                                  <w:marRight w:val="0"/>
                                                                  <w:marTop w:val="0"/>
                                                                  <w:marBottom w:val="0"/>
                                                                  <w:divBdr>
                                                                    <w:top w:val="none" w:sz="0" w:space="0" w:color="auto"/>
                                                                    <w:left w:val="none" w:sz="0" w:space="0" w:color="auto"/>
                                                                    <w:bottom w:val="none" w:sz="0" w:space="0" w:color="auto"/>
                                                                    <w:right w:val="none" w:sz="0" w:space="0" w:color="auto"/>
                                                                  </w:divBdr>
                                                                </w:div>
                                                                <w:div w:id="12731766">
                                                                  <w:marLeft w:val="0"/>
                                                                  <w:marRight w:val="0"/>
                                                                  <w:marTop w:val="0"/>
                                                                  <w:marBottom w:val="0"/>
                                                                  <w:divBdr>
                                                                    <w:top w:val="none" w:sz="0" w:space="0" w:color="auto"/>
                                                                    <w:left w:val="none" w:sz="0" w:space="0" w:color="auto"/>
                                                                    <w:bottom w:val="none" w:sz="0" w:space="0" w:color="auto"/>
                                                                    <w:right w:val="none" w:sz="0" w:space="0" w:color="auto"/>
                                                                  </w:divBdr>
                                                                </w:div>
                                                                <w:div w:id="1304963750">
                                                                  <w:marLeft w:val="0"/>
                                                                  <w:marRight w:val="0"/>
                                                                  <w:marTop w:val="0"/>
                                                                  <w:marBottom w:val="0"/>
                                                                  <w:divBdr>
                                                                    <w:top w:val="none" w:sz="0" w:space="0" w:color="auto"/>
                                                                    <w:left w:val="none" w:sz="0" w:space="0" w:color="auto"/>
                                                                    <w:bottom w:val="none" w:sz="0" w:space="0" w:color="auto"/>
                                                                    <w:right w:val="none" w:sz="0" w:space="0" w:color="auto"/>
                                                                  </w:divBdr>
                                                                </w:div>
                                                                <w:div w:id="1163083207">
                                                                  <w:marLeft w:val="0"/>
                                                                  <w:marRight w:val="0"/>
                                                                  <w:marTop w:val="0"/>
                                                                  <w:marBottom w:val="0"/>
                                                                  <w:divBdr>
                                                                    <w:top w:val="none" w:sz="0" w:space="0" w:color="auto"/>
                                                                    <w:left w:val="none" w:sz="0" w:space="0" w:color="auto"/>
                                                                    <w:bottom w:val="none" w:sz="0" w:space="0" w:color="auto"/>
                                                                    <w:right w:val="none" w:sz="0" w:space="0" w:color="auto"/>
                                                                  </w:divBdr>
                                                                </w:div>
                                                                <w:div w:id="99376836">
                                                                  <w:marLeft w:val="0"/>
                                                                  <w:marRight w:val="0"/>
                                                                  <w:marTop w:val="0"/>
                                                                  <w:marBottom w:val="0"/>
                                                                  <w:divBdr>
                                                                    <w:top w:val="none" w:sz="0" w:space="0" w:color="auto"/>
                                                                    <w:left w:val="none" w:sz="0" w:space="0" w:color="auto"/>
                                                                    <w:bottom w:val="none" w:sz="0" w:space="0" w:color="auto"/>
                                                                    <w:right w:val="none" w:sz="0" w:space="0" w:color="auto"/>
                                                                  </w:divBdr>
                                                                </w:div>
                                                                <w:div w:id="543181435">
                                                                  <w:marLeft w:val="0"/>
                                                                  <w:marRight w:val="0"/>
                                                                  <w:marTop w:val="0"/>
                                                                  <w:marBottom w:val="0"/>
                                                                  <w:divBdr>
                                                                    <w:top w:val="none" w:sz="0" w:space="0" w:color="auto"/>
                                                                    <w:left w:val="none" w:sz="0" w:space="0" w:color="auto"/>
                                                                    <w:bottom w:val="none" w:sz="0" w:space="0" w:color="auto"/>
                                                                    <w:right w:val="none" w:sz="0" w:space="0" w:color="auto"/>
                                                                  </w:divBdr>
                                                                </w:div>
                                                                <w:div w:id="1873376655">
                                                                  <w:marLeft w:val="0"/>
                                                                  <w:marRight w:val="0"/>
                                                                  <w:marTop w:val="0"/>
                                                                  <w:marBottom w:val="0"/>
                                                                  <w:divBdr>
                                                                    <w:top w:val="none" w:sz="0" w:space="0" w:color="auto"/>
                                                                    <w:left w:val="none" w:sz="0" w:space="0" w:color="auto"/>
                                                                    <w:bottom w:val="none" w:sz="0" w:space="0" w:color="auto"/>
                                                                    <w:right w:val="none" w:sz="0" w:space="0" w:color="auto"/>
                                                                  </w:divBdr>
                                                                </w:div>
                                                                <w:div w:id="4206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9782">
                                              <w:marLeft w:val="0"/>
                                              <w:marRight w:val="0"/>
                                              <w:marTop w:val="0"/>
                                              <w:marBottom w:val="0"/>
                                              <w:divBdr>
                                                <w:top w:val="none" w:sz="0" w:space="0" w:color="auto"/>
                                                <w:left w:val="none" w:sz="0" w:space="0" w:color="auto"/>
                                                <w:bottom w:val="none" w:sz="0" w:space="0" w:color="auto"/>
                                                <w:right w:val="none" w:sz="0" w:space="0" w:color="auto"/>
                                              </w:divBdr>
                                              <w:divsChild>
                                                <w:div w:id="589509836">
                                                  <w:marLeft w:val="0"/>
                                                  <w:marRight w:val="0"/>
                                                  <w:marTop w:val="0"/>
                                                  <w:marBottom w:val="0"/>
                                                  <w:divBdr>
                                                    <w:top w:val="none" w:sz="0" w:space="0" w:color="auto"/>
                                                    <w:left w:val="none" w:sz="0" w:space="0" w:color="auto"/>
                                                    <w:bottom w:val="none" w:sz="0" w:space="0" w:color="auto"/>
                                                    <w:right w:val="none" w:sz="0" w:space="0" w:color="auto"/>
                                                  </w:divBdr>
                                                  <w:divsChild>
                                                    <w:div w:id="1317341819">
                                                      <w:marLeft w:val="0"/>
                                                      <w:marRight w:val="0"/>
                                                      <w:marTop w:val="0"/>
                                                      <w:marBottom w:val="0"/>
                                                      <w:divBdr>
                                                        <w:top w:val="none" w:sz="0" w:space="0" w:color="auto"/>
                                                        <w:left w:val="none" w:sz="0" w:space="0" w:color="auto"/>
                                                        <w:bottom w:val="none" w:sz="0" w:space="0" w:color="auto"/>
                                                        <w:right w:val="none" w:sz="0" w:space="0" w:color="auto"/>
                                                      </w:divBdr>
                                                      <w:divsChild>
                                                        <w:div w:id="203103099">
                                                          <w:marLeft w:val="0"/>
                                                          <w:marRight w:val="0"/>
                                                          <w:marTop w:val="0"/>
                                                          <w:marBottom w:val="0"/>
                                                          <w:divBdr>
                                                            <w:top w:val="none" w:sz="0" w:space="0" w:color="auto"/>
                                                            <w:left w:val="none" w:sz="0" w:space="0" w:color="auto"/>
                                                            <w:bottom w:val="none" w:sz="0" w:space="0" w:color="auto"/>
                                                            <w:right w:val="none" w:sz="0" w:space="0" w:color="auto"/>
                                                          </w:divBdr>
                                                          <w:divsChild>
                                                            <w:div w:id="698972956">
                                                              <w:marLeft w:val="0"/>
                                                              <w:marRight w:val="0"/>
                                                              <w:marTop w:val="0"/>
                                                              <w:marBottom w:val="0"/>
                                                              <w:divBdr>
                                                                <w:top w:val="none" w:sz="0" w:space="0" w:color="auto"/>
                                                                <w:left w:val="none" w:sz="0" w:space="0" w:color="auto"/>
                                                                <w:bottom w:val="none" w:sz="0" w:space="0" w:color="auto"/>
                                                                <w:right w:val="none" w:sz="0" w:space="0" w:color="auto"/>
                                                              </w:divBdr>
                                                              <w:divsChild>
                                                                <w:div w:id="12804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230848">
                                              <w:marLeft w:val="0"/>
                                              <w:marRight w:val="0"/>
                                              <w:marTop w:val="0"/>
                                              <w:marBottom w:val="0"/>
                                              <w:divBdr>
                                                <w:top w:val="none" w:sz="0" w:space="0" w:color="auto"/>
                                                <w:left w:val="none" w:sz="0" w:space="0" w:color="auto"/>
                                                <w:bottom w:val="none" w:sz="0" w:space="0" w:color="auto"/>
                                                <w:right w:val="none" w:sz="0" w:space="0" w:color="auto"/>
                                              </w:divBdr>
                                              <w:divsChild>
                                                <w:div w:id="547254915">
                                                  <w:marLeft w:val="0"/>
                                                  <w:marRight w:val="0"/>
                                                  <w:marTop w:val="0"/>
                                                  <w:marBottom w:val="0"/>
                                                  <w:divBdr>
                                                    <w:top w:val="none" w:sz="0" w:space="0" w:color="auto"/>
                                                    <w:left w:val="none" w:sz="0" w:space="0" w:color="auto"/>
                                                    <w:bottom w:val="none" w:sz="0" w:space="0" w:color="auto"/>
                                                    <w:right w:val="none" w:sz="0" w:space="0" w:color="auto"/>
                                                  </w:divBdr>
                                                  <w:divsChild>
                                                    <w:div w:id="1401052254">
                                                      <w:marLeft w:val="0"/>
                                                      <w:marRight w:val="0"/>
                                                      <w:marTop w:val="0"/>
                                                      <w:marBottom w:val="0"/>
                                                      <w:divBdr>
                                                        <w:top w:val="none" w:sz="0" w:space="0" w:color="auto"/>
                                                        <w:left w:val="none" w:sz="0" w:space="0" w:color="auto"/>
                                                        <w:bottom w:val="none" w:sz="0" w:space="0" w:color="auto"/>
                                                        <w:right w:val="none" w:sz="0" w:space="0" w:color="auto"/>
                                                      </w:divBdr>
                                                      <w:divsChild>
                                                        <w:div w:id="119688129">
                                                          <w:marLeft w:val="0"/>
                                                          <w:marRight w:val="0"/>
                                                          <w:marTop w:val="0"/>
                                                          <w:marBottom w:val="0"/>
                                                          <w:divBdr>
                                                            <w:top w:val="none" w:sz="0" w:space="0" w:color="auto"/>
                                                            <w:left w:val="none" w:sz="0" w:space="0" w:color="auto"/>
                                                            <w:bottom w:val="none" w:sz="0" w:space="0" w:color="auto"/>
                                                            <w:right w:val="none" w:sz="0" w:space="0" w:color="auto"/>
                                                          </w:divBdr>
                                                          <w:divsChild>
                                                            <w:div w:id="322053012">
                                                              <w:marLeft w:val="0"/>
                                                              <w:marRight w:val="0"/>
                                                              <w:marTop w:val="0"/>
                                                              <w:marBottom w:val="0"/>
                                                              <w:divBdr>
                                                                <w:top w:val="none" w:sz="0" w:space="0" w:color="auto"/>
                                                                <w:left w:val="none" w:sz="0" w:space="0" w:color="auto"/>
                                                                <w:bottom w:val="none" w:sz="0" w:space="0" w:color="auto"/>
                                                                <w:right w:val="none" w:sz="0" w:space="0" w:color="auto"/>
                                                              </w:divBdr>
                                                              <w:divsChild>
                                                                <w:div w:id="880946298">
                                                                  <w:marLeft w:val="0"/>
                                                                  <w:marRight w:val="0"/>
                                                                  <w:marTop w:val="0"/>
                                                                  <w:marBottom w:val="0"/>
                                                                  <w:divBdr>
                                                                    <w:top w:val="none" w:sz="0" w:space="0" w:color="auto"/>
                                                                    <w:left w:val="none" w:sz="0" w:space="0" w:color="auto"/>
                                                                    <w:bottom w:val="none" w:sz="0" w:space="0" w:color="auto"/>
                                                                    <w:right w:val="none" w:sz="0" w:space="0" w:color="auto"/>
                                                                  </w:divBdr>
                                                                </w:div>
                                                                <w:div w:id="1599942231">
                                                                  <w:marLeft w:val="0"/>
                                                                  <w:marRight w:val="0"/>
                                                                  <w:marTop w:val="0"/>
                                                                  <w:marBottom w:val="0"/>
                                                                  <w:divBdr>
                                                                    <w:top w:val="none" w:sz="0" w:space="0" w:color="auto"/>
                                                                    <w:left w:val="none" w:sz="0" w:space="0" w:color="auto"/>
                                                                    <w:bottom w:val="none" w:sz="0" w:space="0" w:color="auto"/>
                                                                    <w:right w:val="none" w:sz="0" w:space="0" w:color="auto"/>
                                                                  </w:divBdr>
                                                                </w:div>
                                                                <w:div w:id="1667317822">
                                                                  <w:marLeft w:val="0"/>
                                                                  <w:marRight w:val="0"/>
                                                                  <w:marTop w:val="0"/>
                                                                  <w:marBottom w:val="0"/>
                                                                  <w:divBdr>
                                                                    <w:top w:val="none" w:sz="0" w:space="0" w:color="auto"/>
                                                                    <w:left w:val="none" w:sz="0" w:space="0" w:color="auto"/>
                                                                    <w:bottom w:val="none" w:sz="0" w:space="0" w:color="auto"/>
                                                                    <w:right w:val="none" w:sz="0" w:space="0" w:color="auto"/>
                                                                  </w:divBdr>
                                                                </w:div>
                                                                <w:div w:id="744764809">
                                                                  <w:marLeft w:val="0"/>
                                                                  <w:marRight w:val="0"/>
                                                                  <w:marTop w:val="0"/>
                                                                  <w:marBottom w:val="0"/>
                                                                  <w:divBdr>
                                                                    <w:top w:val="none" w:sz="0" w:space="0" w:color="auto"/>
                                                                    <w:left w:val="none" w:sz="0" w:space="0" w:color="auto"/>
                                                                    <w:bottom w:val="none" w:sz="0" w:space="0" w:color="auto"/>
                                                                    <w:right w:val="none" w:sz="0" w:space="0" w:color="auto"/>
                                                                  </w:divBdr>
                                                                </w:div>
                                                                <w:div w:id="1893032826">
                                                                  <w:marLeft w:val="0"/>
                                                                  <w:marRight w:val="0"/>
                                                                  <w:marTop w:val="0"/>
                                                                  <w:marBottom w:val="0"/>
                                                                  <w:divBdr>
                                                                    <w:top w:val="none" w:sz="0" w:space="0" w:color="auto"/>
                                                                    <w:left w:val="none" w:sz="0" w:space="0" w:color="auto"/>
                                                                    <w:bottom w:val="none" w:sz="0" w:space="0" w:color="auto"/>
                                                                    <w:right w:val="none" w:sz="0" w:space="0" w:color="auto"/>
                                                                  </w:divBdr>
                                                                </w:div>
                                                                <w:div w:id="1626037804">
                                                                  <w:marLeft w:val="0"/>
                                                                  <w:marRight w:val="0"/>
                                                                  <w:marTop w:val="0"/>
                                                                  <w:marBottom w:val="0"/>
                                                                  <w:divBdr>
                                                                    <w:top w:val="none" w:sz="0" w:space="0" w:color="auto"/>
                                                                    <w:left w:val="none" w:sz="0" w:space="0" w:color="auto"/>
                                                                    <w:bottom w:val="none" w:sz="0" w:space="0" w:color="auto"/>
                                                                    <w:right w:val="none" w:sz="0" w:space="0" w:color="auto"/>
                                                                  </w:divBdr>
                                                                </w:div>
                                                                <w:div w:id="1735927229">
                                                                  <w:marLeft w:val="0"/>
                                                                  <w:marRight w:val="0"/>
                                                                  <w:marTop w:val="0"/>
                                                                  <w:marBottom w:val="0"/>
                                                                  <w:divBdr>
                                                                    <w:top w:val="none" w:sz="0" w:space="0" w:color="auto"/>
                                                                    <w:left w:val="none" w:sz="0" w:space="0" w:color="auto"/>
                                                                    <w:bottom w:val="none" w:sz="0" w:space="0" w:color="auto"/>
                                                                    <w:right w:val="none" w:sz="0" w:space="0" w:color="auto"/>
                                                                  </w:divBdr>
                                                                </w:div>
                                                                <w:div w:id="1387098582">
                                                                  <w:marLeft w:val="0"/>
                                                                  <w:marRight w:val="0"/>
                                                                  <w:marTop w:val="0"/>
                                                                  <w:marBottom w:val="0"/>
                                                                  <w:divBdr>
                                                                    <w:top w:val="none" w:sz="0" w:space="0" w:color="auto"/>
                                                                    <w:left w:val="none" w:sz="0" w:space="0" w:color="auto"/>
                                                                    <w:bottom w:val="none" w:sz="0" w:space="0" w:color="auto"/>
                                                                    <w:right w:val="none" w:sz="0" w:space="0" w:color="auto"/>
                                                                  </w:divBdr>
                                                                </w:div>
                                                                <w:div w:id="948699967">
                                                                  <w:marLeft w:val="0"/>
                                                                  <w:marRight w:val="0"/>
                                                                  <w:marTop w:val="0"/>
                                                                  <w:marBottom w:val="0"/>
                                                                  <w:divBdr>
                                                                    <w:top w:val="none" w:sz="0" w:space="0" w:color="auto"/>
                                                                    <w:left w:val="none" w:sz="0" w:space="0" w:color="auto"/>
                                                                    <w:bottom w:val="none" w:sz="0" w:space="0" w:color="auto"/>
                                                                    <w:right w:val="none" w:sz="0" w:space="0" w:color="auto"/>
                                                                  </w:divBdr>
                                                                </w:div>
                                                                <w:div w:id="583414666">
                                                                  <w:marLeft w:val="0"/>
                                                                  <w:marRight w:val="0"/>
                                                                  <w:marTop w:val="0"/>
                                                                  <w:marBottom w:val="0"/>
                                                                  <w:divBdr>
                                                                    <w:top w:val="none" w:sz="0" w:space="0" w:color="auto"/>
                                                                    <w:left w:val="none" w:sz="0" w:space="0" w:color="auto"/>
                                                                    <w:bottom w:val="none" w:sz="0" w:space="0" w:color="auto"/>
                                                                    <w:right w:val="none" w:sz="0" w:space="0" w:color="auto"/>
                                                                  </w:divBdr>
                                                                </w:div>
                                                                <w:div w:id="1438331369">
                                                                  <w:marLeft w:val="0"/>
                                                                  <w:marRight w:val="0"/>
                                                                  <w:marTop w:val="0"/>
                                                                  <w:marBottom w:val="0"/>
                                                                  <w:divBdr>
                                                                    <w:top w:val="none" w:sz="0" w:space="0" w:color="auto"/>
                                                                    <w:left w:val="none" w:sz="0" w:space="0" w:color="auto"/>
                                                                    <w:bottom w:val="none" w:sz="0" w:space="0" w:color="auto"/>
                                                                    <w:right w:val="none" w:sz="0" w:space="0" w:color="auto"/>
                                                                  </w:divBdr>
                                                                </w:div>
                                                                <w:div w:id="1254388628">
                                                                  <w:marLeft w:val="0"/>
                                                                  <w:marRight w:val="0"/>
                                                                  <w:marTop w:val="0"/>
                                                                  <w:marBottom w:val="0"/>
                                                                  <w:divBdr>
                                                                    <w:top w:val="none" w:sz="0" w:space="0" w:color="auto"/>
                                                                    <w:left w:val="none" w:sz="0" w:space="0" w:color="auto"/>
                                                                    <w:bottom w:val="none" w:sz="0" w:space="0" w:color="auto"/>
                                                                    <w:right w:val="none" w:sz="0" w:space="0" w:color="auto"/>
                                                                  </w:divBdr>
                                                                </w:div>
                                                                <w:div w:id="480271794">
                                                                  <w:marLeft w:val="0"/>
                                                                  <w:marRight w:val="0"/>
                                                                  <w:marTop w:val="0"/>
                                                                  <w:marBottom w:val="0"/>
                                                                  <w:divBdr>
                                                                    <w:top w:val="none" w:sz="0" w:space="0" w:color="auto"/>
                                                                    <w:left w:val="none" w:sz="0" w:space="0" w:color="auto"/>
                                                                    <w:bottom w:val="none" w:sz="0" w:space="0" w:color="auto"/>
                                                                    <w:right w:val="none" w:sz="0" w:space="0" w:color="auto"/>
                                                                  </w:divBdr>
                                                                </w:div>
                                                                <w:div w:id="628820862">
                                                                  <w:marLeft w:val="0"/>
                                                                  <w:marRight w:val="0"/>
                                                                  <w:marTop w:val="0"/>
                                                                  <w:marBottom w:val="0"/>
                                                                  <w:divBdr>
                                                                    <w:top w:val="none" w:sz="0" w:space="0" w:color="auto"/>
                                                                    <w:left w:val="none" w:sz="0" w:space="0" w:color="auto"/>
                                                                    <w:bottom w:val="none" w:sz="0" w:space="0" w:color="auto"/>
                                                                    <w:right w:val="none" w:sz="0" w:space="0" w:color="auto"/>
                                                                  </w:divBdr>
                                                                </w:div>
                                                                <w:div w:id="16544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1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0346">
                                  <w:marLeft w:val="0"/>
                                  <w:marRight w:val="0"/>
                                  <w:marTop w:val="0"/>
                                  <w:marBottom w:val="0"/>
                                  <w:divBdr>
                                    <w:top w:val="none" w:sz="0" w:space="0" w:color="auto"/>
                                    <w:left w:val="none" w:sz="0" w:space="0" w:color="auto"/>
                                    <w:bottom w:val="none" w:sz="0" w:space="0" w:color="auto"/>
                                    <w:right w:val="none" w:sz="0" w:space="0" w:color="auto"/>
                                  </w:divBdr>
                                  <w:divsChild>
                                    <w:div w:id="929196302">
                                      <w:marLeft w:val="0"/>
                                      <w:marRight w:val="0"/>
                                      <w:marTop w:val="0"/>
                                      <w:marBottom w:val="0"/>
                                      <w:divBdr>
                                        <w:top w:val="none" w:sz="0" w:space="0" w:color="auto"/>
                                        <w:left w:val="none" w:sz="0" w:space="0" w:color="auto"/>
                                        <w:bottom w:val="none" w:sz="0" w:space="0" w:color="auto"/>
                                        <w:right w:val="none" w:sz="0" w:space="0" w:color="auto"/>
                                      </w:divBdr>
                                    </w:div>
                                    <w:div w:id="1372612737">
                                      <w:marLeft w:val="0"/>
                                      <w:marRight w:val="0"/>
                                      <w:marTop w:val="0"/>
                                      <w:marBottom w:val="0"/>
                                      <w:divBdr>
                                        <w:top w:val="none" w:sz="0" w:space="0" w:color="auto"/>
                                        <w:left w:val="none" w:sz="0" w:space="0" w:color="auto"/>
                                        <w:bottom w:val="none" w:sz="0" w:space="0" w:color="auto"/>
                                        <w:right w:val="none" w:sz="0" w:space="0" w:color="auto"/>
                                      </w:divBdr>
                                      <w:divsChild>
                                        <w:div w:id="1542982251">
                                          <w:marLeft w:val="0"/>
                                          <w:marRight w:val="0"/>
                                          <w:marTop w:val="0"/>
                                          <w:marBottom w:val="0"/>
                                          <w:divBdr>
                                            <w:top w:val="none" w:sz="0" w:space="0" w:color="auto"/>
                                            <w:left w:val="none" w:sz="0" w:space="0" w:color="auto"/>
                                            <w:bottom w:val="none" w:sz="0" w:space="0" w:color="auto"/>
                                            <w:right w:val="none" w:sz="0" w:space="0" w:color="auto"/>
                                          </w:divBdr>
                                        </w:div>
                                        <w:div w:id="8992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7085">
                                  <w:marLeft w:val="0"/>
                                  <w:marRight w:val="0"/>
                                  <w:marTop w:val="0"/>
                                  <w:marBottom w:val="0"/>
                                  <w:divBdr>
                                    <w:top w:val="none" w:sz="0" w:space="0" w:color="auto"/>
                                    <w:left w:val="none" w:sz="0" w:space="0" w:color="auto"/>
                                    <w:bottom w:val="none" w:sz="0" w:space="0" w:color="auto"/>
                                    <w:right w:val="none" w:sz="0" w:space="0" w:color="auto"/>
                                  </w:divBdr>
                                  <w:divsChild>
                                    <w:div w:id="1650863592">
                                      <w:marLeft w:val="0"/>
                                      <w:marRight w:val="0"/>
                                      <w:marTop w:val="0"/>
                                      <w:marBottom w:val="0"/>
                                      <w:divBdr>
                                        <w:top w:val="none" w:sz="0" w:space="0" w:color="auto"/>
                                        <w:left w:val="none" w:sz="0" w:space="0" w:color="auto"/>
                                        <w:bottom w:val="none" w:sz="0" w:space="0" w:color="auto"/>
                                        <w:right w:val="none" w:sz="0" w:space="0" w:color="auto"/>
                                      </w:divBdr>
                                    </w:div>
                                    <w:div w:id="1846894680">
                                      <w:marLeft w:val="0"/>
                                      <w:marRight w:val="0"/>
                                      <w:marTop w:val="0"/>
                                      <w:marBottom w:val="0"/>
                                      <w:divBdr>
                                        <w:top w:val="none" w:sz="0" w:space="0" w:color="auto"/>
                                        <w:left w:val="none" w:sz="0" w:space="0" w:color="auto"/>
                                        <w:bottom w:val="none" w:sz="0" w:space="0" w:color="auto"/>
                                        <w:right w:val="none" w:sz="0" w:space="0" w:color="auto"/>
                                      </w:divBdr>
                                      <w:divsChild>
                                        <w:div w:id="1123816009">
                                          <w:marLeft w:val="0"/>
                                          <w:marRight w:val="0"/>
                                          <w:marTop w:val="0"/>
                                          <w:marBottom w:val="0"/>
                                          <w:divBdr>
                                            <w:top w:val="none" w:sz="0" w:space="0" w:color="auto"/>
                                            <w:left w:val="none" w:sz="0" w:space="0" w:color="auto"/>
                                            <w:bottom w:val="none" w:sz="0" w:space="0" w:color="auto"/>
                                            <w:right w:val="none" w:sz="0" w:space="0" w:color="auto"/>
                                          </w:divBdr>
                                        </w:div>
                                        <w:div w:id="1869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713">
                                  <w:marLeft w:val="0"/>
                                  <w:marRight w:val="0"/>
                                  <w:marTop w:val="0"/>
                                  <w:marBottom w:val="0"/>
                                  <w:divBdr>
                                    <w:top w:val="none" w:sz="0" w:space="0" w:color="auto"/>
                                    <w:left w:val="none" w:sz="0" w:space="0" w:color="auto"/>
                                    <w:bottom w:val="none" w:sz="0" w:space="0" w:color="auto"/>
                                    <w:right w:val="none" w:sz="0" w:space="0" w:color="auto"/>
                                  </w:divBdr>
                                  <w:divsChild>
                                    <w:div w:id="890463102">
                                      <w:marLeft w:val="0"/>
                                      <w:marRight w:val="0"/>
                                      <w:marTop w:val="0"/>
                                      <w:marBottom w:val="0"/>
                                      <w:divBdr>
                                        <w:top w:val="none" w:sz="0" w:space="0" w:color="auto"/>
                                        <w:left w:val="none" w:sz="0" w:space="0" w:color="auto"/>
                                        <w:bottom w:val="none" w:sz="0" w:space="0" w:color="auto"/>
                                        <w:right w:val="none" w:sz="0" w:space="0" w:color="auto"/>
                                      </w:divBdr>
                                    </w:div>
                                    <w:div w:id="1799453372">
                                      <w:marLeft w:val="0"/>
                                      <w:marRight w:val="0"/>
                                      <w:marTop w:val="0"/>
                                      <w:marBottom w:val="0"/>
                                      <w:divBdr>
                                        <w:top w:val="none" w:sz="0" w:space="0" w:color="auto"/>
                                        <w:left w:val="none" w:sz="0" w:space="0" w:color="auto"/>
                                        <w:bottom w:val="none" w:sz="0" w:space="0" w:color="auto"/>
                                        <w:right w:val="none" w:sz="0" w:space="0" w:color="auto"/>
                                      </w:divBdr>
                                      <w:divsChild>
                                        <w:div w:id="2103452257">
                                          <w:marLeft w:val="0"/>
                                          <w:marRight w:val="0"/>
                                          <w:marTop w:val="0"/>
                                          <w:marBottom w:val="0"/>
                                          <w:divBdr>
                                            <w:top w:val="none" w:sz="0" w:space="0" w:color="auto"/>
                                            <w:left w:val="none" w:sz="0" w:space="0" w:color="auto"/>
                                            <w:bottom w:val="none" w:sz="0" w:space="0" w:color="auto"/>
                                            <w:right w:val="none" w:sz="0" w:space="0" w:color="auto"/>
                                          </w:divBdr>
                                        </w:div>
                                        <w:div w:id="20411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48790">
                                  <w:marLeft w:val="0"/>
                                  <w:marRight w:val="0"/>
                                  <w:marTop w:val="0"/>
                                  <w:marBottom w:val="0"/>
                                  <w:divBdr>
                                    <w:top w:val="none" w:sz="0" w:space="0" w:color="auto"/>
                                    <w:left w:val="none" w:sz="0" w:space="0" w:color="auto"/>
                                    <w:bottom w:val="none" w:sz="0" w:space="0" w:color="auto"/>
                                    <w:right w:val="none" w:sz="0" w:space="0" w:color="auto"/>
                                  </w:divBdr>
                                  <w:divsChild>
                                    <w:div w:id="1314522629">
                                      <w:marLeft w:val="0"/>
                                      <w:marRight w:val="0"/>
                                      <w:marTop w:val="0"/>
                                      <w:marBottom w:val="0"/>
                                      <w:divBdr>
                                        <w:top w:val="none" w:sz="0" w:space="0" w:color="auto"/>
                                        <w:left w:val="none" w:sz="0" w:space="0" w:color="auto"/>
                                        <w:bottom w:val="none" w:sz="0" w:space="0" w:color="auto"/>
                                        <w:right w:val="none" w:sz="0" w:space="0" w:color="auto"/>
                                      </w:divBdr>
                                    </w:div>
                                    <w:div w:id="2131583524">
                                      <w:marLeft w:val="0"/>
                                      <w:marRight w:val="0"/>
                                      <w:marTop w:val="0"/>
                                      <w:marBottom w:val="0"/>
                                      <w:divBdr>
                                        <w:top w:val="none" w:sz="0" w:space="0" w:color="auto"/>
                                        <w:left w:val="none" w:sz="0" w:space="0" w:color="auto"/>
                                        <w:bottom w:val="none" w:sz="0" w:space="0" w:color="auto"/>
                                        <w:right w:val="none" w:sz="0" w:space="0" w:color="auto"/>
                                      </w:divBdr>
                                      <w:divsChild>
                                        <w:div w:id="2143226629">
                                          <w:marLeft w:val="0"/>
                                          <w:marRight w:val="0"/>
                                          <w:marTop w:val="0"/>
                                          <w:marBottom w:val="0"/>
                                          <w:divBdr>
                                            <w:top w:val="none" w:sz="0" w:space="0" w:color="auto"/>
                                            <w:left w:val="none" w:sz="0" w:space="0" w:color="auto"/>
                                            <w:bottom w:val="none" w:sz="0" w:space="0" w:color="auto"/>
                                            <w:right w:val="none" w:sz="0" w:space="0" w:color="auto"/>
                                          </w:divBdr>
                                        </w:div>
                                        <w:div w:id="1434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5968">
                                  <w:marLeft w:val="0"/>
                                  <w:marRight w:val="0"/>
                                  <w:marTop w:val="0"/>
                                  <w:marBottom w:val="0"/>
                                  <w:divBdr>
                                    <w:top w:val="none" w:sz="0" w:space="0" w:color="auto"/>
                                    <w:left w:val="none" w:sz="0" w:space="0" w:color="auto"/>
                                    <w:bottom w:val="none" w:sz="0" w:space="0" w:color="auto"/>
                                    <w:right w:val="none" w:sz="0" w:space="0" w:color="auto"/>
                                  </w:divBdr>
                                  <w:divsChild>
                                    <w:div w:id="1778593983">
                                      <w:marLeft w:val="0"/>
                                      <w:marRight w:val="0"/>
                                      <w:marTop w:val="0"/>
                                      <w:marBottom w:val="0"/>
                                      <w:divBdr>
                                        <w:top w:val="none" w:sz="0" w:space="0" w:color="auto"/>
                                        <w:left w:val="none" w:sz="0" w:space="0" w:color="auto"/>
                                        <w:bottom w:val="none" w:sz="0" w:space="0" w:color="auto"/>
                                        <w:right w:val="none" w:sz="0" w:space="0" w:color="auto"/>
                                      </w:divBdr>
                                    </w:div>
                                    <w:div w:id="1911384487">
                                      <w:marLeft w:val="0"/>
                                      <w:marRight w:val="0"/>
                                      <w:marTop w:val="0"/>
                                      <w:marBottom w:val="0"/>
                                      <w:divBdr>
                                        <w:top w:val="none" w:sz="0" w:space="0" w:color="auto"/>
                                        <w:left w:val="none" w:sz="0" w:space="0" w:color="auto"/>
                                        <w:bottom w:val="none" w:sz="0" w:space="0" w:color="auto"/>
                                        <w:right w:val="none" w:sz="0" w:space="0" w:color="auto"/>
                                      </w:divBdr>
                                      <w:divsChild>
                                        <w:div w:id="512378814">
                                          <w:marLeft w:val="0"/>
                                          <w:marRight w:val="0"/>
                                          <w:marTop w:val="0"/>
                                          <w:marBottom w:val="0"/>
                                          <w:divBdr>
                                            <w:top w:val="none" w:sz="0" w:space="0" w:color="auto"/>
                                            <w:left w:val="none" w:sz="0" w:space="0" w:color="auto"/>
                                            <w:bottom w:val="none" w:sz="0" w:space="0" w:color="auto"/>
                                            <w:right w:val="none" w:sz="0" w:space="0" w:color="auto"/>
                                          </w:divBdr>
                                        </w:div>
                                        <w:div w:id="18457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6063">
                                  <w:marLeft w:val="0"/>
                                  <w:marRight w:val="0"/>
                                  <w:marTop w:val="0"/>
                                  <w:marBottom w:val="0"/>
                                  <w:divBdr>
                                    <w:top w:val="none" w:sz="0" w:space="0" w:color="auto"/>
                                    <w:left w:val="none" w:sz="0" w:space="0" w:color="auto"/>
                                    <w:bottom w:val="none" w:sz="0" w:space="0" w:color="auto"/>
                                    <w:right w:val="none" w:sz="0" w:space="0" w:color="auto"/>
                                  </w:divBdr>
                                  <w:divsChild>
                                    <w:div w:id="2026469003">
                                      <w:marLeft w:val="0"/>
                                      <w:marRight w:val="0"/>
                                      <w:marTop w:val="0"/>
                                      <w:marBottom w:val="0"/>
                                      <w:divBdr>
                                        <w:top w:val="none" w:sz="0" w:space="0" w:color="auto"/>
                                        <w:left w:val="none" w:sz="0" w:space="0" w:color="auto"/>
                                        <w:bottom w:val="none" w:sz="0" w:space="0" w:color="auto"/>
                                        <w:right w:val="none" w:sz="0" w:space="0" w:color="auto"/>
                                      </w:divBdr>
                                    </w:div>
                                    <w:div w:id="720709703">
                                      <w:marLeft w:val="0"/>
                                      <w:marRight w:val="0"/>
                                      <w:marTop w:val="0"/>
                                      <w:marBottom w:val="0"/>
                                      <w:divBdr>
                                        <w:top w:val="none" w:sz="0" w:space="0" w:color="auto"/>
                                        <w:left w:val="none" w:sz="0" w:space="0" w:color="auto"/>
                                        <w:bottom w:val="none" w:sz="0" w:space="0" w:color="auto"/>
                                        <w:right w:val="none" w:sz="0" w:space="0" w:color="auto"/>
                                      </w:divBdr>
                                      <w:divsChild>
                                        <w:div w:id="1281767071">
                                          <w:marLeft w:val="0"/>
                                          <w:marRight w:val="0"/>
                                          <w:marTop w:val="0"/>
                                          <w:marBottom w:val="0"/>
                                          <w:divBdr>
                                            <w:top w:val="none" w:sz="0" w:space="0" w:color="auto"/>
                                            <w:left w:val="none" w:sz="0" w:space="0" w:color="auto"/>
                                            <w:bottom w:val="none" w:sz="0" w:space="0" w:color="auto"/>
                                            <w:right w:val="none" w:sz="0" w:space="0" w:color="auto"/>
                                          </w:divBdr>
                                        </w:div>
                                        <w:div w:id="2813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4531">
                                  <w:marLeft w:val="0"/>
                                  <w:marRight w:val="0"/>
                                  <w:marTop w:val="0"/>
                                  <w:marBottom w:val="0"/>
                                  <w:divBdr>
                                    <w:top w:val="none" w:sz="0" w:space="0" w:color="auto"/>
                                    <w:left w:val="none" w:sz="0" w:space="0" w:color="auto"/>
                                    <w:bottom w:val="none" w:sz="0" w:space="0" w:color="auto"/>
                                    <w:right w:val="none" w:sz="0" w:space="0" w:color="auto"/>
                                  </w:divBdr>
                                  <w:divsChild>
                                    <w:div w:id="1643347915">
                                      <w:marLeft w:val="0"/>
                                      <w:marRight w:val="0"/>
                                      <w:marTop w:val="0"/>
                                      <w:marBottom w:val="0"/>
                                      <w:divBdr>
                                        <w:top w:val="none" w:sz="0" w:space="0" w:color="auto"/>
                                        <w:left w:val="none" w:sz="0" w:space="0" w:color="auto"/>
                                        <w:bottom w:val="none" w:sz="0" w:space="0" w:color="auto"/>
                                        <w:right w:val="none" w:sz="0" w:space="0" w:color="auto"/>
                                      </w:divBdr>
                                    </w:div>
                                    <w:div w:id="1242131944">
                                      <w:marLeft w:val="0"/>
                                      <w:marRight w:val="0"/>
                                      <w:marTop w:val="0"/>
                                      <w:marBottom w:val="0"/>
                                      <w:divBdr>
                                        <w:top w:val="none" w:sz="0" w:space="0" w:color="auto"/>
                                        <w:left w:val="none" w:sz="0" w:space="0" w:color="auto"/>
                                        <w:bottom w:val="none" w:sz="0" w:space="0" w:color="auto"/>
                                        <w:right w:val="none" w:sz="0" w:space="0" w:color="auto"/>
                                      </w:divBdr>
                                      <w:divsChild>
                                        <w:div w:id="867791724">
                                          <w:marLeft w:val="0"/>
                                          <w:marRight w:val="0"/>
                                          <w:marTop w:val="0"/>
                                          <w:marBottom w:val="0"/>
                                          <w:divBdr>
                                            <w:top w:val="none" w:sz="0" w:space="0" w:color="auto"/>
                                            <w:left w:val="none" w:sz="0" w:space="0" w:color="auto"/>
                                            <w:bottom w:val="none" w:sz="0" w:space="0" w:color="auto"/>
                                            <w:right w:val="none" w:sz="0" w:space="0" w:color="auto"/>
                                          </w:divBdr>
                                        </w:div>
                                        <w:div w:id="5456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8868">
                                  <w:marLeft w:val="0"/>
                                  <w:marRight w:val="0"/>
                                  <w:marTop w:val="0"/>
                                  <w:marBottom w:val="0"/>
                                  <w:divBdr>
                                    <w:top w:val="none" w:sz="0" w:space="0" w:color="auto"/>
                                    <w:left w:val="none" w:sz="0" w:space="0" w:color="auto"/>
                                    <w:bottom w:val="none" w:sz="0" w:space="0" w:color="auto"/>
                                    <w:right w:val="none" w:sz="0" w:space="0" w:color="auto"/>
                                  </w:divBdr>
                                  <w:divsChild>
                                    <w:div w:id="1632206368">
                                      <w:marLeft w:val="0"/>
                                      <w:marRight w:val="0"/>
                                      <w:marTop w:val="0"/>
                                      <w:marBottom w:val="0"/>
                                      <w:divBdr>
                                        <w:top w:val="none" w:sz="0" w:space="0" w:color="auto"/>
                                        <w:left w:val="none" w:sz="0" w:space="0" w:color="auto"/>
                                        <w:bottom w:val="none" w:sz="0" w:space="0" w:color="auto"/>
                                        <w:right w:val="none" w:sz="0" w:space="0" w:color="auto"/>
                                      </w:divBdr>
                                    </w:div>
                                    <w:div w:id="2077513642">
                                      <w:marLeft w:val="0"/>
                                      <w:marRight w:val="0"/>
                                      <w:marTop w:val="0"/>
                                      <w:marBottom w:val="0"/>
                                      <w:divBdr>
                                        <w:top w:val="none" w:sz="0" w:space="0" w:color="auto"/>
                                        <w:left w:val="none" w:sz="0" w:space="0" w:color="auto"/>
                                        <w:bottom w:val="none" w:sz="0" w:space="0" w:color="auto"/>
                                        <w:right w:val="none" w:sz="0" w:space="0" w:color="auto"/>
                                      </w:divBdr>
                                      <w:divsChild>
                                        <w:div w:id="786041449">
                                          <w:marLeft w:val="0"/>
                                          <w:marRight w:val="0"/>
                                          <w:marTop w:val="0"/>
                                          <w:marBottom w:val="0"/>
                                          <w:divBdr>
                                            <w:top w:val="none" w:sz="0" w:space="0" w:color="auto"/>
                                            <w:left w:val="none" w:sz="0" w:space="0" w:color="auto"/>
                                            <w:bottom w:val="none" w:sz="0" w:space="0" w:color="auto"/>
                                            <w:right w:val="none" w:sz="0" w:space="0" w:color="auto"/>
                                          </w:divBdr>
                                        </w:div>
                                        <w:div w:id="16929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1094">
                                  <w:marLeft w:val="0"/>
                                  <w:marRight w:val="0"/>
                                  <w:marTop w:val="0"/>
                                  <w:marBottom w:val="0"/>
                                  <w:divBdr>
                                    <w:top w:val="none" w:sz="0" w:space="0" w:color="auto"/>
                                    <w:left w:val="none" w:sz="0" w:space="0" w:color="auto"/>
                                    <w:bottom w:val="none" w:sz="0" w:space="0" w:color="auto"/>
                                    <w:right w:val="none" w:sz="0" w:space="0" w:color="auto"/>
                                  </w:divBdr>
                                  <w:divsChild>
                                    <w:div w:id="276259431">
                                      <w:marLeft w:val="0"/>
                                      <w:marRight w:val="0"/>
                                      <w:marTop w:val="0"/>
                                      <w:marBottom w:val="0"/>
                                      <w:divBdr>
                                        <w:top w:val="none" w:sz="0" w:space="0" w:color="auto"/>
                                        <w:left w:val="none" w:sz="0" w:space="0" w:color="auto"/>
                                        <w:bottom w:val="none" w:sz="0" w:space="0" w:color="auto"/>
                                        <w:right w:val="none" w:sz="0" w:space="0" w:color="auto"/>
                                      </w:divBdr>
                                    </w:div>
                                    <w:div w:id="2080512496">
                                      <w:marLeft w:val="0"/>
                                      <w:marRight w:val="0"/>
                                      <w:marTop w:val="0"/>
                                      <w:marBottom w:val="0"/>
                                      <w:divBdr>
                                        <w:top w:val="none" w:sz="0" w:space="0" w:color="auto"/>
                                        <w:left w:val="none" w:sz="0" w:space="0" w:color="auto"/>
                                        <w:bottom w:val="none" w:sz="0" w:space="0" w:color="auto"/>
                                        <w:right w:val="none" w:sz="0" w:space="0" w:color="auto"/>
                                      </w:divBdr>
                                      <w:divsChild>
                                        <w:div w:id="588739486">
                                          <w:marLeft w:val="0"/>
                                          <w:marRight w:val="0"/>
                                          <w:marTop w:val="0"/>
                                          <w:marBottom w:val="0"/>
                                          <w:divBdr>
                                            <w:top w:val="none" w:sz="0" w:space="0" w:color="auto"/>
                                            <w:left w:val="none" w:sz="0" w:space="0" w:color="auto"/>
                                            <w:bottom w:val="none" w:sz="0" w:space="0" w:color="auto"/>
                                            <w:right w:val="none" w:sz="0" w:space="0" w:color="auto"/>
                                          </w:divBdr>
                                        </w:div>
                                        <w:div w:id="2689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5743">
                                  <w:marLeft w:val="0"/>
                                  <w:marRight w:val="0"/>
                                  <w:marTop w:val="0"/>
                                  <w:marBottom w:val="0"/>
                                  <w:divBdr>
                                    <w:top w:val="none" w:sz="0" w:space="0" w:color="auto"/>
                                    <w:left w:val="none" w:sz="0" w:space="0" w:color="auto"/>
                                    <w:bottom w:val="none" w:sz="0" w:space="0" w:color="auto"/>
                                    <w:right w:val="none" w:sz="0" w:space="0" w:color="auto"/>
                                  </w:divBdr>
                                  <w:divsChild>
                                    <w:div w:id="1584993442">
                                      <w:marLeft w:val="0"/>
                                      <w:marRight w:val="0"/>
                                      <w:marTop w:val="0"/>
                                      <w:marBottom w:val="0"/>
                                      <w:divBdr>
                                        <w:top w:val="none" w:sz="0" w:space="0" w:color="auto"/>
                                        <w:left w:val="none" w:sz="0" w:space="0" w:color="auto"/>
                                        <w:bottom w:val="none" w:sz="0" w:space="0" w:color="auto"/>
                                        <w:right w:val="none" w:sz="0" w:space="0" w:color="auto"/>
                                      </w:divBdr>
                                    </w:div>
                                    <w:div w:id="1620990440">
                                      <w:marLeft w:val="0"/>
                                      <w:marRight w:val="0"/>
                                      <w:marTop w:val="0"/>
                                      <w:marBottom w:val="0"/>
                                      <w:divBdr>
                                        <w:top w:val="none" w:sz="0" w:space="0" w:color="auto"/>
                                        <w:left w:val="none" w:sz="0" w:space="0" w:color="auto"/>
                                        <w:bottom w:val="none" w:sz="0" w:space="0" w:color="auto"/>
                                        <w:right w:val="none" w:sz="0" w:space="0" w:color="auto"/>
                                      </w:divBdr>
                                      <w:divsChild>
                                        <w:div w:id="531653455">
                                          <w:marLeft w:val="0"/>
                                          <w:marRight w:val="0"/>
                                          <w:marTop w:val="0"/>
                                          <w:marBottom w:val="0"/>
                                          <w:divBdr>
                                            <w:top w:val="none" w:sz="0" w:space="0" w:color="auto"/>
                                            <w:left w:val="none" w:sz="0" w:space="0" w:color="auto"/>
                                            <w:bottom w:val="none" w:sz="0" w:space="0" w:color="auto"/>
                                            <w:right w:val="none" w:sz="0" w:space="0" w:color="auto"/>
                                          </w:divBdr>
                                        </w:div>
                                        <w:div w:id="19133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165">
                                  <w:marLeft w:val="0"/>
                                  <w:marRight w:val="0"/>
                                  <w:marTop w:val="0"/>
                                  <w:marBottom w:val="0"/>
                                  <w:divBdr>
                                    <w:top w:val="none" w:sz="0" w:space="0" w:color="auto"/>
                                    <w:left w:val="none" w:sz="0" w:space="0" w:color="auto"/>
                                    <w:bottom w:val="none" w:sz="0" w:space="0" w:color="auto"/>
                                    <w:right w:val="none" w:sz="0" w:space="0" w:color="auto"/>
                                  </w:divBdr>
                                  <w:divsChild>
                                    <w:div w:id="302781699">
                                      <w:marLeft w:val="0"/>
                                      <w:marRight w:val="0"/>
                                      <w:marTop w:val="0"/>
                                      <w:marBottom w:val="0"/>
                                      <w:divBdr>
                                        <w:top w:val="none" w:sz="0" w:space="0" w:color="auto"/>
                                        <w:left w:val="none" w:sz="0" w:space="0" w:color="auto"/>
                                        <w:bottom w:val="none" w:sz="0" w:space="0" w:color="auto"/>
                                        <w:right w:val="none" w:sz="0" w:space="0" w:color="auto"/>
                                      </w:divBdr>
                                    </w:div>
                                    <w:div w:id="1636331777">
                                      <w:marLeft w:val="0"/>
                                      <w:marRight w:val="0"/>
                                      <w:marTop w:val="0"/>
                                      <w:marBottom w:val="0"/>
                                      <w:divBdr>
                                        <w:top w:val="none" w:sz="0" w:space="0" w:color="auto"/>
                                        <w:left w:val="none" w:sz="0" w:space="0" w:color="auto"/>
                                        <w:bottom w:val="none" w:sz="0" w:space="0" w:color="auto"/>
                                        <w:right w:val="none" w:sz="0" w:space="0" w:color="auto"/>
                                      </w:divBdr>
                                      <w:divsChild>
                                        <w:div w:id="683480652">
                                          <w:marLeft w:val="0"/>
                                          <w:marRight w:val="0"/>
                                          <w:marTop w:val="0"/>
                                          <w:marBottom w:val="0"/>
                                          <w:divBdr>
                                            <w:top w:val="none" w:sz="0" w:space="0" w:color="auto"/>
                                            <w:left w:val="none" w:sz="0" w:space="0" w:color="auto"/>
                                            <w:bottom w:val="none" w:sz="0" w:space="0" w:color="auto"/>
                                            <w:right w:val="none" w:sz="0" w:space="0" w:color="auto"/>
                                          </w:divBdr>
                                        </w:div>
                                        <w:div w:id="183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025">
                                  <w:marLeft w:val="0"/>
                                  <w:marRight w:val="0"/>
                                  <w:marTop w:val="0"/>
                                  <w:marBottom w:val="0"/>
                                  <w:divBdr>
                                    <w:top w:val="none" w:sz="0" w:space="0" w:color="auto"/>
                                    <w:left w:val="none" w:sz="0" w:space="0" w:color="auto"/>
                                    <w:bottom w:val="none" w:sz="0" w:space="0" w:color="auto"/>
                                    <w:right w:val="none" w:sz="0" w:space="0" w:color="auto"/>
                                  </w:divBdr>
                                  <w:divsChild>
                                    <w:div w:id="972910862">
                                      <w:marLeft w:val="0"/>
                                      <w:marRight w:val="0"/>
                                      <w:marTop w:val="0"/>
                                      <w:marBottom w:val="0"/>
                                      <w:divBdr>
                                        <w:top w:val="none" w:sz="0" w:space="0" w:color="auto"/>
                                        <w:left w:val="none" w:sz="0" w:space="0" w:color="auto"/>
                                        <w:bottom w:val="none" w:sz="0" w:space="0" w:color="auto"/>
                                        <w:right w:val="none" w:sz="0" w:space="0" w:color="auto"/>
                                      </w:divBdr>
                                    </w:div>
                                    <w:div w:id="1129395248">
                                      <w:marLeft w:val="0"/>
                                      <w:marRight w:val="0"/>
                                      <w:marTop w:val="0"/>
                                      <w:marBottom w:val="0"/>
                                      <w:divBdr>
                                        <w:top w:val="none" w:sz="0" w:space="0" w:color="auto"/>
                                        <w:left w:val="none" w:sz="0" w:space="0" w:color="auto"/>
                                        <w:bottom w:val="none" w:sz="0" w:space="0" w:color="auto"/>
                                        <w:right w:val="none" w:sz="0" w:space="0" w:color="auto"/>
                                      </w:divBdr>
                                      <w:divsChild>
                                        <w:div w:id="1490899514">
                                          <w:marLeft w:val="0"/>
                                          <w:marRight w:val="0"/>
                                          <w:marTop w:val="0"/>
                                          <w:marBottom w:val="0"/>
                                          <w:divBdr>
                                            <w:top w:val="none" w:sz="0" w:space="0" w:color="auto"/>
                                            <w:left w:val="none" w:sz="0" w:space="0" w:color="auto"/>
                                            <w:bottom w:val="none" w:sz="0" w:space="0" w:color="auto"/>
                                            <w:right w:val="none" w:sz="0" w:space="0" w:color="auto"/>
                                          </w:divBdr>
                                        </w:div>
                                        <w:div w:id="2505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6768">
                                  <w:marLeft w:val="0"/>
                                  <w:marRight w:val="0"/>
                                  <w:marTop w:val="0"/>
                                  <w:marBottom w:val="0"/>
                                  <w:divBdr>
                                    <w:top w:val="none" w:sz="0" w:space="0" w:color="auto"/>
                                    <w:left w:val="none" w:sz="0" w:space="0" w:color="auto"/>
                                    <w:bottom w:val="none" w:sz="0" w:space="0" w:color="auto"/>
                                    <w:right w:val="none" w:sz="0" w:space="0" w:color="auto"/>
                                  </w:divBdr>
                                  <w:divsChild>
                                    <w:div w:id="1494226321">
                                      <w:marLeft w:val="0"/>
                                      <w:marRight w:val="0"/>
                                      <w:marTop w:val="0"/>
                                      <w:marBottom w:val="0"/>
                                      <w:divBdr>
                                        <w:top w:val="none" w:sz="0" w:space="0" w:color="auto"/>
                                        <w:left w:val="none" w:sz="0" w:space="0" w:color="auto"/>
                                        <w:bottom w:val="none" w:sz="0" w:space="0" w:color="auto"/>
                                        <w:right w:val="none" w:sz="0" w:space="0" w:color="auto"/>
                                      </w:divBdr>
                                    </w:div>
                                    <w:div w:id="1727607522">
                                      <w:marLeft w:val="0"/>
                                      <w:marRight w:val="0"/>
                                      <w:marTop w:val="0"/>
                                      <w:marBottom w:val="0"/>
                                      <w:divBdr>
                                        <w:top w:val="none" w:sz="0" w:space="0" w:color="auto"/>
                                        <w:left w:val="none" w:sz="0" w:space="0" w:color="auto"/>
                                        <w:bottom w:val="none" w:sz="0" w:space="0" w:color="auto"/>
                                        <w:right w:val="none" w:sz="0" w:space="0" w:color="auto"/>
                                      </w:divBdr>
                                      <w:divsChild>
                                        <w:div w:id="1740205938">
                                          <w:marLeft w:val="0"/>
                                          <w:marRight w:val="0"/>
                                          <w:marTop w:val="0"/>
                                          <w:marBottom w:val="0"/>
                                          <w:divBdr>
                                            <w:top w:val="none" w:sz="0" w:space="0" w:color="auto"/>
                                            <w:left w:val="none" w:sz="0" w:space="0" w:color="auto"/>
                                            <w:bottom w:val="none" w:sz="0" w:space="0" w:color="auto"/>
                                            <w:right w:val="none" w:sz="0" w:space="0" w:color="auto"/>
                                          </w:divBdr>
                                        </w:div>
                                        <w:div w:id="1339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7527">
                                  <w:marLeft w:val="0"/>
                                  <w:marRight w:val="0"/>
                                  <w:marTop w:val="0"/>
                                  <w:marBottom w:val="0"/>
                                  <w:divBdr>
                                    <w:top w:val="none" w:sz="0" w:space="0" w:color="auto"/>
                                    <w:left w:val="none" w:sz="0" w:space="0" w:color="auto"/>
                                    <w:bottom w:val="none" w:sz="0" w:space="0" w:color="auto"/>
                                    <w:right w:val="none" w:sz="0" w:space="0" w:color="auto"/>
                                  </w:divBdr>
                                  <w:divsChild>
                                    <w:div w:id="2076705768">
                                      <w:marLeft w:val="0"/>
                                      <w:marRight w:val="0"/>
                                      <w:marTop w:val="0"/>
                                      <w:marBottom w:val="0"/>
                                      <w:divBdr>
                                        <w:top w:val="none" w:sz="0" w:space="0" w:color="auto"/>
                                        <w:left w:val="none" w:sz="0" w:space="0" w:color="auto"/>
                                        <w:bottom w:val="none" w:sz="0" w:space="0" w:color="auto"/>
                                        <w:right w:val="none" w:sz="0" w:space="0" w:color="auto"/>
                                      </w:divBdr>
                                    </w:div>
                                    <w:div w:id="710106263">
                                      <w:marLeft w:val="0"/>
                                      <w:marRight w:val="0"/>
                                      <w:marTop w:val="0"/>
                                      <w:marBottom w:val="0"/>
                                      <w:divBdr>
                                        <w:top w:val="none" w:sz="0" w:space="0" w:color="auto"/>
                                        <w:left w:val="none" w:sz="0" w:space="0" w:color="auto"/>
                                        <w:bottom w:val="none" w:sz="0" w:space="0" w:color="auto"/>
                                        <w:right w:val="none" w:sz="0" w:space="0" w:color="auto"/>
                                      </w:divBdr>
                                      <w:divsChild>
                                        <w:div w:id="1785542685">
                                          <w:marLeft w:val="0"/>
                                          <w:marRight w:val="0"/>
                                          <w:marTop w:val="0"/>
                                          <w:marBottom w:val="0"/>
                                          <w:divBdr>
                                            <w:top w:val="none" w:sz="0" w:space="0" w:color="auto"/>
                                            <w:left w:val="none" w:sz="0" w:space="0" w:color="auto"/>
                                            <w:bottom w:val="none" w:sz="0" w:space="0" w:color="auto"/>
                                            <w:right w:val="none" w:sz="0" w:space="0" w:color="auto"/>
                                          </w:divBdr>
                                        </w:div>
                                        <w:div w:id="13139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1673">
                                  <w:marLeft w:val="0"/>
                                  <w:marRight w:val="0"/>
                                  <w:marTop w:val="0"/>
                                  <w:marBottom w:val="0"/>
                                  <w:divBdr>
                                    <w:top w:val="none" w:sz="0" w:space="0" w:color="auto"/>
                                    <w:left w:val="none" w:sz="0" w:space="0" w:color="auto"/>
                                    <w:bottom w:val="none" w:sz="0" w:space="0" w:color="auto"/>
                                    <w:right w:val="none" w:sz="0" w:space="0" w:color="auto"/>
                                  </w:divBdr>
                                  <w:divsChild>
                                    <w:div w:id="1171487793">
                                      <w:marLeft w:val="0"/>
                                      <w:marRight w:val="0"/>
                                      <w:marTop w:val="0"/>
                                      <w:marBottom w:val="0"/>
                                      <w:divBdr>
                                        <w:top w:val="none" w:sz="0" w:space="0" w:color="auto"/>
                                        <w:left w:val="none" w:sz="0" w:space="0" w:color="auto"/>
                                        <w:bottom w:val="none" w:sz="0" w:space="0" w:color="auto"/>
                                        <w:right w:val="none" w:sz="0" w:space="0" w:color="auto"/>
                                      </w:divBdr>
                                    </w:div>
                                    <w:div w:id="774864054">
                                      <w:marLeft w:val="0"/>
                                      <w:marRight w:val="0"/>
                                      <w:marTop w:val="0"/>
                                      <w:marBottom w:val="0"/>
                                      <w:divBdr>
                                        <w:top w:val="none" w:sz="0" w:space="0" w:color="auto"/>
                                        <w:left w:val="none" w:sz="0" w:space="0" w:color="auto"/>
                                        <w:bottom w:val="none" w:sz="0" w:space="0" w:color="auto"/>
                                        <w:right w:val="none" w:sz="0" w:space="0" w:color="auto"/>
                                      </w:divBdr>
                                      <w:divsChild>
                                        <w:div w:id="115150187">
                                          <w:marLeft w:val="0"/>
                                          <w:marRight w:val="0"/>
                                          <w:marTop w:val="0"/>
                                          <w:marBottom w:val="0"/>
                                          <w:divBdr>
                                            <w:top w:val="none" w:sz="0" w:space="0" w:color="auto"/>
                                            <w:left w:val="none" w:sz="0" w:space="0" w:color="auto"/>
                                            <w:bottom w:val="none" w:sz="0" w:space="0" w:color="auto"/>
                                            <w:right w:val="none" w:sz="0" w:space="0" w:color="auto"/>
                                          </w:divBdr>
                                        </w:div>
                                        <w:div w:id="11621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657">
                                  <w:marLeft w:val="0"/>
                                  <w:marRight w:val="0"/>
                                  <w:marTop w:val="0"/>
                                  <w:marBottom w:val="0"/>
                                  <w:divBdr>
                                    <w:top w:val="none" w:sz="0" w:space="0" w:color="auto"/>
                                    <w:left w:val="none" w:sz="0" w:space="0" w:color="auto"/>
                                    <w:bottom w:val="none" w:sz="0" w:space="0" w:color="auto"/>
                                    <w:right w:val="none" w:sz="0" w:space="0" w:color="auto"/>
                                  </w:divBdr>
                                  <w:divsChild>
                                    <w:div w:id="347561495">
                                      <w:marLeft w:val="0"/>
                                      <w:marRight w:val="0"/>
                                      <w:marTop w:val="0"/>
                                      <w:marBottom w:val="0"/>
                                      <w:divBdr>
                                        <w:top w:val="none" w:sz="0" w:space="0" w:color="auto"/>
                                        <w:left w:val="none" w:sz="0" w:space="0" w:color="auto"/>
                                        <w:bottom w:val="none" w:sz="0" w:space="0" w:color="auto"/>
                                        <w:right w:val="none" w:sz="0" w:space="0" w:color="auto"/>
                                      </w:divBdr>
                                    </w:div>
                                    <w:div w:id="1309895139">
                                      <w:marLeft w:val="0"/>
                                      <w:marRight w:val="0"/>
                                      <w:marTop w:val="0"/>
                                      <w:marBottom w:val="0"/>
                                      <w:divBdr>
                                        <w:top w:val="none" w:sz="0" w:space="0" w:color="auto"/>
                                        <w:left w:val="none" w:sz="0" w:space="0" w:color="auto"/>
                                        <w:bottom w:val="none" w:sz="0" w:space="0" w:color="auto"/>
                                        <w:right w:val="none" w:sz="0" w:space="0" w:color="auto"/>
                                      </w:divBdr>
                                      <w:divsChild>
                                        <w:div w:id="1164854209">
                                          <w:marLeft w:val="0"/>
                                          <w:marRight w:val="0"/>
                                          <w:marTop w:val="0"/>
                                          <w:marBottom w:val="0"/>
                                          <w:divBdr>
                                            <w:top w:val="none" w:sz="0" w:space="0" w:color="auto"/>
                                            <w:left w:val="none" w:sz="0" w:space="0" w:color="auto"/>
                                            <w:bottom w:val="none" w:sz="0" w:space="0" w:color="auto"/>
                                            <w:right w:val="none" w:sz="0" w:space="0" w:color="auto"/>
                                          </w:divBdr>
                                        </w:div>
                                        <w:div w:id="14975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873">
                                  <w:marLeft w:val="0"/>
                                  <w:marRight w:val="0"/>
                                  <w:marTop w:val="0"/>
                                  <w:marBottom w:val="0"/>
                                  <w:divBdr>
                                    <w:top w:val="none" w:sz="0" w:space="0" w:color="auto"/>
                                    <w:left w:val="none" w:sz="0" w:space="0" w:color="auto"/>
                                    <w:bottom w:val="none" w:sz="0" w:space="0" w:color="auto"/>
                                    <w:right w:val="none" w:sz="0" w:space="0" w:color="auto"/>
                                  </w:divBdr>
                                  <w:divsChild>
                                    <w:div w:id="1168592542">
                                      <w:marLeft w:val="0"/>
                                      <w:marRight w:val="0"/>
                                      <w:marTop w:val="0"/>
                                      <w:marBottom w:val="0"/>
                                      <w:divBdr>
                                        <w:top w:val="none" w:sz="0" w:space="0" w:color="auto"/>
                                        <w:left w:val="none" w:sz="0" w:space="0" w:color="auto"/>
                                        <w:bottom w:val="none" w:sz="0" w:space="0" w:color="auto"/>
                                        <w:right w:val="none" w:sz="0" w:space="0" w:color="auto"/>
                                      </w:divBdr>
                                    </w:div>
                                    <w:div w:id="40568037">
                                      <w:marLeft w:val="0"/>
                                      <w:marRight w:val="0"/>
                                      <w:marTop w:val="0"/>
                                      <w:marBottom w:val="0"/>
                                      <w:divBdr>
                                        <w:top w:val="none" w:sz="0" w:space="0" w:color="auto"/>
                                        <w:left w:val="none" w:sz="0" w:space="0" w:color="auto"/>
                                        <w:bottom w:val="none" w:sz="0" w:space="0" w:color="auto"/>
                                        <w:right w:val="none" w:sz="0" w:space="0" w:color="auto"/>
                                      </w:divBdr>
                                      <w:divsChild>
                                        <w:div w:id="507790774">
                                          <w:marLeft w:val="0"/>
                                          <w:marRight w:val="0"/>
                                          <w:marTop w:val="0"/>
                                          <w:marBottom w:val="0"/>
                                          <w:divBdr>
                                            <w:top w:val="none" w:sz="0" w:space="0" w:color="auto"/>
                                            <w:left w:val="none" w:sz="0" w:space="0" w:color="auto"/>
                                            <w:bottom w:val="none" w:sz="0" w:space="0" w:color="auto"/>
                                            <w:right w:val="none" w:sz="0" w:space="0" w:color="auto"/>
                                          </w:divBdr>
                                          <w:divsChild>
                                            <w:div w:id="1247500211">
                                              <w:marLeft w:val="0"/>
                                              <w:marRight w:val="0"/>
                                              <w:marTop w:val="0"/>
                                              <w:marBottom w:val="0"/>
                                              <w:divBdr>
                                                <w:top w:val="none" w:sz="0" w:space="0" w:color="auto"/>
                                                <w:left w:val="none" w:sz="0" w:space="0" w:color="auto"/>
                                                <w:bottom w:val="none" w:sz="0" w:space="0" w:color="auto"/>
                                                <w:right w:val="none" w:sz="0" w:space="0" w:color="auto"/>
                                              </w:divBdr>
                                              <w:divsChild>
                                                <w:div w:id="711225611">
                                                  <w:marLeft w:val="0"/>
                                                  <w:marRight w:val="0"/>
                                                  <w:marTop w:val="0"/>
                                                  <w:marBottom w:val="0"/>
                                                  <w:divBdr>
                                                    <w:top w:val="none" w:sz="0" w:space="0" w:color="auto"/>
                                                    <w:left w:val="none" w:sz="0" w:space="0" w:color="auto"/>
                                                    <w:bottom w:val="none" w:sz="0" w:space="0" w:color="auto"/>
                                                    <w:right w:val="none" w:sz="0" w:space="0" w:color="auto"/>
                                                  </w:divBdr>
                                                  <w:divsChild>
                                                    <w:div w:id="606501237">
                                                      <w:marLeft w:val="0"/>
                                                      <w:marRight w:val="0"/>
                                                      <w:marTop w:val="0"/>
                                                      <w:marBottom w:val="0"/>
                                                      <w:divBdr>
                                                        <w:top w:val="none" w:sz="0" w:space="0" w:color="auto"/>
                                                        <w:left w:val="none" w:sz="0" w:space="0" w:color="auto"/>
                                                        <w:bottom w:val="none" w:sz="0" w:space="0" w:color="auto"/>
                                                        <w:right w:val="none" w:sz="0" w:space="0" w:color="auto"/>
                                                      </w:divBdr>
                                                      <w:divsChild>
                                                        <w:div w:id="1541169783">
                                                          <w:marLeft w:val="0"/>
                                                          <w:marRight w:val="0"/>
                                                          <w:marTop w:val="0"/>
                                                          <w:marBottom w:val="0"/>
                                                          <w:divBdr>
                                                            <w:top w:val="none" w:sz="0" w:space="0" w:color="auto"/>
                                                            <w:left w:val="none" w:sz="0" w:space="0" w:color="auto"/>
                                                            <w:bottom w:val="none" w:sz="0" w:space="0" w:color="auto"/>
                                                            <w:right w:val="none" w:sz="0" w:space="0" w:color="auto"/>
                                                          </w:divBdr>
                                                          <w:divsChild>
                                                            <w:div w:id="1911041343">
                                                              <w:marLeft w:val="0"/>
                                                              <w:marRight w:val="0"/>
                                                              <w:marTop w:val="0"/>
                                                              <w:marBottom w:val="0"/>
                                                              <w:divBdr>
                                                                <w:top w:val="none" w:sz="0" w:space="0" w:color="auto"/>
                                                                <w:left w:val="none" w:sz="0" w:space="0" w:color="auto"/>
                                                                <w:bottom w:val="none" w:sz="0" w:space="0" w:color="auto"/>
                                                                <w:right w:val="none" w:sz="0" w:space="0" w:color="auto"/>
                                                              </w:divBdr>
                                                              <w:divsChild>
                                                                <w:div w:id="4558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9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8618">
                                  <w:marLeft w:val="0"/>
                                  <w:marRight w:val="0"/>
                                  <w:marTop w:val="0"/>
                                  <w:marBottom w:val="0"/>
                                  <w:divBdr>
                                    <w:top w:val="none" w:sz="0" w:space="0" w:color="auto"/>
                                    <w:left w:val="none" w:sz="0" w:space="0" w:color="auto"/>
                                    <w:bottom w:val="none" w:sz="0" w:space="0" w:color="auto"/>
                                    <w:right w:val="none" w:sz="0" w:space="0" w:color="auto"/>
                                  </w:divBdr>
                                  <w:divsChild>
                                    <w:div w:id="1278414537">
                                      <w:marLeft w:val="0"/>
                                      <w:marRight w:val="0"/>
                                      <w:marTop w:val="0"/>
                                      <w:marBottom w:val="0"/>
                                      <w:divBdr>
                                        <w:top w:val="none" w:sz="0" w:space="0" w:color="auto"/>
                                        <w:left w:val="none" w:sz="0" w:space="0" w:color="auto"/>
                                        <w:bottom w:val="none" w:sz="0" w:space="0" w:color="auto"/>
                                        <w:right w:val="none" w:sz="0" w:space="0" w:color="auto"/>
                                      </w:divBdr>
                                    </w:div>
                                    <w:div w:id="603003525">
                                      <w:marLeft w:val="0"/>
                                      <w:marRight w:val="0"/>
                                      <w:marTop w:val="0"/>
                                      <w:marBottom w:val="0"/>
                                      <w:divBdr>
                                        <w:top w:val="none" w:sz="0" w:space="0" w:color="auto"/>
                                        <w:left w:val="none" w:sz="0" w:space="0" w:color="auto"/>
                                        <w:bottom w:val="none" w:sz="0" w:space="0" w:color="auto"/>
                                        <w:right w:val="none" w:sz="0" w:space="0" w:color="auto"/>
                                      </w:divBdr>
                                      <w:divsChild>
                                        <w:div w:id="1110973551">
                                          <w:marLeft w:val="0"/>
                                          <w:marRight w:val="0"/>
                                          <w:marTop w:val="0"/>
                                          <w:marBottom w:val="0"/>
                                          <w:divBdr>
                                            <w:top w:val="none" w:sz="0" w:space="0" w:color="auto"/>
                                            <w:left w:val="none" w:sz="0" w:space="0" w:color="auto"/>
                                            <w:bottom w:val="none" w:sz="0" w:space="0" w:color="auto"/>
                                            <w:right w:val="none" w:sz="0" w:space="0" w:color="auto"/>
                                          </w:divBdr>
                                        </w:div>
                                        <w:div w:id="16332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55">
                                  <w:marLeft w:val="0"/>
                                  <w:marRight w:val="0"/>
                                  <w:marTop w:val="0"/>
                                  <w:marBottom w:val="0"/>
                                  <w:divBdr>
                                    <w:top w:val="none" w:sz="0" w:space="0" w:color="auto"/>
                                    <w:left w:val="none" w:sz="0" w:space="0" w:color="auto"/>
                                    <w:bottom w:val="none" w:sz="0" w:space="0" w:color="auto"/>
                                    <w:right w:val="none" w:sz="0" w:space="0" w:color="auto"/>
                                  </w:divBdr>
                                  <w:divsChild>
                                    <w:div w:id="105783693">
                                      <w:marLeft w:val="0"/>
                                      <w:marRight w:val="0"/>
                                      <w:marTop w:val="0"/>
                                      <w:marBottom w:val="0"/>
                                      <w:divBdr>
                                        <w:top w:val="none" w:sz="0" w:space="0" w:color="auto"/>
                                        <w:left w:val="none" w:sz="0" w:space="0" w:color="auto"/>
                                        <w:bottom w:val="none" w:sz="0" w:space="0" w:color="auto"/>
                                        <w:right w:val="none" w:sz="0" w:space="0" w:color="auto"/>
                                      </w:divBdr>
                                    </w:div>
                                    <w:div w:id="328025487">
                                      <w:marLeft w:val="0"/>
                                      <w:marRight w:val="0"/>
                                      <w:marTop w:val="0"/>
                                      <w:marBottom w:val="0"/>
                                      <w:divBdr>
                                        <w:top w:val="none" w:sz="0" w:space="0" w:color="auto"/>
                                        <w:left w:val="none" w:sz="0" w:space="0" w:color="auto"/>
                                        <w:bottom w:val="none" w:sz="0" w:space="0" w:color="auto"/>
                                        <w:right w:val="none" w:sz="0" w:space="0" w:color="auto"/>
                                      </w:divBdr>
                                      <w:divsChild>
                                        <w:div w:id="901868820">
                                          <w:marLeft w:val="0"/>
                                          <w:marRight w:val="0"/>
                                          <w:marTop w:val="0"/>
                                          <w:marBottom w:val="0"/>
                                          <w:divBdr>
                                            <w:top w:val="none" w:sz="0" w:space="0" w:color="auto"/>
                                            <w:left w:val="none" w:sz="0" w:space="0" w:color="auto"/>
                                            <w:bottom w:val="none" w:sz="0" w:space="0" w:color="auto"/>
                                            <w:right w:val="none" w:sz="0" w:space="0" w:color="auto"/>
                                          </w:divBdr>
                                        </w:div>
                                        <w:div w:id="9084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5230">
                                  <w:marLeft w:val="0"/>
                                  <w:marRight w:val="0"/>
                                  <w:marTop w:val="0"/>
                                  <w:marBottom w:val="0"/>
                                  <w:divBdr>
                                    <w:top w:val="none" w:sz="0" w:space="0" w:color="auto"/>
                                    <w:left w:val="none" w:sz="0" w:space="0" w:color="auto"/>
                                    <w:bottom w:val="none" w:sz="0" w:space="0" w:color="auto"/>
                                    <w:right w:val="none" w:sz="0" w:space="0" w:color="auto"/>
                                  </w:divBdr>
                                  <w:divsChild>
                                    <w:div w:id="992677726">
                                      <w:marLeft w:val="0"/>
                                      <w:marRight w:val="0"/>
                                      <w:marTop w:val="0"/>
                                      <w:marBottom w:val="0"/>
                                      <w:divBdr>
                                        <w:top w:val="none" w:sz="0" w:space="0" w:color="auto"/>
                                        <w:left w:val="none" w:sz="0" w:space="0" w:color="auto"/>
                                        <w:bottom w:val="none" w:sz="0" w:space="0" w:color="auto"/>
                                        <w:right w:val="none" w:sz="0" w:space="0" w:color="auto"/>
                                      </w:divBdr>
                                    </w:div>
                                    <w:div w:id="122040437">
                                      <w:marLeft w:val="0"/>
                                      <w:marRight w:val="0"/>
                                      <w:marTop w:val="0"/>
                                      <w:marBottom w:val="0"/>
                                      <w:divBdr>
                                        <w:top w:val="none" w:sz="0" w:space="0" w:color="auto"/>
                                        <w:left w:val="none" w:sz="0" w:space="0" w:color="auto"/>
                                        <w:bottom w:val="none" w:sz="0" w:space="0" w:color="auto"/>
                                        <w:right w:val="none" w:sz="0" w:space="0" w:color="auto"/>
                                      </w:divBdr>
                                      <w:divsChild>
                                        <w:div w:id="237252239">
                                          <w:marLeft w:val="0"/>
                                          <w:marRight w:val="0"/>
                                          <w:marTop w:val="0"/>
                                          <w:marBottom w:val="0"/>
                                          <w:divBdr>
                                            <w:top w:val="none" w:sz="0" w:space="0" w:color="auto"/>
                                            <w:left w:val="none" w:sz="0" w:space="0" w:color="auto"/>
                                            <w:bottom w:val="none" w:sz="0" w:space="0" w:color="auto"/>
                                            <w:right w:val="none" w:sz="0" w:space="0" w:color="auto"/>
                                          </w:divBdr>
                                        </w:div>
                                        <w:div w:id="12720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651">
                                  <w:marLeft w:val="0"/>
                                  <w:marRight w:val="0"/>
                                  <w:marTop w:val="0"/>
                                  <w:marBottom w:val="0"/>
                                  <w:divBdr>
                                    <w:top w:val="none" w:sz="0" w:space="0" w:color="auto"/>
                                    <w:left w:val="none" w:sz="0" w:space="0" w:color="auto"/>
                                    <w:bottom w:val="none" w:sz="0" w:space="0" w:color="auto"/>
                                    <w:right w:val="none" w:sz="0" w:space="0" w:color="auto"/>
                                  </w:divBdr>
                                  <w:divsChild>
                                    <w:div w:id="658733395">
                                      <w:marLeft w:val="0"/>
                                      <w:marRight w:val="0"/>
                                      <w:marTop w:val="0"/>
                                      <w:marBottom w:val="0"/>
                                      <w:divBdr>
                                        <w:top w:val="none" w:sz="0" w:space="0" w:color="auto"/>
                                        <w:left w:val="none" w:sz="0" w:space="0" w:color="auto"/>
                                        <w:bottom w:val="none" w:sz="0" w:space="0" w:color="auto"/>
                                        <w:right w:val="none" w:sz="0" w:space="0" w:color="auto"/>
                                      </w:divBdr>
                                    </w:div>
                                    <w:div w:id="429548431">
                                      <w:marLeft w:val="0"/>
                                      <w:marRight w:val="0"/>
                                      <w:marTop w:val="0"/>
                                      <w:marBottom w:val="0"/>
                                      <w:divBdr>
                                        <w:top w:val="none" w:sz="0" w:space="0" w:color="auto"/>
                                        <w:left w:val="none" w:sz="0" w:space="0" w:color="auto"/>
                                        <w:bottom w:val="none" w:sz="0" w:space="0" w:color="auto"/>
                                        <w:right w:val="none" w:sz="0" w:space="0" w:color="auto"/>
                                      </w:divBdr>
                                      <w:divsChild>
                                        <w:div w:id="149568647">
                                          <w:marLeft w:val="0"/>
                                          <w:marRight w:val="0"/>
                                          <w:marTop w:val="0"/>
                                          <w:marBottom w:val="0"/>
                                          <w:divBdr>
                                            <w:top w:val="none" w:sz="0" w:space="0" w:color="auto"/>
                                            <w:left w:val="none" w:sz="0" w:space="0" w:color="auto"/>
                                            <w:bottom w:val="none" w:sz="0" w:space="0" w:color="auto"/>
                                            <w:right w:val="none" w:sz="0" w:space="0" w:color="auto"/>
                                          </w:divBdr>
                                          <w:divsChild>
                                            <w:div w:id="551886083">
                                              <w:marLeft w:val="0"/>
                                              <w:marRight w:val="0"/>
                                              <w:marTop w:val="0"/>
                                              <w:marBottom w:val="0"/>
                                              <w:divBdr>
                                                <w:top w:val="none" w:sz="0" w:space="0" w:color="auto"/>
                                                <w:left w:val="none" w:sz="0" w:space="0" w:color="auto"/>
                                                <w:bottom w:val="none" w:sz="0" w:space="0" w:color="auto"/>
                                                <w:right w:val="none" w:sz="0" w:space="0" w:color="auto"/>
                                              </w:divBdr>
                                            </w:div>
                                          </w:divsChild>
                                        </w:div>
                                        <w:div w:id="56691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0057">
                                  <w:marLeft w:val="0"/>
                                  <w:marRight w:val="0"/>
                                  <w:marTop w:val="0"/>
                                  <w:marBottom w:val="0"/>
                                  <w:divBdr>
                                    <w:top w:val="none" w:sz="0" w:space="0" w:color="auto"/>
                                    <w:left w:val="none" w:sz="0" w:space="0" w:color="auto"/>
                                    <w:bottom w:val="none" w:sz="0" w:space="0" w:color="auto"/>
                                    <w:right w:val="none" w:sz="0" w:space="0" w:color="auto"/>
                                  </w:divBdr>
                                  <w:divsChild>
                                    <w:div w:id="535585835">
                                      <w:marLeft w:val="0"/>
                                      <w:marRight w:val="0"/>
                                      <w:marTop w:val="0"/>
                                      <w:marBottom w:val="0"/>
                                      <w:divBdr>
                                        <w:top w:val="none" w:sz="0" w:space="0" w:color="auto"/>
                                        <w:left w:val="none" w:sz="0" w:space="0" w:color="auto"/>
                                        <w:bottom w:val="none" w:sz="0" w:space="0" w:color="auto"/>
                                        <w:right w:val="none" w:sz="0" w:space="0" w:color="auto"/>
                                      </w:divBdr>
                                    </w:div>
                                    <w:div w:id="1406302067">
                                      <w:marLeft w:val="0"/>
                                      <w:marRight w:val="0"/>
                                      <w:marTop w:val="0"/>
                                      <w:marBottom w:val="0"/>
                                      <w:divBdr>
                                        <w:top w:val="none" w:sz="0" w:space="0" w:color="auto"/>
                                        <w:left w:val="none" w:sz="0" w:space="0" w:color="auto"/>
                                        <w:bottom w:val="none" w:sz="0" w:space="0" w:color="auto"/>
                                        <w:right w:val="none" w:sz="0" w:space="0" w:color="auto"/>
                                      </w:divBdr>
                                      <w:divsChild>
                                        <w:div w:id="1606037528">
                                          <w:marLeft w:val="0"/>
                                          <w:marRight w:val="0"/>
                                          <w:marTop w:val="0"/>
                                          <w:marBottom w:val="0"/>
                                          <w:divBdr>
                                            <w:top w:val="none" w:sz="0" w:space="0" w:color="auto"/>
                                            <w:left w:val="none" w:sz="0" w:space="0" w:color="auto"/>
                                            <w:bottom w:val="none" w:sz="0" w:space="0" w:color="auto"/>
                                            <w:right w:val="none" w:sz="0" w:space="0" w:color="auto"/>
                                          </w:divBdr>
                                        </w:div>
                                        <w:div w:id="3799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480">
                                  <w:marLeft w:val="0"/>
                                  <w:marRight w:val="0"/>
                                  <w:marTop w:val="0"/>
                                  <w:marBottom w:val="0"/>
                                  <w:divBdr>
                                    <w:top w:val="none" w:sz="0" w:space="0" w:color="auto"/>
                                    <w:left w:val="none" w:sz="0" w:space="0" w:color="auto"/>
                                    <w:bottom w:val="none" w:sz="0" w:space="0" w:color="auto"/>
                                    <w:right w:val="none" w:sz="0" w:space="0" w:color="auto"/>
                                  </w:divBdr>
                                  <w:divsChild>
                                    <w:div w:id="435947885">
                                      <w:marLeft w:val="0"/>
                                      <w:marRight w:val="0"/>
                                      <w:marTop w:val="0"/>
                                      <w:marBottom w:val="0"/>
                                      <w:divBdr>
                                        <w:top w:val="none" w:sz="0" w:space="0" w:color="auto"/>
                                        <w:left w:val="none" w:sz="0" w:space="0" w:color="auto"/>
                                        <w:bottom w:val="none" w:sz="0" w:space="0" w:color="auto"/>
                                        <w:right w:val="none" w:sz="0" w:space="0" w:color="auto"/>
                                      </w:divBdr>
                                    </w:div>
                                    <w:div w:id="288711301">
                                      <w:marLeft w:val="0"/>
                                      <w:marRight w:val="0"/>
                                      <w:marTop w:val="0"/>
                                      <w:marBottom w:val="0"/>
                                      <w:divBdr>
                                        <w:top w:val="none" w:sz="0" w:space="0" w:color="auto"/>
                                        <w:left w:val="none" w:sz="0" w:space="0" w:color="auto"/>
                                        <w:bottom w:val="none" w:sz="0" w:space="0" w:color="auto"/>
                                        <w:right w:val="none" w:sz="0" w:space="0" w:color="auto"/>
                                      </w:divBdr>
                                      <w:divsChild>
                                        <w:div w:id="952370115">
                                          <w:marLeft w:val="0"/>
                                          <w:marRight w:val="0"/>
                                          <w:marTop w:val="0"/>
                                          <w:marBottom w:val="0"/>
                                          <w:divBdr>
                                            <w:top w:val="none" w:sz="0" w:space="0" w:color="auto"/>
                                            <w:left w:val="none" w:sz="0" w:space="0" w:color="auto"/>
                                            <w:bottom w:val="none" w:sz="0" w:space="0" w:color="auto"/>
                                            <w:right w:val="none" w:sz="0" w:space="0" w:color="auto"/>
                                          </w:divBdr>
                                          <w:divsChild>
                                            <w:div w:id="870261594">
                                              <w:marLeft w:val="0"/>
                                              <w:marRight w:val="0"/>
                                              <w:marTop w:val="0"/>
                                              <w:marBottom w:val="0"/>
                                              <w:divBdr>
                                                <w:top w:val="none" w:sz="0" w:space="0" w:color="auto"/>
                                                <w:left w:val="none" w:sz="0" w:space="0" w:color="auto"/>
                                                <w:bottom w:val="none" w:sz="0" w:space="0" w:color="auto"/>
                                                <w:right w:val="none" w:sz="0" w:space="0" w:color="auto"/>
                                              </w:divBdr>
                                            </w:div>
                                            <w:div w:id="878975204">
                                              <w:marLeft w:val="0"/>
                                              <w:marRight w:val="0"/>
                                              <w:marTop w:val="0"/>
                                              <w:marBottom w:val="0"/>
                                              <w:divBdr>
                                                <w:top w:val="none" w:sz="0" w:space="0" w:color="auto"/>
                                                <w:left w:val="none" w:sz="0" w:space="0" w:color="auto"/>
                                                <w:bottom w:val="none" w:sz="0" w:space="0" w:color="auto"/>
                                                <w:right w:val="none" w:sz="0" w:space="0" w:color="auto"/>
                                              </w:divBdr>
                                            </w:div>
                                            <w:div w:id="1919095805">
                                              <w:marLeft w:val="0"/>
                                              <w:marRight w:val="0"/>
                                              <w:marTop w:val="0"/>
                                              <w:marBottom w:val="0"/>
                                              <w:divBdr>
                                                <w:top w:val="none" w:sz="0" w:space="0" w:color="auto"/>
                                                <w:left w:val="none" w:sz="0" w:space="0" w:color="auto"/>
                                                <w:bottom w:val="none" w:sz="0" w:space="0" w:color="auto"/>
                                                <w:right w:val="none" w:sz="0" w:space="0" w:color="auto"/>
                                              </w:divBdr>
                                            </w:div>
                                            <w:div w:id="1684358160">
                                              <w:marLeft w:val="0"/>
                                              <w:marRight w:val="0"/>
                                              <w:marTop w:val="0"/>
                                              <w:marBottom w:val="0"/>
                                              <w:divBdr>
                                                <w:top w:val="none" w:sz="0" w:space="0" w:color="auto"/>
                                                <w:left w:val="none" w:sz="0" w:space="0" w:color="auto"/>
                                                <w:bottom w:val="none" w:sz="0" w:space="0" w:color="auto"/>
                                                <w:right w:val="none" w:sz="0" w:space="0" w:color="auto"/>
                                              </w:divBdr>
                                            </w:div>
                                          </w:divsChild>
                                        </w:div>
                                        <w:div w:id="13853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2039">
                                  <w:marLeft w:val="0"/>
                                  <w:marRight w:val="0"/>
                                  <w:marTop w:val="0"/>
                                  <w:marBottom w:val="0"/>
                                  <w:divBdr>
                                    <w:top w:val="none" w:sz="0" w:space="0" w:color="auto"/>
                                    <w:left w:val="none" w:sz="0" w:space="0" w:color="auto"/>
                                    <w:bottom w:val="none" w:sz="0" w:space="0" w:color="auto"/>
                                    <w:right w:val="none" w:sz="0" w:space="0" w:color="auto"/>
                                  </w:divBdr>
                                  <w:divsChild>
                                    <w:div w:id="121583071">
                                      <w:marLeft w:val="0"/>
                                      <w:marRight w:val="0"/>
                                      <w:marTop w:val="0"/>
                                      <w:marBottom w:val="0"/>
                                      <w:divBdr>
                                        <w:top w:val="none" w:sz="0" w:space="0" w:color="auto"/>
                                        <w:left w:val="none" w:sz="0" w:space="0" w:color="auto"/>
                                        <w:bottom w:val="none" w:sz="0" w:space="0" w:color="auto"/>
                                        <w:right w:val="none" w:sz="0" w:space="0" w:color="auto"/>
                                      </w:divBdr>
                                    </w:div>
                                    <w:div w:id="1383989357">
                                      <w:marLeft w:val="0"/>
                                      <w:marRight w:val="0"/>
                                      <w:marTop w:val="0"/>
                                      <w:marBottom w:val="0"/>
                                      <w:divBdr>
                                        <w:top w:val="none" w:sz="0" w:space="0" w:color="auto"/>
                                        <w:left w:val="none" w:sz="0" w:space="0" w:color="auto"/>
                                        <w:bottom w:val="none" w:sz="0" w:space="0" w:color="auto"/>
                                        <w:right w:val="none" w:sz="0" w:space="0" w:color="auto"/>
                                      </w:divBdr>
                                      <w:divsChild>
                                        <w:div w:id="1222598142">
                                          <w:marLeft w:val="0"/>
                                          <w:marRight w:val="0"/>
                                          <w:marTop w:val="0"/>
                                          <w:marBottom w:val="0"/>
                                          <w:divBdr>
                                            <w:top w:val="none" w:sz="0" w:space="0" w:color="auto"/>
                                            <w:left w:val="none" w:sz="0" w:space="0" w:color="auto"/>
                                            <w:bottom w:val="none" w:sz="0" w:space="0" w:color="auto"/>
                                            <w:right w:val="none" w:sz="0" w:space="0" w:color="auto"/>
                                          </w:divBdr>
                                        </w:div>
                                        <w:div w:id="104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78148">
                                  <w:marLeft w:val="0"/>
                                  <w:marRight w:val="0"/>
                                  <w:marTop w:val="0"/>
                                  <w:marBottom w:val="0"/>
                                  <w:divBdr>
                                    <w:top w:val="none" w:sz="0" w:space="0" w:color="auto"/>
                                    <w:left w:val="none" w:sz="0" w:space="0" w:color="auto"/>
                                    <w:bottom w:val="none" w:sz="0" w:space="0" w:color="auto"/>
                                    <w:right w:val="none" w:sz="0" w:space="0" w:color="auto"/>
                                  </w:divBdr>
                                  <w:divsChild>
                                    <w:div w:id="563563554">
                                      <w:marLeft w:val="0"/>
                                      <w:marRight w:val="0"/>
                                      <w:marTop w:val="0"/>
                                      <w:marBottom w:val="0"/>
                                      <w:divBdr>
                                        <w:top w:val="none" w:sz="0" w:space="0" w:color="auto"/>
                                        <w:left w:val="none" w:sz="0" w:space="0" w:color="auto"/>
                                        <w:bottom w:val="none" w:sz="0" w:space="0" w:color="auto"/>
                                        <w:right w:val="none" w:sz="0" w:space="0" w:color="auto"/>
                                      </w:divBdr>
                                    </w:div>
                                    <w:div w:id="1774548229">
                                      <w:marLeft w:val="0"/>
                                      <w:marRight w:val="0"/>
                                      <w:marTop w:val="0"/>
                                      <w:marBottom w:val="0"/>
                                      <w:divBdr>
                                        <w:top w:val="none" w:sz="0" w:space="0" w:color="auto"/>
                                        <w:left w:val="none" w:sz="0" w:space="0" w:color="auto"/>
                                        <w:bottom w:val="none" w:sz="0" w:space="0" w:color="auto"/>
                                        <w:right w:val="none" w:sz="0" w:space="0" w:color="auto"/>
                                      </w:divBdr>
                                      <w:divsChild>
                                        <w:div w:id="1690525353">
                                          <w:marLeft w:val="0"/>
                                          <w:marRight w:val="0"/>
                                          <w:marTop w:val="0"/>
                                          <w:marBottom w:val="0"/>
                                          <w:divBdr>
                                            <w:top w:val="none" w:sz="0" w:space="0" w:color="auto"/>
                                            <w:left w:val="none" w:sz="0" w:space="0" w:color="auto"/>
                                            <w:bottom w:val="none" w:sz="0" w:space="0" w:color="auto"/>
                                            <w:right w:val="none" w:sz="0" w:space="0" w:color="auto"/>
                                          </w:divBdr>
                                        </w:div>
                                        <w:div w:id="7653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9445">
                                  <w:marLeft w:val="0"/>
                                  <w:marRight w:val="0"/>
                                  <w:marTop w:val="0"/>
                                  <w:marBottom w:val="0"/>
                                  <w:divBdr>
                                    <w:top w:val="none" w:sz="0" w:space="0" w:color="auto"/>
                                    <w:left w:val="none" w:sz="0" w:space="0" w:color="auto"/>
                                    <w:bottom w:val="none" w:sz="0" w:space="0" w:color="auto"/>
                                    <w:right w:val="none" w:sz="0" w:space="0" w:color="auto"/>
                                  </w:divBdr>
                                  <w:divsChild>
                                    <w:div w:id="697900463">
                                      <w:marLeft w:val="0"/>
                                      <w:marRight w:val="0"/>
                                      <w:marTop w:val="0"/>
                                      <w:marBottom w:val="0"/>
                                      <w:divBdr>
                                        <w:top w:val="none" w:sz="0" w:space="0" w:color="auto"/>
                                        <w:left w:val="none" w:sz="0" w:space="0" w:color="auto"/>
                                        <w:bottom w:val="none" w:sz="0" w:space="0" w:color="auto"/>
                                        <w:right w:val="none" w:sz="0" w:space="0" w:color="auto"/>
                                      </w:divBdr>
                                    </w:div>
                                    <w:div w:id="1672445913">
                                      <w:marLeft w:val="0"/>
                                      <w:marRight w:val="0"/>
                                      <w:marTop w:val="0"/>
                                      <w:marBottom w:val="0"/>
                                      <w:divBdr>
                                        <w:top w:val="none" w:sz="0" w:space="0" w:color="auto"/>
                                        <w:left w:val="none" w:sz="0" w:space="0" w:color="auto"/>
                                        <w:bottom w:val="none" w:sz="0" w:space="0" w:color="auto"/>
                                        <w:right w:val="none" w:sz="0" w:space="0" w:color="auto"/>
                                      </w:divBdr>
                                      <w:divsChild>
                                        <w:div w:id="1454791627">
                                          <w:marLeft w:val="0"/>
                                          <w:marRight w:val="0"/>
                                          <w:marTop w:val="0"/>
                                          <w:marBottom w:val="0"/>
                                          <w:divBdr>
                                            <w:top w:val="none" w:sz="0" w:space="0" w:color="auto"/>
                                            <w:left w:val="none" w:sz="0" w:space="0" w:color="auto"/>
                                            <w:bottom w:val="none" w:sz="0" w:space="0" w:color="auto"/>
                                            <w:right w:val="none" w:sz="0" w:space="0" w:color="auto"/>
                                          </w:divBdr>
                                        </w:div>
                                        <w:div w:id="4602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8718">
                                  <w:marLeft w:val="0"/>
                                  <w:marRight w:val="0"/>
                                  <w:marTop w:val="0"/>
                                  <w:marBottom w:val="0"/>
                                  <w:divBdr>
                                    <w:top w:val="none" w:sz="0" w:space="0" w:color="auto"/>
                                    <w:left w:val="none" w:sz="0" w:space="0" w:color="auto"/>
                                    <w:bottom w:val="none" w:sz="0" w:space="0" w:color="auto"/>
                                    <w:right w:val="none" w:sz="0" w:space="0" w:color="auto"/>
                                  </w:divBdr>
                                  <w:divsChild>
                                    <w:div w:id="1901940066">
                                      <w:marLeft w:val="0"/>
                                      <w:marRight w:val="0"/>
                                      <w:marTop w:val="0"/>
                                      <w:marBottom w:val="0"/>
                                      <w:divBdr>
                                        <w:top w:val="none" w:sz="0" w:space="0" w:color="auto"/>
                                        <w:left w:val="none" w:sz="0" w:space="0" w:color="auto"/>
                                        <w:bottom w:val="none" w:sz="0" w:space="0" w:color="auto"/>
                                        <w:right w:val="none" w:sz="0" w:space="0" w:color="auto"/>
                                      </w:divBdr>
                                    </w:div>
                                    <w:div w:id="1149130056">
                                      <w:marLeft w:val="0"/>
                                      <w:marRight w:val="0"/>
                                      <w:marTop w:val="0"/>
                                      <w:marBottom w:val="0"/>
                                      <w:divBdr>
                                        <w:top w:val="none" w:sz="0" w:space="0" w:color="auto"/>
                                        <w:left w:val="none" w:sz="0" w:space="0" w:color="auto"/>
                                        <w:bottom w:val="none" w:sz="0" w:space="0" w:color="auto"/>
                                        <w:right w:val="none" w:sz="0" w:space="0" w:color="auto"/>
                                      </w:divBdr>
                                      <w:divsChild>
                                        <w:div w:id="816872113">
                                          <w:marLeft w:val="0"/>
                                          <w:marRight w:val="0"/>
                                          <w:marTop w:val="0"/>
                                          <w:marBottom w:val="0"/>
                                          <w:divBdr>
                                            <w:top w:val="none" w:sz="0" w:space="0" w:color="auto"/>
                                            <w:left w:val="none" w:sz="0" w:space="0" w:color="auto"/>
                                            <w:bottom w:val="none" w:sz="0" w:space="0" w:color="auto"/>
                                            <w:right w:val="none" w:sz="0" w:space="0" w:color="auto"/>
                                          </w:divBdr>
                                          <w:divsChild>
                                            <w:div w:id="955482082">
                                              <w:marLeft w:val="0"/>
                                              <w:marRight w:val="0"/>
                                              <w:marTop w:val="0"/>
                                              <w:marBottom w:val="0"/>
                                              <w:divBdr>
                                                <w:top w:val="none" w:sz="0" w:space="0" w:color="auto"/>
                                                <w:left w:val="none" w:sz="0" w:space="0" w:color="auto"/>
                                                <w:bottom w:val="none" w:sz="0" w:space="0" w:color="auto"/>
                                                <w:right w:val="none" w:sz="0" w:space="0" w:color="auto"/>
                                              </w:divBdr>
                                            </w:div>
                                          </w:divsChild>
                                        </w:div>
                                        <w:div w:id="21258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4527">
                                  <w:marLeft w:val="0"/>
                                  <w:marRight w:val="0"/>
                                  <w:marTop w:val="0"/>
                                  <w:marBottom w:val="0"/>
                                  <w:divBdr>
                                    <w:top w:val="none" w:sz="0" w:space="0" w:color="auto"/>
                                    <w:left w:val="none" w:sz="0" w:space="0" w:color="auto"/>
                                    <w:bottom w:val="none" w:sz="0" w:space="0" w:color="auto"/>
                                    <w:right w:val="none" w:sz="0" w:space="0" w:color="auto"/>
                                  </w:divBdr>
                                  <w:divsChild>
                                    <w:div w:id="752043496">
                                      <w:marLeft w:val="0"/>
                                      <w:marRight w:val="0"/>
                                      <w:marTop w:val="0"/>
                                      <w:marBottom w:val="0"/>
                                      <w:divBdr>
                                        <w:top w:val="none" w:sz="0" w:space="0" w:color="auto"/>
                                        <w:left w:val="none" w:sz="0" w:space="0" w:color="auto"/>
                                        <w:bottom w:val="none" w:sz="0" w:space="0" w:color="auto"/>
                                        <w:right w:val="none" w:sz="0" w:space="0" w:color="auto"/>
                                      </w:divBdr>
                                    </w:div>
                                    <w:div w:id="899823648">
                                      <w:marLeft w:val="0"/>
                                      <w:marRight w:val="0"/>
                                      <w:marTop w:val="0"/>
                                      <w:marBottom w:val="0"/>
                                      <w:divBdr>
                                        <w:top w:val="none" w:sz="0" w:space="0" w:color="auto"/>
                                        <w:left w:val="none" w:sz="0" w:space="0" w:color="auto"/>
                                        <w:bottom w:val="none" w:sz="0" w:space="0" w:color="auto"/>
                                        <w:right w:val="none" w:sz="0" w:space="0" w:color="auto"/>
                                      </w:divBdr>
                                      <w:divsChild>
                                        <w:div w:id="614795210">
                                          <w:marLeft w:val="0"/>
                                          <w:marRight w:val="0"/>
                                          <w:marTop w:val="0"/>
                                          <w:marBottom w:val="0"/>
                                          <w:divBdr>
                                            <w:top w:val="none" w:sz="0" w:space="0" w:color="auto"/>
                                            <w:left w:val="none" w:sz="0" w:space="0" w:color="auto"/>
                                            <w:bottom w:val="none" w:sz="0" w:space="0" w:color="auto"/>
                                            <w:right w:val="none" w:sz="0" w:space="0" w:color="auto"/>
                                          </w:divBdr>
                                          <w:divsChild>
                                            <w:div w:id="1397317439">
                                              <w:marLeft w:val="0"/>
                                              <w:marRight w:val="0"/>
                                              <w:marTop w:val="0"/>
                                              <w:marBottom w:val="0"/>
                                              <w:divBdr>
                                                <w:top w:val="none" w:sz="0" w:space="0" w:color="auto"/>
                                                <w:left w:val="none" w:sz="0" w:space="0" w:color="auto"/>
                                                <w:bottom w:val="none" w:sz="0" w:space="0" w:color="auto"/>
                                                <w:right w:val="none" w:sz="0" w:space="0" w:color="auto"/>
                                              </w:divBdr>
                                              <w:divsChild>
                                                <w:div w:id="496305775">
                                                  <w:marLeft w:val="0"/>
                                                  <w:marRight w:val="0"/>
                                                  <w:marTop w:val="0"/>
                                                  <w:marBottom w:val="0"/>
                                                  <w:divBdr>
                                                    <w:top w:val="none" w:sz="0" w:space="0" w:color="auto"/>
                                                    <w:left w:val="none" w:sz="0" w:space="0" w:color="auto"/>
                                                    <w:bottom w:val="none" w:sz="0" w:space="0" w:color="auto"/>
                                                    <w:right w:val="none" w:sz="0" w:space="0" w:color="auto"/>
                                                  </w:divBdr>
                                                  <w:divsChild>
                                                    <w:div w:id="1050231256">
                                                      <w:marLeft w:val="0"/>
                                                      <w:marRight w:val="0"/>
                                                      <w:marTop w:val="0"/>
                                                      <w:marBottom w:val="0"/>
                                                      <w:divBdr>
                                                        <w:top w:val="none" w:sz="0" w:space="0" w:color="auto"/>
                                                        <w:left w:val="none" w:sz="0" w:space="0" w:color="auto"/>
                                                        <w:bottom w:val="none" w:sz="0" w:space="0" w:color="auto"/>
                                                        <w:right w:val="none" w:sz="0" w:space="0" w:color="auto"/>
                                                      </w:divBdr>
                                                      <w:divsChild>
                                                        <w:div w:id="1943029486">
                                                          <w:marLeft w:val="0"/>
                                                          <w:marRight w:val="0"/>
                                                          <w:marTop w:val="0"/>
                                                          <w:marBottom w:val="0"/>
                                                          <w:divBdr>
                                                            <w:top w:val="none" w:sz="0" w:space="0" w:color="auto"/>
                                                            <w:left w:val="none" w:sz="0" w:space="0" w:color="auto"/>
                                                            <w:bottom w:val="none" w:sz="0" w:space="0" w:color="auto"/>
                                                            <w:right w:val="none" w:sz="0" w:space="0" w:color="auto"/>
                                                          </w:divBdr>
                                                          <w:divsChild>
                                                            <w:div w:id="850295870">
                                                              <w:marLeft w:val="0"/>
                                                              <w:marRight w:val="0"/>
                                                              <w:marTop w:val="0"/>
                                                              <w:marBottom w:val="0"/>
                                                              <w:divBdr>
                                                                <w:top w:val="none" w:sz="0" w:space="0" w:color="auto"/>
                                                                <w:left w:val="none" w:sz="0" w:space="0" w:color="auto"/>
                                                                <w:bottom w:val="none" w:sz="0" w:space="0" w:color="auto"/>
                                                                <w:right w:val="none" w:sz="0" w:space="0" w:color="auto"/>
                                                              </w:divBdr>
                                                              <w:divsChild>
                                                                <w:div w:id="19017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761">
                                  <w:marLeft w:val="0"/>
                                  <w:marRight w:val="0"/>
                                  <w:marTop w:val="0"/>
                                  <w:marBottom w:val="0"/>
                                  <w:divBdr>
                                    <w:top w:val="none" w:sz="0" w:space="0" w:color="auto"/>
                                    <w:left w:val="none" w:sz="0" w:space="0" w:color="auto"/>
                                    <w:bottom w:val="none" w:sz="0" w:space="0" w:color="auto"/>
                                    <w:right w:val="none" w:sz="0" w:space="0" w:color="auto"/>
                                  </w:divBdr>
                                  <w:divsChild>
                                    <w:div w:id="1206213455">
                                      <w:marLeft w:val="0"/>
                                      <w:marRight w:val="0"/>
                                      <w:marTop w:val="0"/>
                                      <w:marBottom w:val="0"/>
                                      <w:divBdr>
                                        <w:top w:val="none" w:sz="0" w:space="0" w:color="auto"/>
                                        <w:left w:val="none" w:sz="0" w:space="0" w:color="auto"/>
                                        <w:bottom w:val="none" w:sz="0" w:space="0" w:color="auto"/>
                                        <w:right w:val="none" w:sz="0" w:space="0" w:color="auto"/>
                                      </w:divBdr>
                                    </w:div>
                                    <w:div w:id="2107843377">
                                      <w:marLeft w:val="0"/>
                                      <w:marRight w:val="0"/>
                                      <w:marTop w:val="0"/>
                                      <w:marBottom w:val="0"/>
                                      <w:divBdr>
                                        <w:top w:val="none" w:sz="0" w:space="0" w:color="auto"/>
                                        <w:left w:val="none" w:sz="0" w:space="0" w:color="auto"/>
                                        <w:bottom w:val="none" w:sz="0" w:space="0" w:color="auto"/>
                                        <w:right w:val="none" w:sz="0" w:space="0" w:color="auto"/>
                                      </w:divBdr>
                                      <w:divsChild>
                                        <w:div w:id="200098899">
                                          <w:marLeft w:val="0"/>
                                          <w:marRight w:val="0"/>
                                          <w:marTop w:val="0"/>
                                          <w:marBottom w:val="0"/>
                                          <w:divBdr>
                                            <w:top w:val="none" w:sz="0" w:space="0" w:color="auto"/>
                                            <w:left w:val="none" w:sz="0" w:space="0" w:color="auto"/>
                                            <w:bottom w:val="none" w:sz="0" w:space="0" w:color="auto"/>
                                            <w:right w:val="none" w:sz="0" w:space="0" w:color="auto"/>
                                          </w:divBdr>
                                        </w:div>
                                        <w:div w:id="13484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8939">
                                  <w:marLeft w:val="0"/>
                                  <w:marRight w:val="0"/>
                                  <w:marTop w:val="0"/>
                                  <w:marBottom w:val="0"/>
                                  <w:divBdr>
                                    <w:top w:val="none" w:sz="0" w:space="0" w:color="auto"/>
                                    <w:left w:val="none" w:sz="0" w:space="0" w:color="auto"/>
                                    <w:bottom w:val="none" w:sz="0" w:space="0" w:color="auto"/>
                                    <w:right w:val="none" w:sz="0" w:space="0" w:color="auto"/>
                                  </w:divBdr>
                                  <w:divsChild>
                                    <w:div w:id="1134104738">
                                      <w:marLeft w:val="0"/>
                                      <w:marRight w:val="0"/>
                                      <w:marTop w:val="0"/>
                                      <w:marBottom w:val="0"/>
                                      <w:divBdr>
                                        <w:top w:val="none" w:sz="0" w:space="0" w:color="auto"/>
                                        <w:left w:val="none" w:sz="0" w:space="0" w:color="auto"/>
                                        <w:bottom w:val="none" w:sz="0" w:space="0" w:color="auto"/>
                                        <w:right w:val="none" w:sz="0" w:space="0" w:color="auto"/>
                                      </w:divBdr>
                                    </w:div>
                                    <w:div w:id="1615553645">
                                      <w:marLeft w:val="0"/>
                                      <w:marRight w:val="0"/>
                                      <w:marTop w:val="0"/>
                                      <w:marBottom w:val="0"/>
                                      <w:divBdr>
                                        <w:top w:val="none" w:sz="0" w:space="0" w:color="auto"/>
                                        <w:left w:val="none" w:sz="0" w:space="0" w:color="auto"/>
                                        <w:bottom w:val="none" w:sz="0" w:space="0" w:color="auto"/>
                                        <w:right w:val="none" w:sz="0" w:space="0" w:color="auto"/>
                                      </w:divBdr>
                                      <w:divsChild>
                                        <w:div w:id="354700572">
                                          <w:marLeft w:val="0"/>
                                          <w:marRight w:val="0"/>
                                          <w:marTop w:val="0"/>
                                          <w:marBottom w:val="0"/>
                                          <w:divBdr>
                                            <w:top w:val="none" w:sz="0" w:space="0" w:color="auto"/>
                                            <w:left w:val="none" w:sz="0" w:space="0" w:color="auto"/>
                                            <w:bottom w:val="none" w:sz="0" w:space="0" w:color="auto"/>
                                            <w:right w:val="none" w:sz="0" w:space="0" w:color="auto"/>
                                          </w:divBdr>
                                        </w:div>
                                        <w:div w:id="14275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11019">
                                  <w:marLeft w:val="0"/>
                                  <w:marRight w:val="0"/>
                                  <w:marTop w:val="0"/>
                                  <w:marBottom w:val="0"/>
                                  <w:divBdr>
                                    <w:top w:val="none" w:sz="0" w:space="0" w:color="auto"/>
                                    <w:left w:val="none" w:sz="0" w:space="0" w:color="auto"/>
                                    <w:bottom w:val="none" w:sz="0" w:space="0" w:color="auto"/>
                                    <w:right w:val="none" w:sz="0" w:space="0" w:color="auto"/>
                                  </w:divBdr>
                                  <w:divsChild>
                                    <w:div w:id="304552071">
                                      <w:marLeft w:val="0"/>
                                      <w:marRight w:val="0"/>
                                      <w:marTop w:val="0"/>
                                      <w:marBottom w:val="0"/>
                                      <w:divBdr>
                                        <w:top w:val="none" w:sz="0" w:space="0" w:color="auto"/>
                                        <w:left w:val="none" w:sz="0" w:space="0" w:color="auto"/>
                                        <w:bottom w:val="none" w:sz="0" w:space="0" w:color="auto"/>
                                        <w:right w:val="none" w:sz="0" w:space="0" w:color="auto"/>
                                      </w:divBdr>
                                    </w:div>
                                    <w:div w:id="1389913596">
                                      <w:marLeft w:val="0"/>
                                      <w:marRight w:val="0"/>
                                      <w:marTop w:val="0"/>
                                      <w:marBottom w:val="0"/>
                                      <w:divBdr>
                                        <w:top w:val="none" w:sz="0" w:space="0" w:color="auto"/>
                                        <w:left w:val="none" w:sz="0" w:space="0" w:color="auto"/>
                                        <w:bottom w:val="none" w:sz="0" w:space="0" w:color="auto"/>
                                        <w:right w:val="none" w:sz="0" w:space="0" w:color="auto"/>
                                      </w:divBdr>
                                      <w:divsChild>
                                        <w:div w:id="29693179">
                                          <w:marLeft w:val="0"/>
                                          <w:marRight w:val="0"/>
                                          <w:marTop w:val="0"/>
                                          <w:marBottom w:val="0"/>
                                          <w:divBdr>
                                            <w:top w:val="none" w:sz="0" w:space="0" w:color="auto"/>
                                            <w:left w:val="none" w:sz="0" w:space="0" w:color="auto"/>
                                            <w:bottom w:val="none" w:sz="0" w:space="0" w:color="auto"/>
                                            <w:right w:val="none" w:sz="0" w:space="0" w:color="auto"/>
                                          </w:divBdr>
                                        </w:div>
                                        <w:div w:id="2133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5272">
                                  <w:marLeft w:val="0"/>
                                  <w:marRight w:val="0"/>
                                  <w:marTop w:val="0"/>
                                  <w:marBottom w:val="0"/>
                                  <w:divBdr>
                                    <w:top w:val="none" w:sz="0" w:space="0" w:color="auto"/>
                                    <w:left w:val="none" w:sz="0" w:space="0" w:color="auto"/>
                                    <w:bottom w:val="none" w:sz="0" w:space="0" w:color="auto"/>
                                    <w:right w:val="none" w:sz="0" w:space="0" w:color="auto"/>
                                  </w:divBdr>
                                  <w:divsChild>
                                    <w:div w:id="1699312766">
                                      <w:marLeft w:val="0"/>
                                      <w:marRight w:val="0"/>
                                      <w:marTop w:val="0"/>
                                      <w:marBottom w:val="0"/>
                                      <w:divBdr>
                                        <w:top w:val="none" w:sz="0" w:space="0" w:color="auto"/>
                                        <w:left w:val="none" w:sz="0" w:space="0" w:color="auto"/>
                                        <w:bottom w:val="none" w:sz="0" w:space="0" w:color="auto"/>
                                        <w:right w:val="none" w:sz="0" w:space="0" w:color="auto"/>
                                      </w:divBdr>
                                    </w:div>
                                    <w:div w:id="1818567670">
                                      <w:marLeft w:val="0"/>
                                      <w:marRight w:val="0"/>
                                      <w:marTop w:val="0"/>
                                      <w:marBottom w:val="0"/>
                                      <w:divBdr>
                                        <w:top w:val="none" w:sz="0" w:space="0" w:color="auto"/>
                                        <w:left w:val="none" w:sz="0" w:space="0" w:color="auto"/>
                                        <w:bottom w:val="none" w:sz="0" w:space="0" w:color="auto"/>
                                        <w:right w:val="none" w:sz="0" w:space="0" w:color="auto"/>
                                      </w:divBdr>
                                      <w:divsChild>
                                        <w:div w:id="1115059171">
                                          <w:marLeft w:val="0"/>
                                          <w:marRight w:val="0"/>
                                          <w:marTop w:val="0"/>
                                          <w:marBottom w:val="0"/>
                                          <w:divBdr>
                                            <w:top w:val="none" w:sz="0" w:space="0" w:color="auto"/>
                                            <w:left w:val="none" w:sz="0" w:space="0" w:color="auto"/>
                                            <w:bottom w:val="none" w:sz="0" w:space="0" w:color="auto"/>
                                            <w:right w:val="none" w:sz="0" w:space="0" w:color="auto"/>
                                          </w:divBdr>
                                        </w:div>
                                        <w:div w:id="17421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2135">
                                  <w:marLeft w:val="0"/>
                                  <w:marRight w:val="0"/>
                                  <w:marTop w:val="0"/>
                                  <w:marBottom w:val="0"/>
                                  <w:divBdr>
                                    <w:top w:val="none" w:sz="0" w:space="0" w:color="auto"/>
                                    <w:left w:val="none" w:sz="0" w:space="0" w:color="auto"/>
                                    <w:bottom w:val="none" w:sz="0" w:space="0" w:color="auto"/>
                                    <w:right w:val="none" w:sz="0" w:space="0" w:color="auto"/>
                                  </w:divBdr>
                                  <w:divsChild>
                                    <w:div w:id="1264067519">
                                      <w:marLeft w:val="0"/>
                                      <w:marRight w:val="0"/>
                                      <w:marTop w:val="0"/>
                                      <w:marBottom w:val="0"/>
                                      <w:divBdr>
                                        <w:top w:val="none" w:sz="0" w:space="0" w:color="auto"/>
                                        <w:left w:val="none" w:sz="0" w:space="0" w:color="auto"/>
                                        <w:bottom w:val="none" w:sz="0" w:space="0" w:color="auto"/>
                                        <w:right w:val="none" w:sz="0" w:space="0" w:color="auto"/>
                                      </w:divBdr>
                                    </w:div>
                                    <w:div w:id="377163826">
                                      <w:marLeft w:val="0"/>
                                      <w:marRight w:val="0"/>
                                      <w:marTop w:val="0"/>
                                      <w:marBottom w:val="0"/>
                                      <w:divBdr>
                                        <w:top w:val="none" w:sz="0" w:space="0" w:color="auto"/>
                                        <w:left w:val="none" w:sz="0" w:space="0" w:color="auto"/>
                                        <w:bottom w:val="none" w:sz="0" w:space="0" w:color="auto"/>
                                        <w:right w:val="none" w:sz="0" w:space="0" w:color="auto"/>
                                      </w:divBdr>
                                      <w:divsChild>
                                        <w:div w:id="1457334367">
                                          <w:marLeft w:val="0"/>
                                          <w:marRight w:val="0"/>
                                          <w:marTop w:val="0"/>
                                          <w:marBottom w:val="0"/>
                                          <w:divBdr>
                                            <w:top w:val="none" w:sz="0" w:space="0" w:color="auto"/>
                                            <w:left w:val="none" w:sz="0" w:space="0" w:color="auto"/>
                                            <w:bottom w:val="none" w:sz="0" w:space="0" w:color="auto"/>
                                            <w:right w:val="none" w:sz="0" w:space="0" w:color="auto"/>
                                          </w:divBdr>
                                        </w:div>
                                        <w:div w:id="11868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134">
                                  <w:marLeft w:val="0"/>
                                  <w:marRight w:val="0"/>
                                  <w:marTop w:val="0"/>
                                  <w:marBottom w:val="0"/>
                                  <w:divBdr>
                                    <w:top w:val="none" w:sz="0" w:space="0" w:color="auto"/>
                                    <w:left w:val="none" w:sz="0" w:space="0" w:color="auto"/>
                                    <w:bottom w:val="none" w:sz="0" w:space="0" w:color="auto"/>
                                    <w:right w:val="none" w:sz="0" w:space="0" w:color="auto"/>
                                  </w:divBdr>
                                  <w:divsChild>
                                    <w:div w:id="293757933">
                                      <w:marLeft w:val="0"/>
                                      <w:marRight w:val="0"/>
                                      <w:marTop w:val="0"/>
                                      <w:marBottom w:val="0"/>
                                      <w:divBdr>
                                        <w:top w:val="none" w:sz="0" w:space="0" w:color="auto"/>
                                        <w:left w:val="none" w:sz="0" w:space="0" w:color="auto"/>
                                        <w:bottom w:val="none" w:sz="0" w:space="0" w:color="auto"/>
                                        <w:right w:val="none" w:sz="0" w:space="0" w:color="auto"/>
                                      </w:divBdr>
                                    </w:div>
                                    <w:div w:id="1454907826">
                                      <w:marLeft w:val="0"/>
                                      <w:marRight w:val="0"/>
                                      <w:marTop w:val="0"/>
                                      <w:marBottom w:val="0"/>
                                      <w:divBdr>
                                        <w:top w:val="none" w:sz="0" w:space="0" w:color="auto"/>
                                        <w:left w:val="none" w:sz="0" w:space="0" w:color="auto"/>
                                        <w:bottom w:val="none" w:sz="0" w:space="0" w:color="auto"/>
                                        <w:right w:val="none" w:sz="0" w:space="0" w:color="auto"/>
                                      </w:divBdr>
                                      <w:divsChild>
                                        <w:div w:id="260991584">
                                          <w:marLeft w:val="0"/>
                                          <w:marRight w:val="0"/>
                                          <w:marTop w:val="0"/>
                                          <w:marBottom w:val="0"/>
                                          <w:divBdr>
                                            <w:top w:val="none" w:sz="0" w:space="0" w:color="auto"/>
                                            <w:left w:val="none" w:sz="0" w:space="0" w:color="auto"/>
                                            <w:bottom w:val="none" w:sz="0" w:space="0" w:color="auto"/>
                                            <w:right w:val="none" w:sz="0" w:space="0" w:color="auto"/>
                                          </w:divBdr>
                                        </w:div>
                                        <w:div w:id="1820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0449">
                                  <w:marLeft w:val="0"/>
                                  <w:marRight w:val="0"/>
                                  <w:marTop w:val="0"/>
                                  <w:marBottom w:val="0"/>
                                  <w:divBdr>
                                    <w:top w:val="none" w:sz="0" w:space="0" w:color="auto"/>
                                    <w:left w:val="none" w:sz="0" w:space="0" w:color="auto"/>
                                    <w:bottom w:val="none" w:sz="0" w:space="0" w:color="auto"/>
                                    <w:right w:val="none" w:sz="0" w:space="0" w:color="auto"/>
                                  </w:divBdr>
                                  <w:divsChild>
                                    <w:div w:id="1038508269">
                                      <w:marLeft w:val="0"/>
                                      <w:marRight w:val="0"/>
                                      <w:marTop w:val="0"/>
                                      <w:marBottom w:val="0"/>
                                      <w:divBdr>
                                        <w:top w:val="none" w:sz="0" w:space="0" w:color="auto"/>
                                        <w:left w:val="none" w:sz="0" w:space="0" w:color="auto"/>
                                        <w:bottom w:val="none" w:sz="0" w:space="0" w:color="auto"/>
                                        <w:right w:val="none" w:sz="0" w:space="0" w:color="auto"/>
                                      </w:divBdr>
                                    </w:div>
                                    <w:div w:id="897546258">
                                      <w:marLeft w:val="0"/>
                                      <w:marRight w:val="0"/>
                                      <w:marTop w:val="0"/>
                                      <w:marBottom w:val="0"/>
                                      <w:divBdr>
                                        <w:top w:val="none" w:sz="0" w:space="0" w:color="auto"/>
                                        <w:left w:val="none" w:sz="0" w:space="0" w:color="auto"/>
                                        <w:bottom w:val="none" w:sz="0" w:space="0" w:color="auto"/>
                                        <w:right w:val="none" w:sz="0" w:space="0" w:color="auto"/>
                                      </w:divBdr>
                                      <w:divsChild>
                                        <w:div w:id="724181171">
                                          <w:marLeft w:val="0"/>
                                          <w:marRight w:val="0"/>
                                          <w:marTop w:val="0"/>
                                          <w:marBottom w:val="0"/>
                                          <w:divBdr>
                                            <w:top w:val="none" w:sz="0" w:space="0" w:color="auto"/>
                                            <w:left w:val="none" w:sz="0" w:space="0" w:color="auto"/>
                                            <w:bottom w:val="none" w:sz="0" w:space="0" w:color="auto"/>
                                            <w:right w:val="none" w:sz="0" w:space="0" w:color="auto"/>
                                          </w:divBdr>
                                          <w:divsChild>
                                            <w:div w:id="1996177234">
                                              <w:marLeft w:val="0"/>
                                              <w:marRight w:val="0"/>
                                              <w:marTop w:val="0"/>
                                              <w:marBottom w:val="0"/>
                                              <w:divBdr>
                                                <w:top w:val="none" w:sz="0" w:space="0" w:color="auto"/>
                                                <w:left w:val="none" w:sz="0" w:space="0" w:color="auto"/>
                                                <w:bottom w:val="none" w:sz="0" w:space="0" w:color="auto"/>
                                                <w:right w:val="none" w:sz="0" w:space="0" w:color="auto"/>
                                              </w:divBdr>
                                            </w:div>
                                            <w:div w:id="1009333991">
                                              <w:marLeft w:val="0"/>
                                              <w:marRight w:val="0"/>
                                              <w:marTop w:val="0"/>
                                              <w:marBottom w:val="0"/>
                                              <w:divBdr>
                                                <w:top w:val="none" w:sz="0" w:space="0" w:color="auto"/>
                                                <w:left w:val="none" w:sz="0" w:space="0" w:color="auto"/>
                                                <w:bottom w:val="none" w:sz="0" w:space="0" w:color="auto"/>
                                                <w:right w:val="none" w:sz="0" w:space="0" w:color="auto"/>
                                              </w:divBdr>
                                            </w:div>
                                            <w:div w:id="1398670214">
                                              <w:marLeft w:val="0"/>
                                              <w:marRight w:val="0"/>
                                              <w:marTop w:val="0"/>
                                              <w:marBottom w:val="0"/>
                                              <w:divBdr>
                                                <w:top w:val="none" w:sz="0" w:space="0" w:color="auto"/>
                                                <w:left w:val="none" w:sz="0" w:space="0" w:color="auto"/>
                                                <w:bottom w:val="none" w:sz="0" w:space="0" w:color="auto"/>
                                                <w:right w:val="none" w:sz="0" w:space="0" w:color="auto"/>
                                              </w:divBdr>
                                            </w:div>
                                          </w:divsChild>
                                        </w:div>
                                        <w:div w:id="62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2168">
                                  <w:marLeft w:val="0"/>
                                  <w:marRight w:val="0"/>
                                  <w:marTop w:val="0"/>
                                  <w:marBottom w:val="0"/>
                                  <w:divBdr>
                                    <w:top w:val="none" w:sz="0" w:space="0" w:color="auto"/>
                                    <w:left w:val="none" w:sz="0" w:space="0" w:color="auto"/>
                                    <w:bottom w:val="none" w:sz="0" w:space="0" w:color="auto"/>
                                    <w:right w:val="none" w:sz="0" w:space="0" w:color="auto"/>
                                  </w:divBdr>
                                  <w:divsChild>
                                    <w:div w:id="477112512">
                                      <w:marLeft w:val="0"/>
                                      <w:marRight w:val="0"/>
                                      <w:marTop w:val="0"/>
                                      <w:marBottom w:val="0"/>
                                      <w:divBdr>
                                        <w:top w:val="none" w:sz="0" w:space="0" w:color="auto"/>
                                        <w:left w:val="none" w:sz="0" w:space="0" w:color="auto"/>
                                        <w:bottom w:val="none" w:sz="0" w:space="0" w:color="auto"/>
                                        <w:right w:val="none" w:sz="0" w:space="0" w:color="auto"/>
                                      </w:divBdr>
                                    </w:div>
                                    <w:div w:id="1185368864">
                                      <w:marLeft w:val="0"/>
                                      <w:marRight w:val="0"/>
                                      <w:marTop w:val="0"/>
                                      <w:marBottom w:val="0"/>
                                      <w:divBdr>
                                        <w:top w:val="none" w:sz="0" w:space="0" w:color="auto"/>
                                        <w:left w:val="none" w:sz="0" w:space="0" w:color="auto"/>
                                        <w:bottom w:val="none" w:sz="0" w:space="0" w:color="auto"/>
                                        <w:right w:val="none" w:sz="0" w:space="0" w:color="auto"/>
                                      </w:divBdr>
                                      <w:divsChild>
                                        <w:div w:id="1660187605">
                                          <w:marLeft w:val="0"/>
                                          <w:marRight w:val="0"/>
                                          <w:marTop w:val="0"/>
                                          <w:marBottom w:val="0"/>
                                          <w:divBdr>
                                            <w:top w:val="none" w:sz="0" w:space="0" w:color="auto"/>
                                            <w:left w:val="none" w:sz="0" w:space="0" w:color="auto"/>
                                            <w:bottom w:val="none" w:sz="0" w:space="0" w:color="auto"/>
                                            <w:right w:val="none" w:sz="0" w:space="0" w:color="auto"/>
                                          </w:divBdr>
                                        </w:div>
                                        <w:div w:id="15255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5157">
                                  <w:marLeft w:val="0"/>
                                  <w:marRight w:val="0"/>
                                  <w:marTop w:val="0"/>
                                  <w:marBottom w:val="0"/>
                                  <w:divBdr>
                                    <w:top w:val="none" w:sz="0" w:space="0" w:color="auto"/>
                                    <w:left w:val="none" w:sz="0" w:space="0" w:color="auto"/>
                                    <w:bottom w:val="none" w:sz="0" w:space="0" w:color="auto"/>
                                    <w:right w:val="none" w:sz="0" w:space="0" w:color="auto"/>
                                  </w:divBdr>
                                  <w:divsChild>
                                    <w:div w:id="1007749844">
                                      <w:marLeft w:val="0"/>
                                      <w:marRight w:val="0"/>
                                      <w:marTop w:val="0"/>
                                      <w:marBottom w:val="0"/>
                                      <w:divBdr>
                                        <w:top w:val="none" w:sz="0" w:space="0" w:color="auto"/>
                                        <w:left w:val="none" w:sz="0" w:space="0" w:color="auto"/>
                                        <w:bottom w:val="none" w:sz="0" w:space="0" w:color="auto"/>
                                        <w:right w:val="none" w:sz="0" w:space="0" w:color="auto"/>
                                      </w:divBdr>
                                    </w:div>
                                    <w:div w:id="1576819793">
                                      <w:marLeft w:val="0"/>
                                      <w:marRight w:val="0"/>
                                      <w:marTop w:val="0"/>
                                      <w:marBottom w:val="0"/>
                                      <w:divBdr>
                                        <w:top w:val="none" w:sz="0" w:space="0" w:color="auto"/>
                                        <w:left w:val="none" w:sz="0" w:space="0" w:color="auto"/>
                                        <w:bottom w:val="none" w:sz="0" w:space="0" w:color="auto"/>
                                        <w:right w:val="none" w:sz="0" w:space="0" w:color="auto"/>
                                      </w:divBdr>
                                      <w:divsChild>
                                        <w:div w:id="1961181152">
                                          <w:marLeft w:val="0"/>
                                          <w:marRight w:val="0"/>
                                          <w:marTop w:val="0"/>
                                          <w:marBottom w:val="0"/>
                                          <w:divBdr>
                                            <w:top w:val="none" w:sz="0" w:space="0" w:color="auto"/>
                                            <w:left w:val="none" w:sz="0" w:space="0" w:color="auto"/>
                                            <w:bottom w:val="none" w:sz="0" w:space="0" w:color="auto"/>
                                            <w:right w:val="none" w:sz="0" w:space="0" w:color="auto"/>
                                          </w:divBdr>
                                        </w:div>
                                        <w:div w:id="342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449">
                                  <w:marLeft w:val="0"/>
                                  <w:marRight w:val="0"/>
                                  <w:marTop w:val="0"/>
                                  <w:marBottom w:val="0"/>
                                  <w:divBdr>
                                    <w:top w:val="none" w:sz="0" w:space="0" w:color="auto"/>
                                    <w:left w:val="none" w:sz="0" w:space="0" w:color="auto"/>
                                    <w:bottom w:val="none" w:sz="0" w:space="0" w:color="auto"/>
                                    <w:right w:val="none" w:sz="0" w:space="0" w:color="auto"/>
                                  </w:divBdr>
                                  <w:divsChild>
                                    <w:div w:id="1192646418">
                                      <w:marLeft w:val="0"/>
                                      <w:marRight w:val="0"/>
                                      <w:marTop w:val="0"/>
                                      <w:marBottom w:val="0"/>
                                      <w:divBdr>
                                        <w:top w:val="none" w:sz="0" w:space="0" w:color="auto"/>
                                        <w:left w:val="none" w:sz="0" w:space="0" w:color="auto"/>
                                        <w:bottom w:val="none" w:sz="0" w:space="0" w:color="auto"/>
                                        <w:right w:val="none" w:sz="0" w:space="0" w:color="auto"/>
                                      </w:divBdr>
                                    </w:div>
                                    <w:div w:id="2079477862">
                                      <w:marLeft w:val="0"/>
                                      <w:marRight w:val="0"/>
                                      <w:marTop w:val="0"/>
                                      <w:marBottom w:val="0"/>
                                      <w:divBdr>
                                        <w:top w:val="none" w:sz="0" w:space="0" w:color="auto"/>
                                        <w:left w:val="none" w:sz="0" w:space="0" w:color="auto"/>
                                        <w:bottom w:val="none" w:sz="0" w:space="0" w:color="auto"/>
                                        <w:right w:val="none" w:sz="0" w:space="0" w:color="auto"/>
                                      </w:divBdr>
                                      <w:divsChild>
                                        <w:div w:id="1621647874">
                                          <w:marLeft w:val="0"/>
                                          <w:marRight w:val="0"/>
                                          <w:marTop w:val="0"/>
                                          <w:marBottom w:val="0"/>
                                          <w:divBdr>
                                            <w:top w:val="none" w:sz="0" w:space="0" w:color="auto"/>
                                            <w:left w:val="none" w:sz="0" w:space="0" w:color="auto"/>
                                            <w:bottom w:val="none" w:sz="0" w:space="0" w:color="auto"/>
                                            <w:right w:val="none" w:sz="0" w:space="0" w:color="auto"/>
                                          </w:divBdr>
                                        </w:div>
                                        <w:div w:id="2732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5737">
                                  <w:marLeft w:val="0"/>
                                  <w:marRight w:val="0"/>
                                  <w:marTop w:val="0"/>
                                  <w:marBottom w:val="0"/>
                                  <w:divBdr>
                                    <w:top w:val="none" w:sz="0" w:space="0" w:color="auto"/>
                                    <w:left w:val="none" w:sz="0" w:space="0" w:color="auto"/>
                                    <w:bottom w:val="none" w:sz="0" w:space="0" w:color="auto"/>
                                    <w:right w:val="none" w:sz="0" w:space="0" w:color="auto"/>
                                  </w:divBdr>
                                  <w:divsChild>
                                    <w:div w:id="1418094588">
                                      <w:marLeft w:val="0"/>
                                      <w:marRight w:val="0"/>
                                      <w:marTop w:val="0"/>
                                      <w:marBottom w:val="0"/>
                                      <w:divBdr>
                                        <w:top w:val="none" w:sz="0" w:space="0" w:color="auto"/>
                                        <w:left w:val="none" w:sz="0" w:space="0" w:color="auto"/>
                                        <w:bottom w:val="none" w:sz="0" w:space="0" w:color="auto"/>
                                        <w:right w:val="none" w:sz="0" w:space="0" w:color="auto"/>
                                      </w:divBdr>
                                    </w:div>
                                    <w:div w:id="841892434">
                                      <w:marLeft w:val="0"/>
                                      <w:marRight w:val="0"/>
                                      <w:marTop w:val="0"/>
                                      <w:marBottom w:val="0"/>
                                      <w:divBdr>
                                        <w:top w:val="none" w:sz="0" w:space="0" w:color="auto"/>
                                        <w:left w:val="none" w:sz="0" w:space="0" w:color="auto"/>
                                        <w:bottom w:val="none" w:sz="0" w:space="0" w:color="auto"/>
                                        <w:right w:val="none" w:sz="0" w:space="0" w:color="auto"/>
                                      </w:divBdr>
                                      <w:divsChild>
                                        <w:div w:id="1407192420">
                                          <w:marLeft w:val="0"/>
                                          <w:marRight w:val="0"/>
                                          <w:marTop w:val="0"/>
                                          <w:marBottom w:val="0"/>
                                          <w:divBdr>
                                            <w:top w:val="none" w:sz="0" w:space="0" w:color="auto"/>
                                            <w:left w:val="none" w:sz="0" w:space="0" w:color="auto"/>
                                            <w:bottom w:val="none" w:sz="0" w:space="0" w:color="auto"/>
                                            <w:right w:val="none" w:sz="0" w:space="0" w:color="auto"/>
                                          </w:divBdr>
                                        </w:div>
                                        <w:div w:id="10501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504">
                                  <w:marLeft w:val="0"/>
                                  <w:marRight w:val="0"/>
                                  <w:marTop w:val="0"/>
                                  <w:marBottom w:val="0"/>
                                  <w:divBdr>
                                    <w:top w:val="none" w:sz="0" w:space="0" w:color="auto"/>
                                    <w:left w:val="none" w:sz="0" w:space="0" w:color="auto"/>
                                    <w:bottom w:val="none" w:sz="0" w:space="0" w:color="auto"/>
                                    <w:right w:val="none" w:sz="0" w:space="0" w:color="auto"/>
                                  </w:divBdr>
                                  <w:divsChild>
                                    <w:div w:id="487014105">
                                      <w:marLeft w:val="0"/>
                                      <w:marRight w:val="0"/>
                                      <w:marTop w:val="0"/>
                                      <w:marBottom w:val="0"/>
                                      <w:divBdr>
                                        <w:top w:val="none" w:sz="0" w:space="0" w:color="auto"/>
                                        <w:left w:val="none" w:sz="0" w:space="0" w:color="auto"/>
                                        <w:bottom w:val="none" w:sz="0" w:space="0" w:color="auto"/>
                                        <w:right w:val="none" w:sz="0" w:space="0" w:color="auto"/>
                                      </w:divBdr>
                                    </w:div>
                                    <w:div w:id="1969967038">
                                      <w:marLeft w:val="0"/>
                                      <w:marRight w:val="0"/>
                                      <w:marTop w:val="0"/>
                                      <w:marBottom w:val="0"/>
                                      <w:divBdr>
                                        <w:top w:val="none" w:sz="0" w:space="0" w:color="auto"/>
                                        <w:left w:val="none" w:sz="0" w:space="0" w:color="auto"/>
                                        <w:bottom w:val="none" w:sz="0" w:space="0" w:color="auto"/>
                                        <w:right w:val="none" w:sz="0" w:space="0" w:color="auto"/>
                                      </w:divBdr>
                                      <w:divsChild>
                                        <w:div w:id="600844291">
                                          <w:marLeft w:val="0"/>
                                          <w:marRight w:val="0"/>
                                          <w:marTop w:val="0"/>
                                          <w:marBottom w:val="0"/>
                                          <w:divBdr>
                                            <w:top w:val="none" w:sz="0" w:space="0" w:color="auto"/>
                                            <w:left w:val="none" w:sz="0" w:space="0" w:color="auto"/>
                                            <w:bottom w:val="none" w:sz="0" w:space="0" w:color="auto"/>
                                            <w:right w:val="none" w:sz="0" w:space="0" w:color="auto"/>
                                          </w:divBdr>
                                        </w:div>
                                        <w:div w:id="1191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8229">
                                  <w:marLeft w:val="0"/>
                                  <w:marRight w:val="0"/>
                                  <w:marTop w:val="0"/>
                                  <w:marBottom w:val="0"/>
                                  <w:divBdr>
                                    <w:top w:val="none" w:sz="0" w:space="0" w:color="auto"/>
                                    <w:left w:val="none" w:sz="0" w:space="0" w:color="auto"/>
                                    <w:bottom w:val="none" w:sz="0" w:space="0" w:color="auto"/>
                                    <w:right w:val="none" w:sz="0" w:space="0" w:color="auto"/>
                                  </w:divBdr>
                                  <w:divsChild>
                                    <w:div w:id="880243957">
                                      <w:marLeft w:val="0"/>
                                      <w:marRight w:val="0"/>
                                      <w:marTop w:val="0"/>
                                      <w:marBottom w:val="0"/>
                                      <w:divBdr>
                                        <w:top w:val="none" w:sz="0" w:space="0" w:color="auto"/>
                                        <w:left w:val="none" w:sz="0" w:space="0" w:color="auto"/>
                                        <w:bottom w:val="none" w:sz="0" w:space="0" w:color="auto"/>
                                        <w:right w:val="none" w:sz="0" w:space="0" w:color="auto"/>
                                      </w:divBdr>
                                    </w:div>
                                    <w:div w:id="613903106">
                                      <w:marLeft w:val="0"/>
                                      <w:marRight w:val="0"/>
                                      <w:marTop w:val="0"/>
                                      <w:marBottom w:val="0"/>
                                      <w:divBdr>
                                        <w:top w:val="none" w:sz="0" w:space="0" w:color="auto"/>
                                        <w:left w:val="none" w:sz="0" w:space="0" w:color="auto"/>
                                        <w:bottom w:val="none" w:sz="0" w:space="0" w:color="auto"/>
                                        <w:right w:val="none" w:sz="0" w:space="0" w:color="auto"/>
                                      </w:divBdr>
                                      <w:divsChild>
                                        <w:div w:id="140923962">
                                          <w:marLeft w:val="0"/>
                                          <w:marRight w:val="0"/>
                                          <w:marTop w:val="0"/>
                                          <w:marBottom w:val="0"/>
                                          <w:divBdr>
                                            <w:top w:val="none" w:sz="0" w:space="0" w:color="auto"/>
                                            <w:left w:val="none" w:sz="0" w:space="0" w:color="auto"/>
                                            <w:bottom w:val="none" w:sz="0" w:space="0" w:color="auto"/>
                                            <w:right w:val="none" w:sz="0" w:space="0" w:color="auto"/>
                                          </w:divBdr>
                                        </w:div>
                                        <w:div w:id="1649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2889">
                                  <w:marLeft w:val="0"/>
                                  <w:marRight w:val="0"/>
                                  <w:marTop w:val="0"/>
                                  <w:marBottom w:val="0"/>
                                  <w:divBdr>
                                    <w:top w:val="none" w:sz="0" w:space="0" w:color="auto"/>
                                    <w:left w:val="none" w:sz="0" w:space="0" w:color="auto"/>
                                    <w:bottom w:val="none" w:sz="0" w:space="0" w:color="auto"/>
                                    <w:right w:val="none" w:sz="0" w:space="0" w:color="auto"/>
                                  </w:divBdr>
                                  <w:divsChild>
                                    <w:div w:id="40373178">
                                      <w:marLeft w:val="0"/>
                                      <w:marRight w:val="0"/>
                                      <w:marTop w:val="0"/>
                                      <w:marBottom w:val="0"/>
                                      <w:divBdr>
                                        <w:top w:val="none" w:sz="0" w:space="0" w:color="auto"/>
                                        <w:left w:val="none" w:sz="0" w:space="0" w:color="auto"/>
                                        <w:bottom w:val="none" w:sz="0" w:space="0" w:color="auto"/>
                                        <w:right w:val="none" w:sz="0" w:space="0" w:color="auto"/>
                                      </w:divBdr>
                                    </w:div>
                                    <w:div w:id="911046142">
                                      <w:marLeft w:val="0"/>
                                      <w:marRight w:val="0"/>
                                      <w:marTop w:val="0"/>
                                      <w:marBottom w:val="0"/>
                                      <w:divBdr>
                                        <w:top w:val="none" w:sz="0" w:space="0" w:color="auto"/>
                                        <w:left w:val="none" w:sz="0" w:space="0" w:color="auto"/>
                                        <w:bottom w:val="none" w:sz="0" w:space="0" w:color="auto"/>
                                        <w:right w:val="none" w:sz="0" w:space="0" w:color="auto"/>
                                      </w:divBdr>
                                      <w:divsChild>
                                        <w:div w:id="1931699644">
                                          <w:marLeft w:val="0"/>
                                          <w:marRight w:val="0"/>
                                          <w:marTop w:val="0"/>
                                          <w:marBottom w:val="0"/>
                                          <w:divBdr>
                                            <w:top w:val="none" w:sz="0" w:space="0" w:color="auto"/>
                                            <w:left w:val="none" w:sz="0" w:space="0" w:color="auto"/>
                                            <w:bottom w:val="none" w:sz="0" w:space="0" w:color="auto"/>
                                            <w:right w:val="none" w:sz="0" w:space="0" w:color="auto"/>
                                          </w:divBdr>
                                        </w:div>
                                        <w:div w:id="19398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453">
                                  <w:marLeft w:val="0"/>
                                  <w:marRight w:val="0"/>
                                  <w:marTop w:val="0"/>
                                  <w:marBottom w:val="0"/>
                                  <w:divBdr>
                                    <w:top w:val="none" w:sz="0" w:space="0" w:color="auto"/>
                                    <w:left w:val="none" w:sz="0" w:space="0" w:color="auto"/>
                                    <w:bottom w:val="none" w:sz="0" w:space="0" w:color="auto"/>
                                    <w:right w:val="none" w:sz="0" w:space="0" w:color="auto"/>
                                  </w:divBdr>
                                  <w:divsChild>
                                    <w:div w:id="1762598951">
                                      <w:marLeft w:val="0"/>
                                      <w:marRight w:val="0"/>
                                      <w:marTop w:val="0"/>
                                      <w:marBottom w:val="0"/>
                                      <w:divBdr>
                                        <w:top w:val="none" w:sz="0" w:space="0" w:color="auto"/>
                                        <w:left w:val="none" w:sz="0" w:space="0" w:color="auto"/>
                                        <w:bottom w:val="none" w:sz="0" w:space="0" w:color="auto"/>
                                        <w:right w:val="none" w:sz="0" w:space="0" w:color="auto"/>
                                      </w:divBdr>
                                    </w:div>
                                    <w:div w:id="1179658057">
                                      <w:marLeft w:val="0"/>
                                      <w:marRight w:val="0"/>
                                      <w:marTop w:val="0"/>
                                      <w:marBottom w:val="0"/>
                                      <w:divBdr>
                                        <w:top w:val="none" w:sz="0" w:space="0" w:color="auto"/>
                                        <w:left w:val="none" w:sz="0" w:space="0" w:color="auto"/>
                                        <w:bottom w:val="none" w:sz="0" w:space="0" w:color="auto"/>
                                        <w:right w:val="none" w:sz="0" w:space="0" w:color="auto"/>
                                      </w:divBdr>
                                      <w:divsChild>
                                        <w:div w:id="256208032">
                                          <w:marLeft w:val="0"/>
                                          <w:marRight w:val="0"/>
                                          <w:marTop w:val="0"/>
                                          <w:marBottom w:val="0"/>
                                          <w:divBdr>
                                            <w:top w:val="none" w:sz="0" w:space="0" w:color="auto"/>
                                            <w:left w:val="none" w:sz="0" w:space="0" w:color="auto"/>
                                            <w:bottom w:val="none" w:sz="0" w:space="0" w:color="auto"/>
                                            <w:right w:val="none" w:sz="0" w:space="0" w:color="auto"/>
                                          </w:divBdr>
                                        </w:div>
                                        <w:div w:id="12855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597">
                                  <w:marLeft w:val="0"/>
                                  <w:marRight w:val="0"/>
                                  <w:marTop w:val="0"/>
                                  <w:marBottom w:val="0"/>
                                  <w:divBdr>
                                    <w:top w:val="none" w:sz="0" w:space="0" w:color="auto"/>
                                    <w:left w:val="none" w:sz="0" w:space="0" w:color="auto"/>
                                    <w:bottom w:val="none" w:sz="0" w:space="0" w:color="auto"/>
                                    <w:right w:val="none" w:sz="0" w:space="0" w:color="auto"/>
                                  </w:divBdr>
                                  <w:divsChild>
                                    <w:div w:id="156002255">
                                      <w:marLeft w:val="0"/>
                                      <w:marRight w:val="0"/>
                                      <w:marTop w:val="0"/>
                                      <w:marBottom w:val="0"/>
                                      <w:divBdr>
                                        <w:top w:val="none" w:sz="0" w:space="0" w:color="auto"/>
                                        <w:left w:val="none" w:sz="0" w:space="0" w:color="auto"/>
                                        <w:bottom w:val="none" w:sz="0" w:space="0" w:color="auto"/>
                                        <w:right w:val="none" w:sz="0" w:space="0" w:color="auto"/>
                                      </w:divBdr>
                                    </w:div>
                                    <w:div w:id="1191605609">
                                      <w:marLeft w:val="0"/>
                                      <w:marRight w:val="0"/>
                                      <w:marTop w:val="0"/>
                                      <w:marBottom w:val="0"/>
                                      <w:divBdr>
                                        <w:top w:val="none" w:sz="0" w:space="0" w:color="auto"/>
                                        <w:left w:val="none" w:sz="0" w:space="0" w:color="auto"/>
                                        <w:bottom w:val="none" w:sz="0" w:space="0" w:color="auto"/>
                                        <w:right w:val="none" w:sz="0" w:space="0" w:color="auto"/>
                                      </w:divBdr>
                                      <w:divsChild>
                                        <w:div w:id="520439949">
                                          <w:marLeft w:val="0"/>
                                          <w:marRight w:val="0"/>
                                          <w:marTop w:val="0"/>
                                          <w:marBottom w:val="0"/>
                                          <w:divBdr>
                                            <w:top w:val="none" w:sz="0" w:space="0" w:color="auto"/>
                                            <w:left w:val="none" w:sz="0" w:space="0" w:color="auto"/>
                                            <w:bottom w:val="none" w:sz="0" w:space="0" w:color="auto"/>
                                            <w:right w:val="none" w:sz="0" w:space="0" w:color="auto"/>
                                          </w:divBdr>
                                        </w:div>
                                        <w:div w:id="15568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7612">
                                  <w:marLeft w:val="0"/>
                                  <w:marRight w:val="0"/>
                                  <w:marTop w:val="0"/>
                                  <w:marBottom w:val="0"/>
                                  <w:divBdr>
                                    <w:top w:val="none" w:sz="0" w:space="0" w:color="auto"/>
                                    <w:left w:val="none" w:sz="0" w:space="0" w:color="auto"/>
                                    <w:bottom w:val="none" w:sz="0" w:space="0" w:color="auto"/>
                                    <w:right w:val="none" w:sz="0" w:space="0" w:color="auto"/>
                                  </w:divBdr>
                                  <w:divsChild>
                                    <w:div w:id="659386726">
                                      <w:marLeft w:val="0"/>
                                      <w:marRight w:val="0"/>
                                      <w:marTop w:val="0"/>
                                      <w:marBottom w:val="0"/>
                                      <w:divBdr>
                                        <w:top w:val="none" w:sz="0" w:space="0" w:color="auto"/>
                                        <w:left w:val="none" w:sz="0" w:space="0" w:color="auto"/>
                                        <w:bottom w:val="none" w:sz="0" w:space="0" w:color="auto"/>
                                        <w:right w:val="none" w:sz="0" w:space="0" w:color="auto"/>
                                      </w:divBdr>
                                    </w:div>
                                    <w:div w:id="631984590">
                                      <w:marLeft w:val="0"/>
                                      <w:marRight w:val="0"/>
                                      <w:marTop w:val="0"/>
                                      <w:marBottom w:val="0"/>
                                      <w:divBdr>
                                        <w:top w:val="none" w:sz="0" w:space="0" w:color="auto"/>
                                        <w:left w:val="none" w:sz="0" w:space="0" w:color="auto"/>
                                        <w:bottom w:val="none" w:sz="0" w:space="0" w:color="auto"/>
                                        <w:right w:val="none" w:sz="0" w:space="0" w:color="auto"/>
                                      </w:divBdr>
                                      <w:divsChild>
                                        <w:div w:id="39324686">
                                          <w:marLeft w:val="0"/>
                                          <w:marRight w:val="0"/>
                                          <w:marTop w:val="0"/>
                                          <w:marBottom w:val="0"/>
                                          <w:divBdr>
                                            <w:top w:val="none" w:sz="0" w:space="0" w:color="auto"/>
                                            <w:left w:val="none" w:sz="0" w:space="0" w:color="auto"/>
                                            <w:bottom w:val="none" w:sz="0" w:space="0" w:color="auto"/>
                                            <w:right w:val="none" w:sz="0" w:space="0" w:color="auto"/>
                                          </w:divBdr>
                                        </w:div>
                                        <w:div w:id="20024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0267">
                                  <w:marLeft w:val="0"/>
                                  <w:marRight w:val="0"/>
                                  <w:marTop w:val="0"/>
                                  <w:marBottom w:val="0"/>
                                  <w:divBdr>
                                    <w:top w:val="none" w:sz="0" w:space="0" w:color="auto"/>
                                    <w:left w:val="none" w:sz="0" w:space="0" w:color="auto"/>
                                    <w:bottom w:val="none" w:sz="0" w:space="0" w:color="auto"/>
                                    <w:right w:val="none" w:sz="0" w:space="0" w:color="auto"/>
                                  </w:divBdr>
                                  <w:divsChild>
                                    <w:div w:id="642924610">
                                      <w:marLeft w:val="0"/>
                                      <w:marRight w:val="0"/>
                                      <w:marTop w:val="0"/>
                                      <w:marBottom w:val="0"/>
                                      <w:divBdr>
                                        <w:top w:val="none" w:sz="0" w:space="0" w:color="auto"/>
                                        <w:left w:val="none" w:sz="0" w:space="0" w:color="auto"/>
                                        <w:bottom w:val="none" w:sz="0" w:space="0" w:color="auto"/>
                                        <w:right w:val="none" w:sz="0" w:space="0" w:color="auto"/>
                                      </w:divBdr>
                                    </w:div>
                                    <w:div w:id="843931308">
                                      <w:marLeft w:val="0"/>
                                      <w:marRight w:val="0"/>
                                      <w:marTop w:val="0"/>
                                      <w:marBottom w:val="0"/>
                                      <w:divBdr>
                                        <w:top w:val="none" w:sz="0" w:space="0" w:color="auto"/>
                                        <w:left w:val="none" w:sz="0" w:space="0" w:color="auto"/>
                                        <w:bottom w:val="none" w:sz="0" w:space="0" w:color="auto"/>
                                        <w:right w:val="none" w:sz="0" w:space="0" w:color="auto"/>
                                      </w:divBdr>
                                      <w:divsChild>
                                        <w:div w:id="1025667251">
                                          <w:marLeft w:val="0"/>
                                          <w:marRight w:val="0"/>
                                          <w:marTop w:val="0"/>
                                          <w:marBottom w:val="0"/>
                                          <w:divBdr>
                                            <w:top w:val="none" w:sz="0" w:space="0" w:color="auto"/>
                                            <w:left w:val="none" w:sz="0" w:space="0" w:color="auto"/>
                                            <w:bottom w:val="none" w:sz="0" w:space="0" w:color="auto"/>
                                            <w:right w:val="none" w:sz="0" w:space="0" w:color="auto"/>
                                          </w:divBdr>
                                        </w:div>
                                        <w:div w:id="8633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9584">
                                  <w:marLeft w:val="0"/>
                                  <w:marRight w:val="0"/>
                                  <w:marTop w:val="0"/>
                                  <w:marBottom w:val="0"/>
                                  <w:divBdr>
                                    <w:top w:val="none" w:sz="0" w:space="0" w:color="auto"/>
                                    <w:left w:val="none" w:sz="0" w:space="0" w:color="auto"/>
                                    <w:bottom w:val="none" w:sz="0" w:space="0" w:color="auto"/>
                                    <w:right w:val="none" w:sz="0" w:space="0" w:color="auto"/>
                                  </w:divBdr>
                                  <w:divsChild>
                                    <w:div w:id="2114663248">
                                      <w:marLeft w:val="0"/>
                                      <w:marRight w:val="0"/>
                                      <w:marTop w:val="0"/>
                                      <w:marBottom w:val="0"/>
                                      <w:divBdr>
                                        <w:top w:val="none" w:sz="0" w:space="0" w:color="auto"/>
                                        <w:left w:val="none" w:sz="0" w:space="0" w:color="auto"/>
                                        <w:bottom w:val="none" w:sz="0" w:space="0" w:color="auto"/>
                                        <w:right w:val="none" w:sz="0" w:space="0" w:color="auto"/>
                                      </w:divBdr>
                                    </w:div>
                                    <w:div w:id="2013408631">
                                      <w:marLeft w:val="0"/>
                                      <w:marRight w:val="0"/>
                                      <w:marTop w:val="0"/>
                                      <w:marBottom w:val="0"/>
                                      <w:divBdr>
                                        <w:top w:val="none" w:sz="0" w:space="0" w:color="auto"/>
                                        <w:left w:val="none" w:sz="0" w:space="0" w:color="auto"/>
                                        <w:bottom w:val="none" w:sz="0" w:space="0" w:color="auto"/>
                                        <w:right w:val="none" w:sz="0" w:space="0" w:color="auto"/>
                                      </w:divBdr>
                                      <w:divsChild>
                                        <w:div w:id="1696615991">
                                          <w:marLeft w:val="0"/>
                                          <w:marRight w:val="0"/>
                                          <w:marTop w:val="0"/>
                                          <w:marBottom w:val="0"/>
                                          <w:divBdr>
                                            <w:top w:val="none" w:sz="0" w:space="0" w:color="auto"/>
                                            <w:left w:val="none" w:sz="0" w:space="0" w:color="auto"/>
                                            <w:bottom w:val="none" w:sz="0" w:space="0" w:color="auto"/>
                                            <w:right w:val="none" w:sz="0" w:space="0" w:color="auto"/>
                                          </w:divBdr>
                                          <w:divsChild>
                                            <w:div w:id="1710228472">
                                              <w:marLeft w:val="0"/>
                                              <w:marRight w:val="0"/>
                                              <w:marTop w:val="0"/>
                                              <w:marBottom w:val="0"/>
                                              <w:divBdr>
                                                <w:top w:val="none" w:sz="0" w:space="0" w:color="auto"/>
                                                <w:left w:val="none" w:sz="0" w:space="0" w:color="auto"/>
                                                <w:bottom w:val="none" w:sz="0" w:space="0" w:color="auto"/>
                                                <w:right w:val="none" w:sz="0" w:space="0" w:color="auto"/>
                                              </w:divBdr>
                                              <w:divsChild>
                                                <w:div w:id="1650742033">
                                                  <w:marLeft w:val="0"/>
                                                  <w:marRight w:val="0"/>
                                                  <w:marTop w:val="0"/>
                                                  <w:marBottom w:val="0"/>
                                                  <w:divBdr>
                                                    <w:top w:val="none" w:sz="0" w:space="0" w:color="auto"/>
                                                    <w:left w:val="none" w:sz="0" w:space="0" w:color="auto"/>
                                                    <w:bottom w:val="none" w:sz="0" w:space="0" w:color="auto"/>
                                                    <w:right w:val="none" w:sz="0" w:space="0" w:color="auto"/>
                                                  </w:divBdr>
                                                  <w:divsChild>
                                                    <w:div w:id="661085009">
                                                      <w:marLeft w:val="0"/>
                                                      <w:marRight w:val="0"/>
                                                      <w:marTop w:val="0"/>
                                                      <w:marBottom w:val="0"/>
                                                      <w:divBdr>
                                                        <w:top w:val="none" w:sz="0" w:space="0" w:color="auto"/>
                                                        <w:left w:val="none" w:sz="0" w:space="0" w:color="auto"/>
                                                        <w:bottom w:val="none" w:sz="0" w:space="0" w:color="auto"/>
                                                        <w:right w:val="none" w:sz="0" w:space="0" w:color="auto"/>
                                                      </w:divBdr>
                                                      <w:divsChild>
                                                        <w:div w:id="1352340903">
                                                          <w:marLeft w:val="0"/>
                                                          <w:marRight w:val="0"/>
                                                          <w:marTop w:val="0"/>
                                                          <w:marBottom w:val="0"/>
                                                          <w:divBdr>
                                                            <w:top w:val="none" w:sz="0" w:space="0" w:color="auto"/>
                                                            <w:left w:val="none" w:sz="0" w:space="0" w:color="auto"/>
                                                            <w:bottom w:val="none" w:sz="0" w:space="0" w:color="auto"/>
                                                            <w:right w:val="none" w:sz="0" w:space="0" w:color="auto"/>
                                                          </w:divBdr>
                                                          <w:divsChild>
                                                            <w:div w:id="1801992094">
                                                              <w:marLeft w:val="0"/>
                                                              <w:marRight w:val="0"/>
                                                              <w:marTop w:val="0"/>
                                                              <w:marBottom w:val="0"/>
                                                              <w:divBdr>
                                                                <w:top w:val="none" w:sz="0" w:space="0" w:color="auto"/>
                                                                <w:left w:val="none" w:sz="0" w:space="0" w:color="auto"/>
                                                                <w:bottom w:val="none" w:sz="0" w:space="0" w:color="auto"/>
                                                                <w:right w:val="none" w:sz="0" w:space="0" w:color="auto"/>
                                                              </w:divBdr>
                                                              <w:divsChild>
                                                                <w:div w:id="433552182">
                                                                  <w:marLeft w:val="0"/>
                                                                  <w:marRight w:val="0"/>
                                                                  <w:marTop w:val="0"/>
                                                                  <w:marBottom w:val="0"/>
                                                                  <w:divBdr>
                                                                    <w:top w:val="none" w:sz="0" w:space="0" w:color="auto"/>
                                                                    <w:left w:val="none" w:sz="0" w:space="0" w:color="auto"/>
                                                                    <w:bottom w:val="none" w:sz="0" w:space="0" w:color="auto"/>
                                                                    <w:right w:val="none" w:sz="0" w:space="0" w:color="auto"/>
                                                                  </w:divBdr>
                                                                </w:div>
                                                                <w:div w:id="1863282654">
                                                                  <w:marLeft w:val="0"/>
                                                                  <w:marRight w:val="0"/>
                                                                  <w:marTop w:val="0"/>
                                                                  <w:marBottom w:val="0"/>
                                                                  <w:divBdr>
                                                                    <w:top w:val="none" w:sz="0" w:space="0" w:color="auto"/>
                                                                    <w:left w:val="none" w:sz="0" w:space="0" w:color="auto"/>
                                                                    <w:bottom w:val="none" w:sz="0" w:space="0" w:color="auto"/>
                                                                    <w:right w:val="none" w:sz="0" w:space="0" w:color="auto"/>
                                                                  </w:divBdr>
                                                                </w:div>
                                                                <w:div w:id="956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603351">
                                              <w:marLeft w:val="0"/>
                                              <w:marRight w:val="0"/>
                                              <w:marTop w:val="0"/>
                                              <w:marBottom w:val="0"/>
                                              <w:divBdr>
                                                <w:top w:val="none" w:sz="0" w:space="0" w:color="auto"/>
                                                <w:left w:val="none" w:sz="0" w:space="0" w:color="auto"/>
                                                <w:bottom w:val="none" w:sz="0" w:space="0" w:color="auto"/>
                                                <w:right w:val="none" w:sz="0" w:space="0" w:color="auto"/>
                                              </w:divBdr>
                                              <w:divsChild>
                                                <w:div w:id="863402703">
                                                  <w:marLeft w:val="0"/>
                                                  <w:marRight w:val="0"/>
                                                  <w:marTop w:val="0"/>
                                                  <w:marBottom w:val="0"/>
                                                  <w:divBdr>
                                                    <w:top w:val="none" w:sz="0" w:space="0" w:color="auto"/>
                                                    <w:left w:val="none" w:sz="0" w:space="0" w:color="auto"/>
                                                    <w:bottom w:val="none" w:sz="0" w:space="0" w:color="auto"/>
                                                    <w:right w:val="none" w:sz="0" w:space="0" w:color="auto"/>
                                                  </w:divBdr>
                                                  <w:divsChild>
                                                    <w:div w:id="1165828306">
                                                      <w:marLeft w:val="0"/>
                                                      <w:marRight w:val="0"/>
                                                      <w:marTop w:val="0"/>
                                                      <w:marBottom w:val="0"/>
                                                      <w:divBdr>
                                                        <w:top w:val="none" w:sz="0" w:space="0" w:color="auto"/>
                                                        <w:left w:val="none" w:sz="0" w:space="0" w:color="auto"/>
                                                        <w:bottom w:val="none" w:sz="0" w:space="0" w:color="auto"/>
                                                        <w:right w:val="none" w:sz="0" w:space="0" w:color="auto"/>
                                                      </w:divBdr>
                                                      <w:divsChild>
                                                        <w:div w:id="1588152891">
                                                          <w:marLeft w:val="0"/>
                                                          <w:marRight w:val="0"/>
                                                          <w:marTop w:val="0"/>
                                                          <w:marBottom w:val="0"/>
                                                          <w:divBdr>
                                                            <w:top w:val="none" w:sz="0" w:space="0" w:color="auto"/>
                                                            <w:left w:val="none" w:sz="0" w:space="0" w:color="auto"/>
                                                            <w:bottom w:val="none" w:sz="0" w:space="0" w:color="auto"/>
                                                            <w:right w:val="none" w:sz="0" w:space="0" w:color="auto"/>
                                                          </w:divBdr>
                                                          <w:divsChild>
                                                            <w:div w:id="364254862">
                                                              <w:marLeft w:val="0"/>
                                                              <w:marRight w:val="0"/>
                                                              <w:marTop w:val="0"/>
                                                              <w:marBottom w:val="0"/>
                                                              <w:divBdr>
                                                                <w:top w:val="none" w:sz="0" w:space="0" w:color="auto"/>
                                                                <w:left w:val="none" w:sz="0" w:space="0" w:color="auto"/>
                                                                <w:bottom w:val="none" w:sz="0" w:space="0" w:color="auto"/>
                                                                <w:right w:val="none" w:sz="0" w:space="0" w:color="auto"/>
                                                              </w:divBdr>
                                                              <w:divsChild>
                                                                <w:div w:id="1004740755">
                                                                  <w:marLeft w:val="0"/>
                                                                  <w:marRight w:val="0"/>
                                                                  <w:marTop w:val="0"/>
                                                                  <w:marBottom w:val="0"/>
                                                                  <w:divBdr>
                                                                    <w:top w:val="none" w:sz="0" w:space="0" w:color="auto"/>
                                                                    <w:left w:val="none" w:sz="0" w:space="0" w:color="auto"/>
                                                                    <w:bottom w:val="none" w:sz="0" w:space="0" w:color="auto"/>
                                                                    <w:right w:val="none" w:sz="0" w:space="0" w:color="auto"/>
                                                                  </w:divBdr>
                                                                </w:div>
                                                                <w:div w:id="1159731187">
                                                                  <w:marLeft w:val="0"/>
                                                                  <w:marRight w:val="0"/>
                                                                  <w:marTop w:val="0"/>
                                                                  <w:marBottom w:val="0"/>
                                                                  <w:divBdr>
                                                                    <w:top w:val="none" w:sz="0" w:space="0" w:color="auto"/>
                                                                    <w:left w:val="none" w:sz="0" w:space="0" w:color="auto"/>
                                                                    <w:bottom w:val="none" w:sz="0" w:space="0" w:color="auto"/>
                                                                    <w:right w:val="none" w:sz="0" w:space="0" w:color="auto"/>
                                                                  </w:divBdr>
                                                                </w:div>
                                                                <w:div w:id="1184976583">
                                                                  <w:marLeft w:val="0"/>
                                                                  <w:marRight w:val="0"/>
                                                                  <w:marTop w:val="0"/>
                                                                  <w:marBottom w:val="0"/>
                                                                  <w:divBdr>
                                                                    <w:top w:val="none" w:sz="0" w:space="0" w:color="auto"/>
                                                                    <w:left w:val="none" w:sz="0" w:space="0" w:color="auto"/>
                                                                    <w:bottom w:val="none" w:sz="0" w:space="0" w:color="auto"/>
                                                                    <w:right w:val="none" w:sz="0" w:space="0" w:color="auto"/>
                                                                  </w:divBdr>
                                                                </w:div>
                                                                <w:div w:id="9757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806">
                                  <w:marLeft w:val="0"/>
                                  <w:marRight w:val="0"/>
                                  <w:marTop w:val="0"/>
                                  <w:marBottom w:val="0"/>
                                  <w:divBdr>
                                    <w:top w:val="none" w:sz="0" w:space="0" w:color="auto"/>
                                    <w:left w:val="none" w:sz="0" w:space="0" w:color="auto"/>
                                    <w:bottom w:val="none" w:sz="0" w:space="0" w:color="auto"/>
                                    <w:right w:val="none" w:sz="0" w:space="0" w:color="auto"/>
                                  </w:divBdr>
                                  <w:divsChild>
                                    <w:div w:id="1210191426">
                                      <w:marLeft w:val="0"/>
                                      <w:marRight w:val="0"/>
                                      <w:marTop w:val="0"/>
                                      <w:marBottom w:val="0"/>
                                      <w:divBdr>
                                        <w:top w:val="none" w:sz="0" w:space="0" w:color="auto"/>
                                        <w:left w:val="none" w:sz="0" w:space="0" w:color="auto"/>
                                        <w:bottom w:val="none" w:sz="0" w:space="0" w:color="auto"/>
                                        <w:right w:val="none" w:sz="0" w:space="0" w:color="auto"/>
                                      </w:divBdr>
                                    </w:div>
                                    <w:div w:id="2100522363">
                                      <w:marLeft w:val="0"/>
                                      <w:marRight w:val="0"/>
                                      <w:marTop w:val="0"/>
                                      <w:marBottom w:val="0"/>
                                      <w:divBdr>
                                        <w:top w:val="none" w:sz="0" w:space="0" w:color="auto"/>
                                        <w:left w:val="none" w:sz="0" w:space="0" w:color="auto"/>
                                        <w:bottom w:val="none" w:sz="0" w:space="0" w:color="auto"/>
                                        <w:right w:val="none" w:sz="0" w:space="0" w:color="auto"/>
                                      </w:divBdr>
                                      <w:divsChild>
                                        <w:div w:id="1588048">
                                          <w:marLeft w:val="0"/>
                                          <w:marRight w:val="0"/>
                                          <w:marTop w:val="0"/>
                                          <w:marBottom w:val="0"/>
                                          <w:divBdr>
                                            <w:top w:val="none" w:sz="0" w:space="0" w:color="auto"/>
                                            <w:left w:val="none" w:sz="0" w:space="0" w:color="auto"/>
                                            <w:bottom w:val="none" w:sz="0" w:space="0" w:color="auto"/>
                                            <w:right w:val="none" w:sz="0" w:space="0" w:color="auto"/>
                                          </w:divBdr>
                                        </w:div>
                                        <w:div w:id="3654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6265">
                                  <w:marLeft w:val="0"/>
                                  <w:marRight w:val="0"/>
                                  <w:marTop w:val="0"/>
                                  <w:marBottom w:val="0"/>
                                  <w:divBdr>
                                    <w:top w:val="none" w:sz="0" w:space="0" w:color="auto"/>
                                    <w:left w:val="none" w:sz="0" w:space="0" w:color="auto"/>
                                    <w:bottom w:val="none" w:sz="0" w:space="0" w:color="auto"/>
                                    <w:right w:val="none" w:sz="0" w:space="0" w:color="auto"/>
                                  </w:divBdr>
                                  <w:divsChild>
                                    <w:div w:id="1365209436">
                                      <w:marLeft w:val="0"/>
                                      <w:marRight w:val="0"/>
                                      <w:marTop w:val="0"/>
                                      <w:marBottom w:val="0"/>
                                      <w:divBdr>
                                        <w:top w:val="none" w:sz="0" w:space="0" w:color="auto"/>
                                        <w:left w:val="none" w:sz="0" w:space="0" w:color="auto"/>
                                        <w:bottom w:val="none" w:sz="0" w:space="0" w:color="auto"/>
                                        <w:right w:val="none" w:sz="0" w:space="0" w:color="auto"/>
                                      </w:divBdr>
                                    </w:div>
                                    <w:div w:id="227963812">
                                      <w:marLeft w:val="0"/>
                                      <w:marRight w:val="0"/>
                                      <w:marTop w:val="0"/>
                                      <w:marBottom w:val="0"/>
                                      <w:divBdr>
                                        <w:top w:val="none" w:sz="0" w:space="0" w:color="auto"/>
                                        <w:left w:val="none" w:sz="0" w:space="0" w:color="auto"/>
                                        <w:bottom w:val="none" w:sz="0" w:space="0" w:color="auto"/>
                                        <w:right w:val="none" w:sz="0" w:space="0" w:color="auto"/>
                                      </w:divBdr>
                                      <w:divsChild>
                                        <w:div w:id="1957171877">
                                          <w:marLeft w:val="0"/>
                                          <w:marRight w:val="0"/>
                                          <w:marTop w:val="0"/>
                                          <w:marBottom w:val="0"/>
                                          <w:divBdr>
                                            <w:top w:val="none" w:sz="0" w:space="0" w:color="auto"/>
                                            <w:left w:val="none" w:sz="0" w:space="0" w:color="auto"/>
                                            <w:bottom w:val="none" w:sz="0" w:space="0" w:color="auto"/>
                                            <w:right w:val="none" w:sz="0" w:space="0" w:color="auto"/>
                                          </w:divBdr>
                                        </w:div>
                                        <w:div w:id="16365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85">
                                  <w:marLeft w:val="0"/>
                                  <w:marRight w:val="0"/>
                                  <w:marTop w:val="0"/>
                                  <w:marBottom w:val="0"/>
                                  <w:divBdr>
                                    <w:top w:val="none" w:sz="0" w:space="0" w:color="auto"/>
                                    <w:left w:val="none" w:sz="0" w:space="0" w:color="auto"/>
                                    <w:bottom w:val="none" w:sz="0" w:space="0" w:color="auto"/>
                                    <w:right w:val="none" w:sz="0" w:space="0" w:color="auto"/>
                                  </w:divBdr>
                                  <w:divsChild>
                                    <w:div w:id="130441209">
                                      <w:marLeft w:val="0"/>
                                      <w:marRight w:val="0"/>
                                      <w:marTop w:val="0"/>
                                      <w:marBottom w:val="0"/>
                                      <w:divBdr>
                                        <w:top w:val="none" w:sz="0" w:space="0" w:color="auto"/>
                                        <w:left w:val="none" w:sz="0" w:space="0" w:color="auto"/>
                                        <w:bottom w:val="none" w:sz="0" w:space="0" w:color="auto"/>
                                        <w:right w:val="none" w:sz="0" w:space="0" w:color="auto"/>
                                      </w:divBdr>
                                    </w:div>
                                    <w:div w:id="587273609">
                                      <w:marLeft w:val="0"/>
                                      <w:marRight w:val="0"/>
                                      <w:marTop w:val="0"/>
                                      <w:marBottom w:val="0"/>
                                      <w:divBdr>
                                        <w:top w:val="none" w:sz="0" w:space="0" w:color="auto"/>
                                        <w:left w:val="none" w:sz="0" w:space="0" w:color="auto"/>
                                        <w:bottom w:val="none" w:sz="0" w:space="0" w:color="auto"/>
                                        <w:right w:val="none" w:sz="0" w:space="0" w:color="auto"/>
                                      </w:divBdr>
                                      <w:divsChild>
                                        <w:div w:id="2021656434">
                                          <w:marLeft w:val="0"/>
                                          <w:marRight w:val="0"/>
                                          <w:marTop w:val="0"/>
                                          <w:marBottom w:val="0"/>
                                          <w:divBdr>
                                            <w:top w:val="none" w:sz="0" w:space="0" w:color="auto"/>
                                            <w:left w:val="none" w:sz="0" w:space="0" w:color="auto"/>
                                            <w:bottom w:val="none" w:sz="0" w:space="0" w:color="auto"/>
                                            <w:right w:val="none" w:sz="0" w:space="0" w:color="auto"/>
                                          </w:divBdr>
                                        </w:div>
                                        <w:div w:id="9670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960">
                                  <w:marLeft w:val="0"/>
                                  <w:marRight w:val="0"/>
                                  <w:marTop w:val="0"/>
                                  <w:marBottom w:val="0"/>
                                  <w:divBdr>
                                    <w:top w:val="none" w:sz="0" w:space="0" w:color="auto"/>
                                    <w:left w:val="none" w:sz="0" w:space="0" w:color="auto"/>
                                    <w:bottom w:val="none" w:sz="0" w:space="0" w:color="auto"/>
                                    <w:right w:val="none" w:sz="0" w:space="0" w:color="auto"/>
                                  </w:divBdr>
                                  <w:divsChild>
                                    <w:div w:id="1405564121">
                                      <w:marLeft w:val="0"/>
                                      <w:marRight w:val="0"/>
                                      <w:marTop w:val="0"/>
                                      <w:marBottom w:val="0"/>
                                      <w:divBdr>
                                        <w:top w:val="none" w:sz="0" w:space="0" w:color="auto"/>
                                        <w:left w:val="none" w:sz="0" w:space="0" w:color="auto"/>
                                        <w:bottom w:val="none" w:sz="0" w:space="0" w:color="auto"/>
                                        <w:right w:val="none" w:sz="0" w:space="0" w:color="auto"/>
                                      </w:divBdr>
                                    </w:div>
                                    <w:div w:id="1404333371">
                                      <w:marLeft w:val="0"/>
                                      <w:marRight w:val="0"/>
                                      <w:marTop w:val="0"/>
                                      <w:marBottom w:val="0"/>
                                      <w:divBdr>
                                        <w:top w:val="none" w:sz="0" w:space="0" w:color="auto"/>
                                        <w:left w:val="none" w:sz="0" w:space="0" w:color="auto"/>
                                        <w:bottom w:val="none" w:sz="0" w:space="0" w:color="auto"/>
                                        <w:right w:val="none" w:sz="0" w:space="0" w:color="auto"/>
                                      </w:divBdr>
                                      <w:divsChild>
                                        <w:div w:id="1856311417">
                                          <w:marLeft w:val="0"/>
                                          <w:marRight w:val="0"/>
                                          <w:marTop w:val="0"/>
                                          <w:marBottom w:val="0"/>
                                          <w:divBdr>
                                            <w:top w:val="none" w:sz="0" w:space="0" w:color="auto"/>
                                            <w:left w:val="none" w:sz="0" w:space="0" w:color="auto"/>
                                            <w:bottom w:val="none" w:sz="0" w:space="0" w:color="auto"/>
                                            <w:right w:val="none" w:sz="0" w:space="0" w:color="auto"/>
                                          </w:divBdr>
                                        </w:div>
                                        <w:div w:id="21072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4475">
                                  <w:marLeft w:val="0"/>
                                  <w:marRight w:val="0"/>
                                  <w:marTop w:val="0"/>
                                  <w:marBottom w:val="0"/>
                                  <w:divBdr>
                                    <w:top w:val="none" w:sz="0" w:space="0" w:color="auto"/>
                                    <w:left w:val="none" w:sz="0" w:space="0" w:color="auto"/>
                                    <w:bottom w:val="none" w:sz="0" w:space="0" w:color="auto"/>
                                    <w:right w:val="none" w:sz="0" w:space="0" w:color="auto"/>
                                  </w:divBdr>
                                  <w:divsChild>
                                    <w:div w:id="676229825">
                                      <w:marLeft w:val="0"/>
                                      <w:marRight w:val="0"/>
                                      <w:marTop w:val="0"/>
                                      <w:marBottom w:val="0"/>
                                      <w:divBdr>
                                        <w:top w:val="none" w:sz="0" w:space="0" w:color="auto"/>
                                        <w:left w:val="none" w:sz="0" w:space="0" w:color="auto"/>
                                        <w:bottom w:val="none" w:sz="0" w:space="0" w:color="auto"/>
                                        <w:right w:val="none" w:sz="0" w:space="0" w:color="auto"/>
                                      </w:divBdr>
                                    </w:div>
                                    <w:div w:id="728724476">
                                      <w:marLeft w:val="0"/>
                                      <w:marRight w:val="0"/>
                                      <w:marTop w:val="0"/>
                                      <w:marBottom w:val="0"/>
                                      <w:divBdr>
                                        <w:top w:val="none" w:sz="0" w:space="0" w:color="auto"/>
                                        <w:left w:val="none" w:sz="0" w:space="0" w:color="auto"/>
                                        <w:bottom w:val="none" w:sz="0" w:space="0" w:color="auto"/>
                                        <w:right w:val="none" w:sz="0" w:space="0" w:color="auto"/>
                                      </w:divBdr>
                                      <w:divsChild>
                                        <w:div w:id="2139252805">
                                          <w:marLeft w:val="0"/>
                                          <w:marRight w:val="0"/>
                                          <w:marTop w:val="0"/>
                                          <w:marBottom w:val="0"/>
                                          <w:divBdr>
                                            <w:top w:val="none" w:sz="0" w:space="0" w:color="auto"/>
                                            <w:left w:val="none" w:sz="0" w:space="0" w:color="auto"/>
                                            <w:bottom w:val="none" w:sz="0" w:space="0" w:color="auto"/>
                                            <w:right w:val="none" w:sz="0" w:space="0" w:color="auto"/>
                                          </w:divBdr>
                                        </w:div>
                                        <w:div w:id="11483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4285">
                                  <w:marLeft w:val="0"/>
                                  <w:marRight w:val="0"/>
                                  <w:marTop w:val="0"/>
                                  <w:marBottom w:val="0"/>
                                  <w:divBdr>
                                    <w:top w:val="none" w:sz="0" w:space="0" w:color="auto"/>
                                    <w:left w:val="none" w:sz="0" w:space="0" w:color="auto"/>
                                    <w:bottom w:val="none" w:sz="0" w:space="0" w:color="auto"/>
                                    <w:right w:val="none" w:sz="0" w:space="0" w:color="auto"/>
                                  </w:divBdr>
                                  <w:divsChild>
                                    <w:div w:id="1557087507">
                                      <w:marLeft w:val="0"/>
                                      <w:marRight w:val="0"/>
                                      <w:marTop w:val="0"/>
                                      <w:marBottom w:val="0"/>
                                      <w:divBdr>
                                        <w:top w:val="none" w:sz="0" w:space="0" w:color="auto"/>
                                        <w:left w:val="none" w:sz="0" w:space="0" w:color="auto"/>
                                        <w:bottom w:val="none" w:sz="0" w:space="0" w:color="auto"/>
                                        <w:right w:val="none" w:sz="0" w:space="0" w:color="auto"/>
                                      </w:divBdr>
                                    </w:div>
                                    <w:div w:id="283539072">
                                      <w:marLeft w:val="0"/>
                                      <w:marRight w:val="0"/>
                                      <w:marTop w:val="0"/>
                                      <w:marBottom w:val="0"/>
                                      <w:divBdr>
                                        <w:top w:val="none" w:sz="0" w:space="0" w:color="auto"/>
                                        <w:left w:val="none" w:sz="0" w:space="0" w:color="auto"/>
                                        <w:bottom w:val="none" w:sz="0" w:space="0" w:color="auto"/>
                                        <w:right w:val="none" w:sz="0" w:space="0" w:color="auto"/>
                                      </w:divBdr>
                                      <w:divsChild>
                                        <w:div w:id="64881774">
                                          <w:marLeft w:val="0"/>
                                          <w:marRight w:val="0"/>
                                          <w:marTop w:val="0"/>
                                          <w:marBottom w:val="0"/>
                                          <w:divBdr>
                                            <w:top w:val="none" w:sz="0" w:space="0" w:color="auto"/>
                                            <w:left w:val="none" w:sz="0" w:space="0" w:color="auto"/>
                                            <w:bottom w:val="none" w:sz="0" w:space="0" w:color="auto"/>
                                            <w:right w:val="none" w:sz="0" w:space="0" w:color="auto"/>
                                          </w:divBdr>
                                        </w:div>
                                        <w:div w:id="18152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2857">
                                  <w:marLeft w:val="0"/>
                                  <w:marRight w:val="0"/>
                                  <w:marTop w:val="0"/>
                                  <w:marBottom w:val="0"/>
                                  <w:divBdr>
                                    <w:top w:val="none" w:sz="0" w:space="0" w:color="auto"/>
                                    <w:left w:val="none" w:sz="0" w:space="0" w:color="auto"/>
                                    <w:bottom w:val="none" w:sz="0" w:space="0" w:color="auto"/>
                                    <w:right w:val="none" w:sz="0" w:space="0" w:color="auto"/>
                                  </w:divBdr>
                                  <w:divsChild>
                                    <w:div w:id="1692221248">
                                      <w:marLeft w:val="0"/>
                                      <w:marRight w:val="0"/>
                                      <w:marTop w:val="0"/>
                                      <w:marBottom w:val="0"/>
                                      <w:divBdr>
                                        <w:top w:val="none" w:sz="0" w:space="0" w:color="auto"/>
                                        <w:left w:val="none" w:sz="0" w:space="0" w:color="auto"/>
                                        <w:bottom w:val="none" w:sz="0" w:space="0" w:color="auto"/>
                                        <w:right w:val="none" w:sz="0" w:space="0" w:color="auto"/>
                                      </w:divBdr>
                                    </w:div>
                                    <w:div w:id="1195463851">
                                      <w:marLeft w:val="0"/>
                                      <w:marRight w:val="0"/>
                                      <w:marTop w:val="0"/>
                                      <w:marBottom w:val="0"/>
                                      <w:divBdr>
                                        <w:top w:val="none" w:sz="0" w:space="0" w:color="auto"/>
                                        <w:left w:val="none" w:sz="0" w:space="0" w:color="auto"/>
                                        <w:bottom w:val="none" w:sz="0" w:space="0" w:color="auto"/>
                                        <w:right w:val="none" w:sz="0" w:space="0" w:color="auto"/>
                                      </w:divBdr>
                                      <w:divsChild>
                                        <w:div w:id="183524591">
                                          <w:marLeft w:val="0"/>
                                          <w:marRight w:val="0"/>
                                          <w:marTop w:val="0"/>
                                          <w:marBottom w:val="0"/>
                                          <w:divBdr>
                                            <w:top w:val="none" w:sz="0" w:space="0" w:color="auto"/>
                                            <w:left w:val="none" w:sz="0" w:space="0" w:color="auto"/>
                                            <w:bottom w:val="none" w:sz="0" w:space="0" w:color="auto"/>
                                            <w:right w:val="none" w:sz="0" w:space="0" w:color="auto"/>
                                          </w:divBdr>
                                        </w:div>
                                        <w:div w:id="16174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5680">
                                  <w:marLeft w:val="0"/>
                                  <w:marRight w:val="0"/>
                                  <w:marTop w:val="0"/>
                                  <w:marBottom w:val="0"/>
                                  <w:divBdr>
                                    <w:top w:val="none" w:sz="0" w:space="0" w:color="auto"/>
                                    <w:left w:val="none" w:sz="0" w:space="0" w:color="auto"/>
                                    <w:bottom w:val="none" w:sz="0" w:space="0" w:color="auto"/>
                                    <w:right w:val="none" w:sz="0" w:space="0" w:color="auto"/>
                                  </w:divBdr>
                                  <w:divsChild>
                                    <w:div w:id="658994970">
                                      <w:marLeft w:val="0"/>
                                      <w:marRight w:val="0"/>
                                      <w:marTop w:val="0"/>
                                      <w:marBottom w:val="0"/>
                                      <w:divBdr>
                                        <w:top w:val="none" w:sz="0" w:space="0" w:color="auto"/>
                                        <w:left w:val="none" w:sz="0" w:space="0" w:color="auto"/>
                                        <w:bottom w:val="none" w:sz="0" w:space="0" w:color="auto"/>
                                        <w:right w:val="none" w:sz="0" w:space="0" w:color="auto"/>
                                      </w:divBdr>
                                    </w:div>
                                    <w:div w:id="127550088">
                                      <w:marLeft w:val="0"/>
                                      <w:marRight w:val="0"/>
                                      <w:marTop w:val="0"/>
                                      <w:marBottom w:val="0"/>
                                      <w:divBdr>
                                        <w:top w:val="none" w:sz="0" w:space="0" w:color="auto"/>
                                        <w:left w:val="none" w:sz="0" w:space="0" w:color="auto"/>
                                        <w:bottom w:val="none" w:sz="0" w:space="0" w:color="auto"/>
                                        <w:right w:val="none" w:sz="0" w:space="0" w:color="auto"/>
                                      </w:divBdr>
                                      <w:divsChild>
                                        <w:div w:id="1201750417">
                                          <w:marLeft w:val="0"/>
                                          <w:marRight w:val="0"/>
                                          <w:marTop w:val="0"/>
                                          <w:marBottom w:val="0"/>
                                          <w:divBdr>
                                            <w:top w:val="none" w:sz="0" w:space="0" w:color="auto"/>
                                            <w:left w:val="none" w:sz="0" w:space="0" w:color="auto"/>
                                            <w:bottom w:val="none" w:sz="0" w:space="0" w:color="auto"/>
                                            <w:right w:val="none" w:sz="0" w:space="0" w:color="auto"/>
                                          </w:divBdr>
                                        </w:div>
                                        <w:div w:id="20156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2848">
                                  <w:marLeft w:val="0"/>
                                  <w:marRight w:val="0"/>
                                  <w:marTop w:val="0"/>
                                  <w:marBottom w:val="0"/>
                                  <w:divBdr>
                                    <w:top w:val="none" w:sz="0" w:space="0" w:color="auto"/>
                                    <w:left w:val="none" w:sz="0" w:space="0" w:color="auto"/>
                                    <w:bottom w:val="none" w:sz="0" w:space="0" w:color="auto"/>
                                    <w:right w:val="none" w:sz="0" w:space="0" w:color="auto"/>
                                  </w:divBdr>
                                  <w:divsChild>
                                    <w:div w:id="1512334461">
                                      <w:marLeft w:val="0"/>
                                      <w:marRight w:val="0"/>
                                      <w:marTop w:val="0"/>
                                      <w:marBottom w:val="0"/>
                                      <w:divBdr>
                                        <w:top w:val="none" w:sz="0" w:space="0" w:color="auto"/>
                                        <w:left w:val="none" w:sz="0" w:space="0" w:color="auto"/>
                                        <w:bottom w:val="none" w:sz="0" w:space="0" w:color="auto"/>
                                        <w:right w:val="none" w:sz="0" w:space="0" w:color="auto"/>
                                      </w:divBdr>
                                    </w:div>
                                    <w:div w:id="397630522">
                                      <w:marLeft w:val="0"/>
                                      <w:marRight w:val="0"/>
                                      <w:marTop w:val="0"/>
                                      <w:marBottom w:val="0"/>
                                      <w:divBdr>
                                        <w:top w:val="none" w:sz="0" w:space="0" w:color="auto"/>
                                        <w:left w:val="none" w:sz="0" w:space="0" w:color="auto"/>
                                        <w:bottom w:val="none" w:sz="0" w:space="0" w:color="auto"/>
                                        <w:right w:val="none" w:sz="0" w:space="0" w:color="auto"/>
                                      </w:divBdr>
                                      <w:divsChild>
                                        <w:div w:id="871724783">
                                          <w:marLeft w:val="0"/>
                                          <w:marRight w:val="0"/>
                                          <w:marTop w:val="0"/>
                                          <w:marBottom w:val="0"/>
                                          <w:divBdr>
                                            <w:top w:val="none" w:sz="0" w:space="0" w:color="auto"/>
                                            <w:left w:val="none" w:sz="0" w:space="0" w:color="auto"/>
                                            <w:bottom w:val="none" w:sz="0" w:space="0" w:color="auto"/>
                                            <w:right w:val="none" w:sz="0" w:space="0" w:color="auto"/>
                                          </w:divBdr>
                                        </w:div>
                                        <w:div w:id="16409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6962">
                                  <w:marLeft w:val="0"/>
                                  <w:marRight w:val="0"/>
                                  <w:marTop w:val="0"/>
                                  <w:marBottom w:val="0"/>
                                  <w:divBdr>
                                    <w:top w:val="none" w:sz="0" w:space="0" w:color="auto"/>
                                    <w:left w:val="none" w:sz="0" w:space="0" w:color="auto"/>
                                    <w:bottom w:val="none" w:sz="0" w:space="0" w:color="auto"/>
                                    <w:right w:val="none" w:sz="0" w:space="0" w:color="auto"/>
                                  </w:divBdr>
                                  <w:divsChild>
                                    <w:div w:id="1645966170">
                                      <w:marLeft w:val="0"/>
                                      <w:marRight w:val="0"/>
                                      <w:marTop w:val="0"/>
                                      <w:marBottom w:val="0"/>
                                      <w:divBdr>
                                        <w:top w:val="none" w:sz="0" w:space="0" w:color="auto"/>
                                        <w:left w:val="none" w:sz="0" w:space="0" w:color="auto"/>
                                        <w:bottom w:val="none" w:sz="0" w:space="0" w:color="auto"/>
                                        <w:right w:val="none" w:sz="0" w:space="0" w:color="auto"/>
                                      </w:divBdr>
                                    </w:div>
                                    <w:div w:id="1985965948">
                                      <w:marLeft w:val="0"/>
                                      <w:marRight w:val="0"/>
                                      <w:marTop w:val="0"/>
                                      <w:marBottom w:val="0"/>
                                      <w:divBdr>
                                        <w:top w:val="none" w:sz="0" w:space="0" w:color="auto"/>
                                        <w:left w:val="none" w:sz="0" w:space="0" w:color="auto"/>
                                        <w:bottom w:val="none" w:sz="0" w:space="0" w:color="auto"/>
                                        <w:right w:val="none" w:sz="0" w:space="0" w:color="auto"/>
                                      </w:divBdr>
                                      <w:divsChild>
                                        <w:div w:id="2095204831">
                                          <w:marLeft w:val="0"/>
                                          <w:marRight w:val="0"/>
                                          <w:marTop w:val="0"/>
                                          <w:marBottom w:val="0"/>
                                          <w:divBdr>
                                            <w:top w:val="none" w:sz="0" w:space="0" w:color="auto"/>
                                            <w:left w:val="none" w:sz="0" w:space="0" w:color="auto"/>
                                            <w:bottom w:val="none" w:sz="0" w:space="0" w:color="auto"/>
                                            <w:right w:val="none" w:sz="0" w:space="0" w:color="auto"/>
                                          </w:divBdr>
                                        </w:div>
                                        <w:div w:id="841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869">
                                  <w:marLeft w:val="0"/>
                                  <w:marRight w:val="0"/>
                                  <w:marTop w:val="0"/>
                                  <w:marBottom w:val="0"/>
                                  <w:divBdr>
                                    <w:top w:val="none" w:sz="0" w:space="0" w:color="auto"/>
                                    <w:left w:val="none" w:sz="0" w:space="0" w:color="auto"/>
                                    <w:bottom w:val="none" w:sz="0" w:space="0" w:color="auto"/>
                                    <w:right w:val="none" w:sz="0" w:space="0" w:color="auto"/>
                                  </w:divBdr>
                                  <w:divsChild>
                                    <w:div w:id="1018970345">
                                      <w:marLeft w:val="0"/>
                                      <w:marRight w:val="0"/>
                                      <w:marTop w:val="0"/>
                                      <w:marBottom w:val="0"/>
                                      <w:divBdr>
                                        <w:top w:val="none" w:sz="0" w:space="0" w:color="auto"/>
                                        <w:left w:val="none" w:sz="0" w:space="0" w:color="auto"/>
                                        <w:bottom w:val="none" w:sz="0" w:space="0" w:color="auto"/>
                                        <w:right w:val="none" w:sz="0" w:space="0" w:color="auto"/>
                                      </w:divBdr>
                                    </w:div>
                                    <w:div w:id="94447526">
                                      <w:marLeft w:val="0"/>
                                      <w:marRight w:val="0"/>
                                      <w:marTop w:val="0"/>
                                      <w:marBottom w:val="0"/>
                                      <w:divBdr>
                                        <w:top w:val="none" w:sz="0" w:space="0" w:color="auto"/>
                                        <w:left w:val="none" w:sz="0" w:space="0" w:color="auto"/>
                                        <w:bottom w:val="none" w:sz="0" w:space="0" w:color="auto"/>
                                        <w:right w:val="none" w:sz="0" w:space="0" w:color="auto"/>
                                      </w:divBdr>
                                      <w:divsChild>
                                        <w:div w:id="905535178">
                                          <w:marLeft w:val="0"/>
                                          <w:marRight w:val="0"/>
                                          <w:marTop w:val="0"/>
                                          <w:marBottom w:val="0"/>
                                          <w:divBdr>
                                            <w:top w:val="none" w:sz="0" w:space="0" w:color="auto"/>
                                            <w:left w:val="none" w:sz="0" w:space="0" w:color="auto"/>
                                            <w:bottom w:val="none" w:sz="0" w:space="0" w:color="auto"/>
                                            <w:right w:val="none" w:sz="0" w:space="0" w:color="auto"/>
                                          </w:divBdr>
                                        </w:div>
                                        <w:div w:id="17669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00982">
                                  <w:marLeft w:val="0"/>
                                  <w:marRight w:val="0"/>
                                  <w:marTop w:val="0"/>
                                  <w:marBottom w:val="0"/>
                                  <w:divBdr>
                                    <w:top w:val="none" w:sz="0" w:space="0" w:color="auto"/>
                                    <w:left w:val="none" w:sz="0" w:space="0" w:color="auto"/>
                                    <w:bottom w:val="none" w:sz="0" w:space="0" w:color="auto"/>
                                    <w:right w:val="none" w:sz="0" w:space="0" w:color="auto"/>
                                  </w:divBdr>
                                  <w:divsChild>
                                    <w:div w:id="711076714">
                                      <w:marLeft w:val="0"/>
                                      <w:marRight w:val="0"/>
                                      <w:marTop w:val="0"/>
                                      <w:marBottom w:val="0"/>
                                      <w:divBdr>
                                        <w:top w:val="none" w:sz="0" w:space="0" w:color="auto"/>
                                        <w:left w:val="none" w:sz="0" w:space="0" w:color="auto"/>
                                        <w:bottom w:val="none" w:sz="0" w:space="0" w:color="auto"/>
                                        <w:right w:val="none" w:sz="0" w:space="0" w:color="auto"/>
                                      </w:divBdr>
                                    </w:div>
                                    <w:div w:id="660276012">
                                      <w:marLeft w:val="0"/>
                                      <w:marRight w:val="0"/>
                                      <w:marTop w:val="0"/>
                                      <w:marBottom w:val="0"/>
                                      <w:divBdr>
                                        <w:top w:val="none" w:sz="0" w:space="0" w:color="auto"/>
                                        <w:left w:val="none" w:sz="0" w:space="0" w:color="auto"/>
                                        <w:bottom w:val="none" w:sz="0" w:space="0" w:color="auto"/>
                                        <w:right w:val="none" w:sz="0" w:space="0" w:color="auto"/>
                                      </w:divBdr>
                                      <w:divsChild>
                                        <w:div w:id="570431427">
                                          <w:marLeft w:val="0"/>
                                          <w:marRight w:val="0"/>
                                          <w:marTop w:val="0"/>
                                          <w:marBottom w:val="0"/>
                                          <w:divBdr>
                                            <w:top w:val="none" w:sz="0" w:space="0" w:color="auto"/>
                                            <w:left w:val="none" w:sz="0" w:space="0" w:color="auto"/>
                                            <w:bottom w:val="none" w:sz="0" w:space="0" w:color="auto"/>
                                            <w:right w:val="none" w:sz="0" w:space="0" w:color="auto"/>
                                          </w:divBdr>
                                        </w:div>
                                        <w:div w:id="8605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339">
                                  <w:marLeft w:val="0"/>
                                  <w:marRight w:val="0"/>
                                  <w:marTop w:val="0"/>
                                  <w:marBottom w:val="0"/>
                                  <w:divBdr>
                                    <w:top w:val="none" w:sz="0" w:space="0" w:color="auto"/>
                                    <w:left w:val="none" w:sz="0" w:space="0" w:color="auto"/>
                                    <w:bottom w:val="none" w:sz="0" w:space="0" w:color="auto"/>
                                    <w:right w:val="none" w:sz="0" w:space="0" w:color="auto"/>
                                  </w:divBdr>
                                  <w:divsChild>
                                    <w:div w:id="1635674673">
                                      <w:marLeft w:val="0"/>
                                      <w:marRight w:val="0"/>
                                      <w:marTop w:val="0"/>
                                      <w:marBottom w:val="0"/>
                                      <w:divBdr>
                                        <w:top w:val="none" w:sz="0" w:space="0" w:color="auto"/>
                                        <w:left w:val="none" w:sz="0" w:space="0" w:color="auto"/>
                                        <w:bottom w:val="none" w:sz="0" w:space="0" w:color="auto"/>
                                        <w:right w:val="none" w:sz="0" w:space="0" w:color="auto"/>
                                      </w:divBdr>
                                    </w:div>
                                    <w:div w:id="511919457">
                                      <w:marLeft w:val="0"/>
                                      <w:marRight w:val="0"/>
                                      <w:marTop w:val="0"/>
                                      <w:marBottom w:val="0"/>
                                      <w:divBdr>
                                        <w:top w:val="none" w:sz="0" w:space="0" w:color="auto"/>
                                        <w:left w:val="none" w:sz="0" w:space="0" w:color="auto"/>
                                        <w:bottom w:val="none" w:sz="0" w:space="0" w:color="auto"/>
                                        <w:right w:val="none" w:sz="0" w:space="0" w:color="auto"/>
                                      </w:divBdr>
                                      <w:divsChild>
                                        <w:div w:id="873691635">
                                          <w:marLeft w:val="0"/>
                                          <w:marRight w:val="0"/>
                                          <w:marTop w:val="0"/>
                                          <w:marBottom w:val="0"/>
                                          <w:divBdr>
                                            <w:top w:val="none" w:sz="0" w:space="0" w:color="auto"/>
                                            <w:left w:val="none" w:sz="0" w:space="0" w:color="auto"/>
                                            <w:bottom w:val="none" w:sz="0" w:space="0" w:color="auto"/>
                                            <w:right w:val="none" w:sz="0" w:space="0" w:color="auto"/>
                                          </w:divBdr>
                                          <w:divsChild>
                                            <w:div w:id="314068910">
                                              <w:marLeft w:val="0"/>
                                              <w:marRight w:val="0"/>
                                              <w:marTop w:val="0"/>
                                              <w:marBottom w:val="0"/>
                                              <w:divBdr>
                                                <w:top w:val="none" w:sz="0" w:space="0" w:color="auto"/>
                                                <w:left w:val="none" w:sz="0" w:space="0" w:color="auto"/>
                                                <w:bottom w:val="none" w:sz="0" w:space="0" w:color="auto"/>
                                                <w:right w:val="none" w:sz="0" w:space="0" w:color="auto"/>
                                              </w:divBdr>
                                            </w:div>
                                            <w:div w:id="1845709385">
                                              <w:marLeft w:val="0"/>
                                              <w:marRight w:val="0"/>
                                              <w:marTop w:val="0"/>
                                              <w:marBottom w:val="0"/>
                                              <w:divBdr>
                                                <w:top w:val="none" w:sz="0" w:space="0" w:color="auto"/>
                                                <w:left w:val="none" w:sz="0" w:space="0" w:color="auto"/>
                                                <w:bottom w:val="none" w:sz="0" w:space="0" w:color="auto"/>
                                                <w:right w:val="none" w:sz="0" w:space="0" w:color="auto"/>
                                              </w:divBdr>
                                            </w:div>
                                            <w:div w:id="2036614720">
                                              <w:marLeft w:val="0"/>
                                              <w:marRight w:val="0"/>
                                              <w:marTop w:val="0"/>
                                              <w:marBottom w:val="0"/>
                                              <w:divBdr>
                                                <w:top w:val="none" w:sz="0" w:space="0" w:color="auto"/>
                                                <w:left w:val="none" w:sz="0" w:space="0" w:color="auto"/>
                                                <w:bottom w:val="none" w:sz="0" w:space="0" w:color="auto"/>
                                                <w:right w:val="none" w:sz="0" w:space="0" w:color="auto"/>
                                              </w:divBdr>
                                            </w:div>
                                            <w:div w:id="636758691">
                                              <w:marLeft w:val="0"/>
                                              <w:marRight w:val="0"/>
                                              <w:marTop w:val="0"/>
                                              <w:marBottom w:val="0"/>
                                              <w:divBdr>
                                                <w:top w:val="none" w:sz="0" w:space="0" w:color="auto"/>
                                                <w:left w:val="none" w:sz="0" w:space="0" w:color="auto"/>
                                                <w:bottom w:val="none" w:sz="0" w:space="0" w:color="auto"/>
                                                <w:right w:val="none" w:sz="0" w:space="0" w:color="auto"/>
                                              </w:divBdr>
                                            </w:div>
                                            <w:div w:id="1226795811">
                                              <w:marLeft w:val="0"/>
                                              <w:marRight w:val="0"/>
                                              <w:marTop w:val="0"/>
                                              <w:marBottom w:val="0"/>
                                              <w:divBdr>
                                                <w:top w:val="none" w:sz="0" w:space="0" w:color="auto"/>
                                                <w:left w:val="none" w:sz="0" w:space="0" w:color="auto"/>
                                                <w:bottom w:val="none" w:sz="0" w:space="0" w:color="auto"/>
                                                <w:right w:val="none" w:sz="0" w:space="0" w:color="auto"/>
                                              </w:divBdr>
                                            </w:div>
                                          </w:divsChild>
                                        </w:div>
                                        <w:div w:id="20548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1343">
                                  <w:marLeft w:val="0"/>
                                  <w:marRight w:val="0"/>
                                  <w:marTop w:val="0"/>
                                  <w:marBottom w:val="0"/>
                                  <w:divBdr>
                                    <w:top w:val="none" w:sz="0" w:space="0" w:color="auto"/>
                                    <w:left w:val="none" w:sz="0" w:space="0" w:color="auto"/>
                                    <w:bottom w:val="none" w:sz="0" w:space="0" w:color="auto"/>
                                    <w:right w:val="none" w:sz="0" w:space="0" w:color="auto"/>
                                  </w:divBdr>
                                  <w:divsChild>
                                    <w:div w:id="1312519880">
                                      <w:marLeft w:val="0"/>
                                      <w:marRight w:val="0"/>
                                      <w:marTop w:val="0"/>
                                      <w:marBottom w:val="0"/>
                                      <w:divBdr>
                                        <w:top w:val="none" w:sz="0" w:space="0" w:color="auto"/>
                                        <w:left w:val="none" w:sz="0" w:space="0" w:color="auto"/>
                                        <w:bottom w:val="none" w:sz="0" w:space="0" w:color="auto"/>
                                        <w:right w:val="none" w:sz="0" w:space="0" w:color="auto"/>
                                      </w:divBdr>
                                    </w:div>
                                    <w:div w:id="78447659">
                                      <w:marLeft w:val="0"/>
                                      <w:marRight w:val="0"/>
                                      <w:marTop w:val="0"/>
                                      <w:marBottom w:val="0"/>
                                      <w:divBdr>
                                        <w:top w:val="none" w:sz="0" w:space="0" w:color="auto"/>
                                        <w:left w:val="none" w:sz="0" w:space="0" w:color="auto"/>
                                        <w:bottom w:val="none" w:sz="0" w:space="0" w:color="auto"/>
                                        <w:right w:val="none" w:sz="0" w:space="0" w:color="auto"/>
                                      </w:divBdr>
                                      <w:divsChild>
                                        <w:div w:id="1976060845">
                                          <w:marLeft w:val="0"/>
                                          <w:marRight w:val="0"/>
                                          <w:marTop w:val="0"/>
                                          <w:marBottom w:val="0"/>
                                          <w:divBdr>
                                            <w:top w:val="none" w:sz="0" w:space="0" w:color="auto"/>
                                            <w:left w:val="none" w:sz="0" w:space="0" w:color="auto"/>
                                            <w:bottom w:val="none" w:sz="0" w:space="0" w:color="auto"/>
                                            <w:right w:val="none" w:sz="0" w:space="0" w:color="auto"/>
                                          </w:divBdr>
                                        </w:div>
                                        <w:div w:id="12230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5013">
                                  <w:marLeft w:val="0"/>
                                  <w:marRight w:val="0"/>
                                  <w:marTop w:val="0"/>
                                  <w:marBottom w:val="0"/>
                                  <w:divBdr>
                                    <w:top w:val="none" w:sz="0" w:space="0" w:color="auto"/>
                                    <w:left w:val="none" w:sz="0" w:space="0" w:color="auto"/>
                                    <w:bottom w:val="none" w:sz="0" w:space="0" w:color="auto"/>
                                    <w:right w:val="none" w:sz="0" w:space="0" w:color="auto"/>
                                  </w:divBdr>
                                  <w:divsChild>
                                    <w:div w:id="4719243">
                                      <w:marLeft w:val="0"/>
                                      <w:marRight w:val="0"/>
                                      <w:marTop w:val="0"/>
                                      <w:marBottom w:val="0"/>
                                      <w:divBdr>
                                        <w:top w:val="none" w:sz="0" w:space="0" w:color="auto"/>
                                        <w:left w:val="none" w:sz="0" w:space="0" w:color="auto"/>
                                        <w:bottom w:val="none" w:sz="0" w:space="0" w:color="auto"/>
                                        <w:right w:val="none" w:sz="0" w:space="0" w:color="auto"/>
                                      </w:divBdr>
                                    </w:div>
                                    <w:div w:id="1432773696">
                                      <w:marLeft w:val="0"/>
                                      <w:marRight w:val="0"/>
                                      <w:marTop w:val="0"/>
                                      <w:marBottom w:val="0"/>
                                      <w:divBdr>
                                        <w:top w:val="none" w:sz="0" w:space="0" w:color="auto"/>
                                        <w:left w:val="none" w:sz="0" w:space="0" w:color="auto"/>
                                        <w:bottom w:val="none" w:sz="0" w:space="0" w:color="auto"/>
                                        <w:right w:val="none" w:sz="0" w:space="0" w:color="auto"/>
                                      </w:divBdr>
                                      <w:divsChild>
                                        <w:div w:id="815100092">
                                          <w:marLeft w:val="0"/>
                                          <w:marRight w:val="0"/>
                                          <w:marTop w:val="0"/>
                                          <w:marBottom w:val="0"/>
                                          <w:divBdr>
                                            <w:top w:val="none" w:sz="0" w:space="0" w:color="auto"/>
                                            <w:left w:val="none" w:sz="0" w:space="0" w:color="auto"/>
                                            <w:bottom w:val="none" w:sz="0" w:space="0" w:color="auto"/>
                                            <w:right w:val="none" w:sz="0" w:space="0" w:color="auto"/>
                                          </w:divBdr>
                                          <w:divsChild>
                                            <w:div w:id="2076972009">
                                              <w:marLeft w:val="0"/>
                                              <w:marRight w:val="0"/>
                                              <w:marTop w:val="0"/>
                                              <w:marBottom w:val="0"/>
                                              <w:divBdr>
                                                <w:top w:val="none" w:sz="0" w:space="0" w:color="auto"/>
                                                <w:left w:val="none" w:sz="0" w:space="0" w:color="auto"/>
                                                <w:bottom w:val="none" w:sz="0" w:space="0" w:color="auto"/>
                                                <w:right w:val="none" w:sz="0" w:space="0" w:color="auto"/>
                                              </w:divBdr>
                                              <w:divsChild>
                                                <w:div w:id="1671059215">
                                                  <w:marLeft w:val="0"/>
                                                  <w:marRight w:val="0"/>
                                                  <w:marTop w:val="0"/>
                                                  <w:marBottom w:val="0"/>
                                                  <w:divBdr>
                                                    <w:top w:val="none" w:sz="0" w:space="0" w:color="auto"/>
                                                    <w:left w:val="none" w:sz="0" w:space="0" w:color="auto"/>
                                                    <w:bottom w:val="none" w:sz="0" w:space="0" w:color="auto"/>
                                                    <w:right w:val="none" w:sz="0" w:space="0" w:color="auto"/>
                                                  </w:divBdr>
                                                  <w:divsChild>
                                                    <w:div w:id="386421244">
                                                      <w:marLeft w:val="0"/>
                                                      <w:marRight w:val="0"/>
                                                      <w:marTop w:val="0"/>
                                                      <w:marBottom w:val="0"/>
                                                      <w:divBdr>
                                                        <w:top w:val="none" w:sz="0" w:space="0" w:color="auto"/>
                                                        <w:left w:val="none" w:sz="0" w:space="0" w:color="auto"/>
                                                        <w:bottom w:val="none" w:sz="0" w:space="0" w:color="auto"/>
                                                        <w:right w:val="none" w:sz="0" w:space="0" w:color="auto"/>
                                                      </w:divBdr>
                                                      <w:divsChild>
                                                        <w:div w:id="844320197">
                                                          <w:marLeft w:val="0"/>
                                                          <w:marRight w:val="0"/>
                                                          <w:marTop w:val="0"/>
                                                          <w:marBottom w:val="0"/>
                                                          <w:divBdr>
                                                            <w:top w:val="none" w:sz="0" w:space="0" w:color="auto"/>
                                                            <w:left w:val="none" w:sz="0" w:space="0" w:color="auto"/>
                                                            <w:bottom w:val="none" w:sz="0" w:space="0" w:color="auto"/>
                                                            <w:right w:val="none" w:sz="0" w:space="0" w:color="auto"/>
                                                          </w:divBdr>
                                                          <w:divsChild>
                                                            <w:div w:id="1378700501">
                                                              <w:marLeft w:val="0"/>
                                                              <w:marRight w:val="0"/>
                                                              <w:marTop w:val="0"/>
                                                              <w:marBottom w:val="0"/>
                                                              <w:divBdr>
                                                                <w:top w:val="none" w:sz="0" w:space="0" w:color="auto"/>
                                                                <w:left w:val="none" w:sz="0" w:space="0" w:color="auto"/>
                                                                <w:bottom w:val="none" w:sz="0" w:space="0" w:color="auto"/>
                                                                <w:right w:val="none" w:sz="0" w:space="0" w:color="auto"/>
                                                              </w:divBdr>
                                                              <w:divsChild>
                                                                <w:div w:id="5259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12004">
                                              <w:marLeft w:val="0"/>
                                              <w:marRight w:val="0"/>
                                              <w:marTop w:val="0"/>
                                              <w:marBottom w:val="0"/>
                                              <w:divBdr>
                                                <w:top w:val="none" w:sz="0" w:space="0" w:color="auto"/>
                                                <w:left w:val="none" w:sz="0" w:space="0" w:color="auto"/>
                                                <w:bottom w:val="none" w:sz="0" w:space="0" w:color="auto"/>
                                                <w:right w:val="none" w:sz="0" w:space="0" w:color="auto"/>
                                              </w:divBdr>
                                              <w:divsChild>
                                                <w:div w:id="921796077">
                                                  <w:marLeft w:val="0"/>
                                                  <w:marRight w:val="0"/>
                                                  <w:marTop w:val="0"/>
                                                  <w:marBottom w:val="0"/>
                                                  <w:divBdr>
                                                    <w:top w:val="none" w:sz="0" w:space="0" w:color="auto"/>
                                                    <w:left w:val="none" w:sz="0" w:space="0" w:color="auto"/>
                                                    <w:bottom w:val="none" w:sz="0" w:space="0" w:color="auto"/>
                                                    <w:right w:val="none" w:sz="0" w:space="0" w:color="auto"/>
                                                  </w:divBdr>
                                                  <w:divsChild>
                                                    <w:div w:id="699667682">
                                                      <w:marLeft w:val="0"/>
                                                      <w:marRight w:val="0"/>
                                                      <w:marTop w:val="0"/>
                                                      <w:marBottom w:val="0"/>
                                                      <w:divBdr>
                                                        <w:top w:val="none" w:sz="0" w:space="0" w:color="auto"/>
                                                        <w:left w:val="none" w:sz="0" w:space="0" w:color="auto"/>
                                                        <w:bottom w:val="none" w:sz="0" w:space="0" w:color="auto"/>
                                                        <w:right w:val="none" w:sz="0" w:space="0" w:color="auto"/>
                                                      </w:divBdr>
                                                      <w:divsChild>
                                                        <w:div w:id="725492266">
                                                          <w:marLeft w:val="0"/>
                                                          <w:marRight w:val="0"/>
                                                          <w:marTop w:val="0"/>
                                                          <w:marBottom w:val="0"/>
                                                          <w:divBdr>
                                                            <w:top w:val="none" w:sz="0" w:space="0" w:color="auto"/>
                                                            <w:left w:val="none" w:sz="0" w:space="0" w:color="auto"/>
                                                            <w:bottom w:val="none" w:sz="0" w:space="0" w:color="auto"/>
                                                            <w:right w:val="none" w:sz="0" w:space="0" w:color="auto"/>
                                                          </w:divBdr>
                                                          <w:divsChild>
                                                            <w:div w:id="1548448674">
                                                              <w:marLeft w:val="0"/>
                                                              <w:marRight w:val="0"/>
                                                              <w:marTop w:val="0"/>
                                                              <w:marBottom w:val="0"/>
                                                              <w:divBdr>
                                                                <w:top w:val="none" w:sz="0" w:space="0" w:color="auto"/>
                                                                <w:left w:val="none" w:sz="0" w:space="0" w:color="auto"/>
                                                                <w:bottom w:val="none" w:sz="0" w:space="0" w:color="auto"/>
                                                                <w:right w:val="none" w:sz="0" w:space="0" w:color="auto"/>
                                                              </w:divBdr>
                                                              <w:divsChild>
                                                                <w:div w:id="15340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4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895">
                                  <w:marLeft w:val="0"/>
                                  <w:marRight w:val="0"/>
                                  <w:marTop w:val="0"/>
                                  <w:marBottom w:val="0"/>
                                  <w:divBdr>
                                    <w:top w:val="none" w:sz="0" w:space="0" w:color="auto"/>
                                    <w:left w:val="none" w:sz="0" w:space="0" w:color="auto"/>
                                    <w:bottom w:val="none" w:sz="0" w:space="0" w:color="auto"/>
                                    <w:right w:val="none" w:sz="0" w:space="0" w:color="auto"/>
                                  </w:divBdr>
                                  <w:divsChild>
                                    <w:div w:id="2057778653">
                                      <w:marLeft w:val="0"/>
                                      <w:marRight w:val="0"/>
                                      <w:marTop w:val="0"/>
                                      <w:marBottom w:val="0"/>
                                      <w:divBdr>
                                        <w:top w:val="none" w:sz="0" w:space="0" w:color="auto"/>
                                        <w:left w:val="none" w:sz="0" w:space="0" w:color="auto"/>
                                        <w:bottom w:val="none" w:sz="0" w:space="0" w:color="auto"/>
                                        <w:right w:val="none" w:sz="0" w:space="0" w:color="auto"/>
                                      </w:divBdr>
                                    </w:div>
                                    <w:div w:id="1318612402">
                                      <w:marLeft w:val="0"/>
                                      <w:marRight w:val="0"/>
                                      <w:marTop w:val="0"/>
                                      <w:marBottom w:val="0"/>
                                      <w:divBdr>
                                        <w:top w:val="none" w:sz="0" w:space="0" w:color="auto"/>
                                        <w:left w:val="none" w:sz="0" w:space="0" w:color="auto"/>
                                        <w:bottom w:val="none" w:sz="0" w:space="0" w:color="auto"/>
                                        <w:right w:val="none" w:sz="0" w:space="0" w:color="auto"/>
                                      </w:divBdr>
                                      <w:divsChild>
                                        <w:div w:id="1751540090">
                                          <w:marLeft w:val="0"/>
                                          <w:marRight w:val="0"/>
                                          <w:marTop w:val="0"/>
                                          <w:marBottom w:val="0"/>
                                          <w:divBdr>
                                            <w:top w:val="none" w:sz="0" w:space="0" w:color="auto"/>
                                            <w:left w:val="none" w:sz="0" w:space="0" w:color="auto"/>
                                            <w:bottom w:val="none" w:sz="0" w:space="0" w:color="auto"/>
                                            <w:right w:val="none" w:sz="0" w:space="0" w:color="auto"/>
                                          </w:divBdr>
                                        </w:div>
                                        <w:div w:id="10141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95">
                                  <w:marLeft w:val="0"/>
                                  <w:marRight w:val="0"/>
                                  <w:marTop w:val="0"/>
                                  <w:marBottom w:val="0"/>
                                  <w:divBdr>
                                    <w:top w:val="none" w:sz="0" w:space="0" w:color="auto"/>
                                    <w:left w:val="none" w:sz="0" w:space="0" w:color="auto"/>
                                    <w:bottom w:val="none" w:sz="0" w:space="0" w:color="auto"/>
                                    <w:right w:val="none" w:sz="0" w:space="0" w:color="auto"/>
                                  </w:divBdr>
                                  <w:divsChild>
                                    <w:div w:id="789469791">
                                      <w:marLeft w:val="0"/>
                                      <w:marRight w:val="0"/>
                                      <w:marTop w:val="0"/>
                                      <w:marBottom w:val="0"/>
                                      <w:divBdr>
                                        <w:top w:val="none" w:sz="0" w:space="0" w:color="auto"/>
                                        <w:left w:val="none" w:sz="0" w:space="0" w:color="auto"/>
                                        <w:bottom w:val="none" w:sz="0" w:space="0" w:color="auto"/>
                                        <w:right w:val="none" w:sz="0" w:space="0" w:color="auto"/>
                                      </w:divBdr>
                                    </w:div>
                                    <w:div w:id="111439606">
                                      <w:marLeft w:val="0"/>
                                      <w:marRight w:val="0"/>
                                      <w:marTop w:val="0"/>
                                      <w:marBottom w:val="0"/>
                                      <w:divBdr>
                                        <w:top w:val="none" w:sz="0" w:space="0" w:color="auto"/>
                                        <w:left w:val="none" w:sz="0" w:space="0" w:color="auto"/>
                                        <w:bottom w:val="none" w:sz="0" w:space="0" w:color="auto"/>
                                        <w:right w:val="none" w:sz="0" w:space="0" w:color="auto"/>
                                      </w:divBdr>
                                      <w:divsChild>
                                        <w:div w:id="2131782937">
                                          <w:marLeft w:val="0"/>
                                          <w:marRight w:val="0"/>
                                          <w:marTop w:val="0"/>
                                          <w:marBottom w:val="0"/>
                                          <w:divBdr>
                                            <w:top w:val="none" w:sz="0" w:space="0" w:color="auto"/>
                                            <w:left w:val="none" w:sz="0" w:space="0" w:color="auto"/>
                                            <w:bottom w:val="none" w:sz="0" w:space="0" w:color="auto"/>
                                            <w:right w:val="none" w:sz="0" w:space="0" w:color="auto"/>
                                          </w:divBdr>
                                        </w:div>
                                        <w:div w:id="1338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0082">
                                  <w:marLeft w:val="0"/>
                                  <w:marRight w:val="0"/>
                                  <w:marTop w:val="0"/>
                                  <w:marBottom w:val="0"/>
                                  <w:divBdr>
                                    <w:top w:val="none" w:sz="0" w:space="0" w:color="auto"/>
                                    <w:left w:val="none" w:sz="0" w:space="0" w:color="auto"/>
                                    <w:bottom w:val="none" w:sz="0" w:space="0" w:color="auto"/>
                                    <w:right w:val="none" w:sz="0" w:space="0" w:color="auto"/>
                                  </w:divBdr>
                                  <w:divsChild>
                                    <w:div w:id="666396462">
                                      <w:marLeft w:val="0"/>
                                      <w:marRight w:val="0"/>
                                      <w:marTop w:val="0"/>
                                      <w:marBottom w:val="0"/>
                                      <w:divBdr>
                                        <w:top w:val="none" w:sz="0" w:space="0" w:color="auto"/>
                                        <w:left w:val="none" w:sz="0" w:space="0" w:color="auto"/>
                                        <w:bottom w:val="none" w:sz="0" w:space="0" w:color="auto"/>
                                        <w:right w:val="none" w:sz="0" w:space="0" w:color="auto"/>
                                      </w:divBdr>
                                    </w:div>
                                    <w:div w:id="1602108770">
                                      <w:marLeft w:val="0"/>
                                      <w:marRight w:val="0"/>
                                      <w:marTop w:val="0"/>
                                      <w:marBottom w:val="0"/>
                                      <w:divBdr>
                                        <w:top w:val="none" w:sz="0" w:space="0" w:color="auto"/>
                                        <w:left w:val="none" w:sz="0" w:space="0" w:color="auto"/>
                                        <w:bottom w:val="none" w:sz="0" w:space="0" w:color="auto"/>
                                        <w:right w:val="none" w:sz="0" w:space="0" w:color="auto"/>
                                      </w:divBdr>
                                      <w:divsChild>
                                        <w:div w:id="37978019">
                                          <w:marLeft w:val="0"/>
                                          <w:marRight w:val="0"/>
                                          <w:marTop w:val="0"/>
                                          <w:marBottom w:val="0"/>
                                          <w:divBdr>
                                            <w:top w:val="none" w:sz="0" w:space="0" w:color="auto"/>
                                            <w:left w:val="none" w:sz="0" w:space="0" w:color="auto"/>
                                            <w:bottom w:val="none" w:sz="0" w:space="0" w:color="auto"/>
                                            <w:right w:val="none" w:sz="0" w:space="0" w:color="auto"/>
                                          </w:divBdr>
                                        </w:div>
                                        <w:div w:id="10149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2523">
                                  <w:marLeft w:val="0"/>
                                  <w:marRight w:val="0"/>
                                  <w:marTop w:val="0"/>
                                  <w:marBottom w:val="0"/>
                                  <w:divBdr>
                                    <w:top w:val="none" w:sz="0" w:space="0" w:color="auto"/>
                                    <w:left w:val="none" w:sz="0" w:space="0" w:color="auto"/>
                                    <w:bottom w:val="none" w:sz="0" w:space="0" w:color="auto"/>
                                    <w:right w:val="none" w:sz="0" w:space="0" w:color="auto"/>
                                  </w:divBdr>
                                  <w:divsChild>
                                    <w:div w:id="123620402">
                                      <w:marLeft w:val="0"/>
                                      <w:marRight w:val="0"/>
                                      <w:marTop w:val="0"/>
                                      <w:marBottom w:val="0"/>
                                      <w:divBdr>
                                        <w:top w:val="none" w:sz="0" w:space="0" w:color="auto"/>
                                        <w:left w:val="none" w:sz="0" w:space="0" w:color="auto"/>
                                        <w:bottom w:val="none" w:sz="0" w:space="0" w:color="auto"/>
                                        <w:right w:val="none" w:sz="0" w:space="0" w:color="auto"/>
                                      </w:divBdr>
                                    </w:div>
                                    <w:div w:id="2125879465">
                                      <w:marLeft w:val="0"/>
                                      <w:marRight w:val="0"/>
                                      <w:marTop w:val="0"/>
                                      <w:marBottom w:val="0"/>
                                      <w:divBdr>
                                        <w:top w:val="none" w:sz="0" w:space="0" w:color="auto"/>
                                        <w:left w:val="none" w:sz="0" w:space="0" w:color="auto"/>
                                        <w:bottom w:val="none" w:sz="0" w:space="0" w:color="auto"/>
                                        <w:right w:val="none" w:sz="0" w:space="0" w:color="auto"/>
                                      </w:divBdr>
                                      <w:divsChild>
                                        <w:div w:id="891624903">
                                          <w:marLeft w:val="0"/>
                                          <w:marRight w:val="0"/>
                                          <w:marTop w:val="0"/>
                                          <w:marBottom w:val="0"/>
                                          <w:divBdr>
                                            <w:top w:val="none" w:sz="0" w:space="0" w:color="auto"/>
                                            <w:left w:val="none" w:sz="0" w:space="0" w:color="auto"/>
                                            <w:bottom w:val="none" w:sz="0" w:space="0" w:color="auto"/>
                                            <w:right w:val="none" w:sz="0" w:space="0" w:color="auto"/>
                                          </w:divBdr>
                                        </w:div>
                                        <w:div w:id="17366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59993">
                      <w:marLeft w:val="0"/>
                      <w:marRight w:val="0"/>
                      <w:marTop w:val="0"/>
                      <w:marBottom w:val="0"/>
                      <w:divBdr>
                        <w:top w:val="none" w:sz="0" w:space="0" w:color="auto"/>
                        <w:left w:val="none" w:sz="0" w:space="0" w:color="auto"/>
                        <w:bottom w:val="none" w:sz="0" w:space="0" w:color="auto"/>
                        <w:right w:val="none" w:sz="0" w:space="0" w:color="auto"/>
                      </w:divBdr>
                      <w:divsChild>
                        <w:div w:id="1725637366">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59322390">
              <w:marLeft w:val="0"/>
              <w:marRight w:val="0"/>
              <w:marTop w:val="0"/>
              <w:marBottom w:val="0"/>
              <w:divBdr>
                <w:top w:val="none" w:sz="0" w:space="0" w:color="auto"/>
                <w:left w:val="none" w:sz="0" w:space="0" w:color="auto"/>
                <w:bottom w:val="none" w:sz="0" w:space="0" w:color="auto"/>
                <w:right w:val="none" w:sz="0" w:space="0" w:color="auto"/>
              </w:divBdr>
              <w:divsChild>
                <w:div w:id="2697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cs.jboss.org/author/display/WFLY10/Clustering+and+Domain+Setup+Walkthrough?focusedCommentId=91947362" TargetMode="External"/><Relationship Id="rId21" Type="http://schemas.openxmlformats.org/officeDocument/2006/relationships/image" Target="media/image2.wmf"/><Relationship Id="rId42" Type="http://schemas.openxmlformats.org/officeDocument/2006/relationships/hyperlink" Target="https://docs.jboss.org/author/display/WFLY10/Hibernate" TargetMode="External"/><Relationship Id="rId47" Type="http://schemas.openxmlformats.org/officeDocument/2006/relationships/hyperlink" Target="https://docs.jboss.org/author/pages/viewpreviousversions.action?pageId=91947306" TargetMode="External"/><Relationship Id="rId63" Type="http://schemas.openxmlformats.org/officeDocument/2006/relationships/hyperlink" Target="https://docs.jboss.org/author/pages/viewpageattachments.action?pageId=91947306&amp;metadataLink=true" TargetMode="External"/><Relationship Id="rId68" Type="http://schemas.openxmlformats.org/officeDocument/2006/relationships/image" Target="media/image5.gif"/><Relationship Id="rId84" Type="http://schemas.openxmlformats.org/officeDocument/2006/relationships/hyperlink" Target="https://docs.jboss.org/author/display/~paul.chan" TargetMode="External"/><Relationship Id="rId89" Type="http://schemas.openxmlformats.org/officeDocument/2006/relationships/hyperlink" Target="https://docs.jboss.org/author/display/WFLY10/Clustering+and+Domain+Setup+Walkthrough?focusedCommentId=91947351" TargetMode="External"/><Relationship Id="rId112" Type="http://schemas.openxmlformats.org/officeDocument/2006/relationships/hyperlink" Target="http://10.16.221.102:55450/" TargetMode="External"/><Relationship Id="rId133" Type="http://schemas.openxmlformats.org/officeDocument/2006/relationships/hyperlink" Target="https://docs.jboss.org/author/display/WFLY10/Clustering+and+Domain+Setup+Walkthrough?focusedCommentId=91947368" TargetMode="External"/><Relationship Id="rId138" Type="http://schemas.openxmlformats.org/officeDocument/2006/relationships/hyperlink" Target="https://docs.jboss.org/author/display/~blackbeltdev" TargetMode="External"/><Relationship Id="rId154" Type="http://schemas.openxmlformats.org/officeDocument/2006/relationships/hyperlink" Target="https://docs.jboss.org/author/display/~lumia" TargetMode="External"/><Relationship Id="rId159" Type="http://schemas.openxmlformats.org/officeDocument/2006/relationships/hyperlink" Target="https://docs.jboss.org/author/display/WFLY10/Clustering+and+Domain+Setup+Walkthrough?focusedCommentId=91947378" TargetMode="External"/><Relationship Id="rId175" Type="http://schemas.openxmlformats.org/officeDocument/2006/relationships/hyperlink" Target="https://docs.jboss.org/author/display/WFLY10/Clustering+and+Domain+Setup+Walkthrough?focusedCommentId=91947388" TargetMode="External"/><Relationship Id="rId170" Type="http://schemas.openxmlformats.org/officeDocument/2006/relationships/hyperlink" Target="http://127.0.0.1:10001" TargetMode="External"/><Relationship Id="rId191" Type="http://schemas.openxmlformats.org/officeDocument/2006/relationships/hyperlink" Target="http://www.atlassian.com/software/confluence/tour/enterprise-wiki.jsp" TargetMode="External"/><Relationship Id="rId16" Type="http://schemas.openxmlformats.org/officeDocument/2006/relationships/hyperlink" Target="https://docs.jboss.org/author" TargetMode="External"/><Relationship Id="rId107" Type="http://schemas.openxmlformats.org/officeDocument/2006/relationships/hyperlink" Target="https://docs.jboss.org/author/display/~rzhevskiy" TargetMode="External"/><Relationship Id="rId11" Type="http://schemas.openxmlformats.org/officeDocument/2006/relationships/hyperlink" Target="https://docs.jboss.org/author/spaces/listattachmentsforspace.action?key=WFLY10" TargetMode="External"/><Relationship Id="rId32" Type="http://schemas.openxmlformats.org/officeDocument/2006/relationships/hyperlink" Target="https://docs.jboss.org/author/display/WFLY10/Clustering+and+Domain+Setup+Walkthrough" TargetMode="External"/><Relationship Id="rId37" Type="http://schemas.openxmlformats.org/officeDocument/2006/relationships/hyperlink" Target="https://docs.jboss.org/author/display/WFLY10/Glossary" TargetMode="External"/><Relationship Id="rId53" Type="http://schemas.openxmlformats.org/officeDocument/2006/relationships/hyperlink" Target="https://docs.jboss.org/author/pages/listpages-dirview.action?key=WFLY10&amp;openId=91947306" TargetMode="External"/><Relationship Id="rId58" Type="http://schemas.openxmlformats.org/officeDocument/2006/relationships/hyperlink" Target="https://docs.jboss.org/author/pages/viewpage.action?pageId=91947306" TargetMode="External"/><Relationship Id="rId74" Type="http://schemas.openxmlformats.org/officeDocument/2006/relationships/image" Target="media/image10.png"/><Relationship Id="rId79" Type="http://schemas.openxmlformats.org/officeDocument/2006/relationships/hyperlink" Target="http://192.168.1.2:6666/mod_cluster-manager" TargetMode="External"/><Relationship Id="rId102" Type="http://schemas.openxmlformats.org/officeDocument/2006/relationships/hyperlink" Target="https://docs.jboss.org/author/display/WFLY10/Clustering+and+Domain+Setup+Walkthrough?focusedCommentId=91947357" TargetMode="External"/><Relationship Id="rId123" Type="http://schemas.openxmlformats.org/officeDocument/2006/relationships/hyperlink" Target="https://docs.jboss.org/author/display/~inspector" TargetMode="External"/><Relationship Id="rId128" Type="http://schemas.openxmlformats.org/officeDocument/2006/relationships/hyperlink" Target="https://docs.jboss.org/author/display/WFLY10/Clustering+and+Domain+Setup+Walkthrough?focusedCommentId=91947366" TargetMode="External"/><Relationship Id="rId144" Type="http://schemas.openxmlformats.org/officeDocument/2006/relationships/hyperlink" Target="https://docs.jboss.org/author/display/~ranga033" TargetMode="External"/><Relationship Id="rId149" Type="http://schemas.openxmlformats.org/officeDocument/2006/relationships/hyperlink" Target="https://docs.jboss.org/author/display/WFLY10/Clustering+and+Domain+Setup+Walkthrough?focusedCommentId=91947385" TargetMode="External"/><Relationship Id="rId5" Type="http://schemas.openxmlformats.org/officeDocument/2006/relationships/image" Target="media/image1.wmf"/><Relationship Id="rId90" Type="http://schemas.openxmlformats.org/officeDocument/2006/relationships/hyperlink" Target="https://docs.jboss.org/author/display/~ranga033" TargetMode="External"/><Relationship Id="rId95" Type="http://schemas.openxmlformats.org/officeDocument/2006/relationships/hyperlink" Target="http://192.168.1.2:6666/cluster-demo" TargetMode="External"/><Relationship Id="rId160" Type="http://schemas.openxmlformats.org/officeDocument/2006/relationships/hyperlink" Target="https://docs.jboss.org/author/display/~askrajk" TargetMode="External"/><Relationship Id="rId165" Type="http://schemas.openxmlformats.org/officeDocument/2006/relationships/hyperlink" Target="https://docs.jboss.org/author/display/AS71/AS7+Cluster+Howto" TargetMode="External"/><Relationship Id="rId181" Type="http://schemas.openxmlformats.org/officeDocument/2006/relationships/hyperlink" Target="https://docs.jboss.org/author/display/WFLY10/Clustering+and+Domain+Setup+Walkthrough?focusedCommentId=128712707" TargetMode="External"/><Relationship Id="rId186" Type="http://schemas.openxmlformats.org/officeDocument/2006/relationships/hyperlink" Target="https://docs.jboss.org/author/display/WFLY10/High+Availability+Guide" TargetMode="External"/><Relationship Id="rId22" Type="http://schemas.openxmlformats.org/officeDocument/2006/relationships/control" Target="activeX/activeX2.xml"/><Relationship Id="rId27" Type="http://schemas.openxmlformats.org/officeDocument/2006/relationships/hyperlink" Target="https://docs.jboss.org/author/display/WFLY10/Subsystem+Support" TargetMode="External"/><Relationship Id="rId43" Type="http://schemas.openxmlformats.org/officeDocument/2006/relationships/hyperlink" Target="https://docs.jboss.org/author/display/WFLY10/High+Availability+Guide" TargetMode="External"/><Relationship Id="rId48" Type="http://schemas.openxmlformats.org/officeDocument/2006/relationships/hyperlink" Target="https://docs.jboss.org/author/pages/viewinfo.action?pageId=91947306" TargetMode="External"/><Relationship Id="rId64" Type="http://schemas.openxmlformats.org/officeDocument/2006/relationships/hyperlink" Target="https://docs.jboss.org/author/display/~weinanli" TargetMode="External"/><Relationship Id="rId69" Type="http://schemas.openxmlformats.org/officeDocument/2006/relationships/image" Target="media/image6.jpeg"/><Relationship Id="rId113" Type="http://schemas.openxmlformats.org/officeDocument/2006/relationships/hyperlink" Target="http://10.16.221.102:55450/" TargetMode="External"/><Relationship Id="rId118" Type="http://schemas.openxmlformats.org/officeDocument/2006/relationships/hyperlink" Target="https://docs.jboss.org/author/display/~dberkowicz" TargetMode="External"/><Relationship Id="rId134" Type="http://schemas.openxmlformats.org/officeDocument/2006/relationships/hyperlink" Target="https://docs.jboss.org/author/display/~inspector" TargetMode="External"/><Relationship Id="rId139" Type="http://schemas.openxmlformats.org/officeDocument/2006/relationships/hyperlink" Target="https://docs.jboss.org/author/display/WFLY10/Clustering+and+Domain+Setup+Walkthrough?focusedCommentId=91947371" TargetMode="External"/><Relationship Id="rId80" Type="http://schemas.openxmlformats.org/officeDocument/2006/relationships/hyperlink" Target="https://docs.jboss.org/author/display/WFLY10/Clustering+and+Domain+Setup+Walkthrough?focusedCommentId=91947347" TargetMode="External"/><Relationship Id="rId85" Type="http://schemas.openxmlformats.org/officeDocument/2006/relationships/hyperlink" Target="https://docs.jboss.org/author/display/WFLY10/Clustering+and+Domain+Setup+Walkthrough?focusedCommentId=91947349" TargetMode="External"/><Relationship Id="rId150" Type="http://schemas.openxmlformats.org/officeDocument/2006/relationships/hyperlink" Target="https://docs.jboss.org/author/display/~lumia" TargetMode="External"/><Relationship Id="rId155" Type="http://schemas.openxmlformats.org/officeDocument/2006/relationships/hyperlink" Target="https://docs.jboss.org/author/display/WFLY10/Clustering+and+Domain+Setup+Walkthrough?focusedCommentId=91947376" TargetMode="External"/><Relationship Id="rId171" Type="http://schemas.openxmlformats.org/officeDocument/2006/relationships/hyperlink" Target="http://127.0.0.1:10001" TargetMode="External"/><Relationship Id="rId176" Type="http://schemas.openxmlformats.org/officeDocument/2006/relationships/hyperlink" Target="https://docs.jboss.org/author/display/~rhusar" TargetMode="External"/><Relationship Id="rId192" Type="http://schemas.openxmlformats.org/officeDocument/2006/relationships/hyperlink" Target="http://jira.atlassian.com/secure/BrowseProject.jspa?id=10470" TargetMode="External"/><Relationship Id="rId12" Type="http://schemas.openxmlformats.org/officeDocument/2006/relationships/hyperlink" Target="https://docs.jboss.org/author/spaces/viewmailarchive.action?key=WFLY10" TargetMode="External"/><Relationship Id="rId17" Type="http://schemas.openxmlformats.org/officeDocument/2006/relationships/hyperlink" Target="https://docs.jboss.org/author/login.action?os_destination=%2Fdisplay%2FWFLY10%2FClustering%2Band%2BDomain%2BSetup%2BWalkthrough" TargetMode="External"/><Relationship Id="rId33" Type="http://schemas.openxmlformats.org/officeDocument/2006/relationships/hyperlink" Target="https://docs.jboss.org/author/display/WFLY10/Changes+From+Previous+Versions" TargetMode="External"/><Relationship Id="rId38" Type="http://schemas.openxmlformats.org/officeDocument/2006/relationships/hyperlink" Target="https://docs.jboss.org/author/display/WFLY10/Extending+WildFly" TargetMode="External"/><Relationship Id="rId59" Type="http://schemas.openxmlformats.org/officeDocument/2006/relationships/hyperlink" Target="https://docs.jboss.org/author/exportword?pageId=91947306" TargetMode="External"/><Relationship Id="rId103" Type="http://schemas.openxmlformats.org/officeDocument/2006/relationships/hyperlink" Target="https://docs.jboss.org/author/display/~boanergesza11" TargetMode="External"/><Relationship Id="rId108" Type="http://schemas.openxmlformats.org/officeDocument/2006/relationships/hyperlink" Target="https://docs.jboss.org/author/display/AS71/AS7+Cluster+Howto" TargetMode="External"/><Relationship Id="rId124" Type="http://schemas.openxmlformats.org/officeDocument/2006/relationships/hyperlink" Target="https://issues.jboss.org/browse/JBPAPP-7516?page=com.atlassian.jira.plugin.system.issuetabpanels:comment-tabpanel" TargetMode="External"/><Relationship Id="rId129" Type="http://schemas.openxmlformats.org/officeDocument/2006/relationships/hyperlink" Target="https://docs.jboss.org/author/display/~inspector" TargetMode="External"/><Relationship Id="rId54" Type="http://schemas.openxmlformats.org/officeDocument/2006/relationships/hyperlink" Target="https://docs.jboss.org/author/pages/viewpagesrc.action?pageId=91947306" TargetMode="External"/><Relationship Id="rId70" Type="http://schemas.openxmlformats.org/officeDocument/2006/relationships/image" Target="media/image7.jpeg"/><Relationship Id="rId75" Type="http://schemas.openxmlformats.org/officeDocument/2006/relationships/image" Target="media/image11.png"/><Relationship Id="rId91" Type="http://schemas.openxmlformats.org/officeDocument/2006/relationships/hyperlink" Target="https://docs.jboss.org/author/display/WFLY10/Clustering+and+Domain+Setup+Walkthrough?focusedCommentId=91947352" TargetMode="External"/><Relationship Id="rId96" Type="http://schemas.openxmlformats.org/officeDocument/2006/relationships/hyperlink" Target="https://docs.jboss.org/author/display/WFLY10/Clustering+and+Domain+Setup+Walkthrough?focusedCommentId=91947354" TargetMode="External"/><Relationship Id="rId140" Type="http://schemas.openxmlformats.org/officeDocument/2006/relationships/hyperlink" Target="https://docs.jboss.org/author/display/~ranga033" TargetMode="External"/><Relationship Id="rId145" Type="http://schemas.openxmlformats.org/officeDocument/2006/relationships/hyperlink" Target="https://docs.jboss.org/author/display/WFLY10/Clustering+and+Domain+Setup+Walkthrough?focusedCommentId=91947380" TargetMode="External"/><Relationship Id="rId161" Type="http://schemas.openxmlformats.org/officeDocument/2006/relationships/hyperlink" Target="https://docs.jboss.org/author/display/WFLY10/Clustering+and+Domain+Setup+Walkthrough?focusedCommentId=91947379" TargetMode="External"/><Relationship Id="rId166" Type="http://schemas.openxmlformats.org/officeDocument/2006/relationships/hyperlink" Target="http://128.128.86.222:9990/console/App.html" TargetMode="External"/><Relationship Id="rId182" Type="http://schemas.openxmlformats.org/officeDocument/2006/relationships/hyperlink" Target="https://docs.jboss.org/author/display/~rhusar" TargetMode="External"/><Relationship Id="rId187" Type="http://schemas.openxmlformats.org/officeDocument/2006/relationships/hyperlink" Target="https://docs.jboss.org/author/display/WFLY10/Changes+From+Previous+Versions" TargetMode="Externa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hyperlink" Target="https://docs.jboss.org/author/display/WFLY10/Admin+Guide" TargetMode="External"/><Relationship Id="rId28" Type="http://schemas.openxmlformats.org/officeDocument/2006/relationships/hyperlink" Target="https://docs.jboss.org/author/display/WFLY10/HTTP+Services" TargetMode="External"/><Relationship Id="rId49" Type="http://schemas.openxmlformats.org/officeDocument/2006/relationships/hyperlink" Target="https://docs.jboss.org/author/pages/viewpage.action?pageId=91947306" TargetMode="External"/><Relationship Id="rId114" Type="http://schemas.openxmlformats.org/officeDocument/2006/relationships/hyperlink" Target="https://docs.jboss.org/author/display/WFLY10/Clustering+and+Domain+Setup+Walkthrough?focusedCommentId=91947361" TargetMode="External"/><Relationship Id="rId119" Type="http://schemas.openxmlformats.org/officeDocument/2006/relationships/hyperlink" Target="https://docs.jboss.org/author/display/WFLY10/Clustering+and+Domain+Setup+Walkthrough?focusedCommentId=91947363" TargetMode="External"/><Relationship Id="rId44" Type="http://schemas.openxmlformats.org/officeDocument/2006/relationships/hyperlink" Target="https://docs.jboss.org/author/display/WFLY10/Changes+From+Previous+Versions" TargetMode="External"/><Relationship Id="rId60" Type="http://schemas.openxmlformats.org/officeDocument/2006/relationships/image" Target="media/image4.png"/><Relationship Id="rId65" Type="http://schemas.openxmlformats.org/officeDocument/2006/relationships/hyperlink" Target="https://docs.jboss.org/author/display/~honza889" TargetMode="External"/><Relationship Id="rId81" Type="http://schemas.openxmlformats.org/officeDocument/2006/relationships/image" Target="media/image15.png"/><Relationship Id="rId86" Type="http://schemas.openxmlformats.org/officeDocument/2006/relationships/hyperlink" Target="https://docs.jboss.org/author/display/~ranga033" TargetMode="External"/><Relationship Id="rId130" Type="http://schemas.openxmlformats.org/officeDocument/2006/relationships/image" Target="media/image16.gif"/><Relationship Id="rId135" Type="http://schemas.openxmlformats.org/officeDocument/2006/relationships/hyperlink" Target="https://docs.jboss.org/author/display/WFLY10/Clustering+and+Domain+Setup+Walkthrough?focusedCommentId=91947369" TargetMode="External"/><Relationship Id="rId151" Type="http://schemas.openxmlformats.org/officeDocument/2006/relationships/hyperlink" Target="https://docs.jboss.org/author/display/WFLY10/Clustering+and+Domain+Setup+Walkthrough?focusedCommentId=91947374" TargetMode="External"/><Relationship Id="rId156" Type="http://schemas.openxmlformats.org/officeDocument/2006/relationships/hyperlink" Target="https://docs.jboss.org/author/display/~askrajk" TargetMode="External"/><Relationship Id="rId177" Type="http://schemas.openxmlformats.org/officeDocument/2006/relationships/hyperlink" Target="https://docs.jboss.org/author/display/WFLY10/Clustering+and+Domain+Setup+Walkthrough?focusedCommentId=91947389" TargetMode="External"/><Relationship Id="rId172" Type="http://schemas.openxmlformats.org/officeDocument/2006/relationships/hyperlink" Target="https://docs.jboss.org/author/display/WFLY10/Clustering+and+Domain+Setup+Walkthrough?focusedCommentId=91947386" TargetMode="External"/><Relationship Id="rId193" Type="http://schemas.openxmlformats.org/officeDocument/2006/relationships/hyperlink" Target="http://www.atlassian.com/about/connected.jsp?s_kwcid=Confluence-stayintouch" TargetMode="External"/><Relationship Id="rId13" Type="http://schemas.openxmlformats.org/officeDocument/2006/relationships/hyperlink" Target="https://docs.jboss.org/author/spaces/viewspacesummary.action?key=WFLY10" TargetMode="External"/><Relationship Id="rId18" Type="http://schemas.openxmlformats.org/officeDocument/2006/relationships/hyperlink" Target="https://docs.jboss.org/author/dashboard.action" TargetMode="External"/><Relationship Id="rId39" Type="http://schemas.openxmlformats.org/officeDocument/2006/relationships/hyperlink" Target="https://docs.jboss.org/author/display/WFLY10/Common" TargetMode="External"/><Relationship Id="rId109" Type="http://schemas.openxmlformats.org/officeDocument/2006/relationships/hyperlink" Target="https://gist.github.com/2419905" TargetMode="External"/><Relationship Id="rId34" Type="http://schemas.openxmlformats.org/officeDocument/2006/relationships/hyperlink" Target="https://docs.jboss.org/author/display/WFLY10/Related+Topics" TargetMode="External"/><Relationship Id="rId50" Type="http://schemas.openxmlformats.org/officeDocument/2006/relationships/image" Target="media/image3.png"/><Relationship Id="rId55" Type="http://schemas.openxmlformats.org/officeDocument/2006/relationships/hyperlink" Target="https://docs.jboss.org/author/pages/viewpage.action?pageId=91947306" TargetMode="External"/><Relationship Id="rId76" Type="http://schemas.openxmlformats.org/officeDocument/2006/relationships/image" Target="media/image12.png"/><Relationship Id="rId97" Type="http://schemas.openxmlformats.org/officeDocument/2006/relationships/hyperlink" Target="https://docs.jboss.org/author/display/~paul.chan" TargetMode="External"/><Relationship Id="rId104" Type="http://schemas.openxmlformats.org/officeDocument/2006/relationships/hyperlink" Target="https://docs.jboss.org/author/display/WFLY10/Clustering+and+Domain+Setup+Walkthrough?focusedCommentId=91947358" TargetMode="External"/><Relationship Id="rId120" Type="http://schemas.openxmlformats.org/officeDocument/2006/relationships/hyperlink" Target="https://docs.jboss.org/author/display/~dberkowicz" TargetMode="External"/><Relationship Id="rId125" Type="http://schemas.openxmlformats.org/officeDocument/2006/relationships/hyperlink" Target="https://ci.jboss.org/jenkins/job/JBoss-AS-7.x-latest/" TargetMode="External"/><Relationship Id="rId141" Type="http://schemas.openxmlformats.org/officeDocument/2006/relationships/hyperlink" Target="https://docs.jboss.org/author/display/WFLY10/Clustering+and+Domain+Setup+Walkthrough?focusedCommentId=91947372" TargetMode="External"/><Relationship Id="rId146" Type="http://schemas.openxmlformats.org/officeDocument/2006/relationships/hyperlink" Target="https://docs.jboss.org/author/display/~blackbeltdev" TargetMode="External"/><Relationship Id="rId167" Type="http://schemas.openxmlformats.org/officeDocument/2006/relationships/hyperlink" Target="file:///\\RaActivatorhornetq-ra" TargetMode="External"/><Relationship Id="rId188" Type="http://schemas.openxmlformats.org/officeDocument/2006/relationships/hyperlink" Target="http://www.atlassian.com/c/conf/11461" TargetMode="External"/><Relationship Id="rId7" Type="http://schemas.openxmlformats.org/officeDocument/2006/relationships/hyperlink" Target="https://docs.jboss.org/author/display/WFLY10/Clustering+and+Domain+Setup+Walkthrough" TargetMode="External"/><Relationship Id="rId71" Type="http://schemas.openxmlformats.org/officeDocument/2006/relationships/image" Target="media/image8.gif"/><Relationship Id="rId92" Type="http://schemas.openxmlformats.org/officeDocument/2006/relationships/hyperlink" Target="https://docs.jboss.org/author/display/~paul.chan" TargetMode="External"/><Relationship Id="rId162" Type="http://schemas.openxmlformats.org/officeDocument/2006/relationships/hyperlink" Target="https://docs.jboss.org/author/display/~lumia" TargetMode="External"/><Relationship Id="rId183" Type="http://schemas.openxmlformats.org/officeDocument/2006/relationships/hyperlink" Target="http://docs.wildfly.org/" TargetMode="External"/><Relationship Id="rId2" Type="http://schemas.openxmlformats.org/officeDocument/2006/relationships/styles" Target="styles.xml"/><Relationship Id="rId29" Type="http://schemas.openxmlformats.org/officeDocument/2006/relationships/hyperlink" Target="https://docs.jboss.org/author/display/WFLY10/EJB+Services" TargetMode="External"/><Relationship Id="rId24" Type="http://schemas.openxmlformats.org/officeDocument/2006/relationships/hyperlink" Target="https://docs.jboss.org/author/display/WFLY10/Developer+Guide" TargetMode="External"/><Relationship Id="rId40" Type="http://schemas.openxmlformats.org/officeDocument/2006/relationships/hyperlink" Target="https://docs.jboss.org/author/display/WFLY10/Testsuite" TargetMode="External"/><Relationship Id="rId45" Type="http://schemas.openxmlformats.org/officeDocument/2006/relationships/hyperlink" Target="https://docs.jboss.org/author/display/WFLY10/Clustering+and+Domain+Setup+Walkthrough" TargetMode="External"/><Relationship Id="rId66" Type="http://schemas.openxmlformats.org/officeDocument/2006/relationships/hyperlink" Target="https://docs.jboss.org/author/pages/diffpages.action?pageId=91947306&amp;originalId=119308536" TargetMode="External"/><Relationship Id="rId87" Type="http://schemas.openxmlformats.org/officeDocument/2006/relationships/hyperlink" Target="https://docs.jboss.org/author/display/WFLY10/Clustering+and+Domain+Setup+Walkthrough?focusedCommentId=91947350" TargetMode="External"/><Relationship Id="rId110" Type="http://schemas.openxmlformats.org/officeDocument/2006/relationships/hyperlink" Target="https://docs.jboss.org/author/display/WFLY10/Clustering+and+Domain+Setup+Walkthrough?focusedCommentId=91947360" TargetMode="External"/><Relationship Id="rId115" Type="http://schemas.openxmlformats.org/officeDocument/2006/relationships/hyperlink" Target="https://docs.jboss.org/author/display/~ranga033" TargetMode="External"/><Relationship Id="rId131" Type="http://schemas.openxmlformats.org/officeDocument/2006/relationships/hyperlink" Target="https://docs.jboss.org/author/display/WFLY10/Clustering+and+Domain+Setup+Walkthrough?focusedCommentId=91947367" TargetMode="External"/><Relationship Id="rId136" Type="http://schemas.openxmlformats.org/officeDocument/2006/relationships/hyperlink" Target="https://docs.jboss.org/author/display/~nelique2003" TargetMode="External"/><Relationship Id="rId157" Type="http://schemas.openxmlformats.org/officeDocument/2006/relationships/hyperlink" Target="https://docs.jboss.org/author/display/WFLY10/Clustering+and+Domain+Setup+Walkthrough?focusedCommentId=91947377" TargetMode="External"/><Relationship Id="rId178" Type="http://schemas.openxmlformats.org/officeDocument/2006/relationships/hyperlink" Target="https://docs.jboss.org/author/display/~haducloc" TargetMode="External"/><Relationship Id="rId61" Type="http://schemas.openxmlformats.org/officeDocument/2006/relationships/hyperlink" Target="https://docs.jboss.org/author/display/WFLY10/Clustering+and+Domain+Setup+Walkthrough" TargetMode="External"/><Relationship Id="rId82" Type="http://schemas.openxmlformats.org/officeDocument/2006/relationships/hyperlink" Target="https://docs.jboss.org/author/display/~ranga033" TargetMode="External"/><Relationship Id="rId152" Type="http://schemas.openxmlformats.org/officeDocument/2006/relationships/hyperlink" Target="https://docs.jboss.org/author/display/~askrajk" TargetMode="External"/><Relationship Id="rId173" Type="http://schemas.openxmlformats.org/officeDocument/2006/relationships/hyperlink" Target="https://docs.jboss.org/author/display/~christian.bauer" TargetMode="External"/><Relationship Id="rId194" Type="http://schemas.openxmlformats.org/officeDocument/2006/relationships/fontTable" Target="fontTable.xml"/><Relationship Id="rId19" Type="http://schemas.openxmlformats.org/officeDocument/2006/relationships/hyperlink" Target="https://docs.jboss.org/author/display/WFLY10" TargetMode="External"/><Relationship Id="rId14" Type="http://schemas.openxmlformats.org/officeDocument/2006/relationships/hyperlink" Target="https://docs.jboss.org/author/spacedirectory/view.action" TargetMode="External"/><Relationship Id="rId30" Type="http://schemas.openxmlformats.org/officeDocument/2006/relationships/hyperlink" Target="https://docs.jboss.org/author/display/WFLY10/HA+Singleton+Features" TargetMode="External"/><Relationship Id="rId35" Type="http://schemas.openxmlformats.org/officeDocument/2006/relationships/hyperlink" Target="https://docs.jboss.org/author/display/WFLY10/Getting+Started+Developing+Applications+Guide" TargetMode="External"/><Relationship Id="rId56" Type="http://schemas.openxmlformats.org/officeDocument/2006/relationships/hyperlink" Target="https://docs.jboss.org/author/pages/viewpage.action?pageId=91947306" TargetMode="External"/><Relationship Id="rId77" Type="http://schemas.openxmlformats.org/officeDocument/2006/relationships/image" Target="media/image13.png"/><Relationship Id="rId100" Type="http://schemas.openxmlformats.org/officeDocument/2006/relationships/hyperlink" Target="https://docs.jboss.org/author/display/WFLY10/Clustering+and+Domain+Setup+Walkthrough?focusedCommentId=91947356" TargetMode="External"/><Relationship Id="rId105" Type="http://schemas.openxmlformats.org/officeDocument/2006/relationships/hyperlink" Target="https://docs.jboss.org/author/display/~boanergesza11" TargetMode="External"/><Relationship Id="rId126" Type="http://schemas.openxmlformats.org/officeDocument/2006/relationships/hyperlink" Target="https://docs.jboss.org/author/display/WFLY10/Clustering+and+Domain+Setup+Walkthrough?focusedCommentId=91947365" TargetMode="External"/><Relationship Id="rId147" Type="http://schemas.openxmlformats.org/officeDocument/2006/relationships/hyperlink" Target="https://docs.jboss.org/author/display/WFLY10/Clustering+and+Domain+Setup+Walkthrough?focusedCommentId=91947383" TargetMode="External"/><Relationship Id="rId168" Type="http://schemas.openxmlformats.org/officeDocument/2006/relationships/hyperlink" Target="https://docs.jboss.org/author/display/WFLY10/Clustering+and+Domain+Setup+Walkthrough?focusedCommentId=91947384" TargetMode="External"/><Relationship Id="rId8" Type="http://schemas.openxmlformats.org/officeDocument/2006/relationships/hyperlink" Target="https://docs.jboss.org/author/pages/listpages.action?key=WFLY10" TargetMode="External"/><Relationship Id="rId51" Type="http://schemas.openxmlformats.org/officeDocument/2006/relationships/hyperlink" Target="https://docs.jboss.org/author/pages/viewinfo.action?pageId=91947306" TargetMode="External"/><Relationship Id="rId72" Type="http://schemas.openxmlformats.org/officeDocument/2006/relationships/hyperlink" Target="http://www.webutils.pl/index.php?idx=base64" TargetMode="External"/><Relationship Id="rId93" Type="http://schemas.openxmlformats.org/officeDocument/2006/relationships/hyperlink" Target="https://docs.jboss.org/author/display/WFLY10/Clustering+and+Domain+Setup+Walkthrough?focusedCommentId=91947353" TargetMode="External"/><Relationship Id="rId98" Type="http://schemas.openxmlformats.org/officeDocument/2006/relationships/hyperlink" Target="https://docs.jboss.org/author/display/WFLY10/Clustering+and+Domain+Setup+Walkthrough?focusedCommentId=91947355" TargetMode="External"/><Relationship Id="rId121" Type="http://schemas.openxmlformats.org/officeDocument/2006/relationships/hyperlink" Target="http://10.211.55.4:10001/mod_cluster-manager" TargetMode="External"/><Relationship Id="rId142" Type="http://schemas.openxmlformats.org/officeDocument/2006/relationships/hyperlink" Target="https://docs.jboss.org/author/display/~blackbeltdev" TargetMode="External"/><Relationship Id="rId163" Type="http://schemas.openxmlformats.org/officeDocument/2006/relationships/hyperlink" Target="https://docs.jboss.org/author/display/WFLY10/Clustering+and+Domain+Setup+Walkthrough?focusedCommentId=91947381" TargetMode="External"/><Relationship Id="rId184" Type="http://schemas.openxmlformats.org/officeDocument/2006/relationships/hyperlink" Target="https://docs.jboss.org/author/display/WFLY10/Clustering+and+Domain+Setup+Walkthrough?focusedCommentId=128581647" TargetMode="External"/><Relationship Id="rId189" Type="http://schemas.openxmlformats.org/officeDocument/2006/relationships/hyperlink" Target="http://www.gliffy.com/products/confluence-plugin/" TargetMode="External"/><Relationship Id="rId3" Type="http://schemas.openxmlformats.org/officeDocument/2006/relationships/settings" Target="settings.xml"/><Relationship Id="rId25" Type="http://schemas.openxmlformats.org/officeDocument/2006/relationships/hyperlink" Target="https://docs.jboss.org/author/display/WFLY10/High+Availability+Guide" TargetMode="External"/><Relationship Id="rId46" Type="http://schemas.openxmlformats.org/officeDocument/2006/relationships/hyperlink" Target="https://docs.jboss.org/author/pages/viewpageattachments.action?pageId=91947306" TargetMode="External"/><Relationship Id="rId67" Type="http://schemas.openxmlformats.org/officeDocument/2006/relationships/hyperlink" Target="https://docs.jboss.org/author/display/WFLY10/Clustering+and+Domain+Setup+Walkthrough" TargetMode="External"/><Relationship Id="rId116" Type="http://schemas.openxmlformats.org/officeDocument/2006/relationships/hyperlink" Target="https://community.jboss.org/message/727190" TargetMode="External"/><Relationship Id="rId137" Type="http://schemas.openxmlformats.org/officeDocument/2006/relationships/hyperlink" Target="https://docs.jboss.org/author/display/WFLY10/Clustering+and+Domain+Setup+Walkthrough?focusedCommentId=91947370" TargetMode="External"/><Relationship Id="rId158" Type="http://schemas.openxmlformats.org/officeDocument/2006/relationships/hyperlink" Target="https://docs.jboss.org/author/display/~lumia" TargetMode="External"/><Relationship Id="rId20" Type="http://schemas.openxmlformats.org/officeDocument/2006/relationships/hyperlink" Target="https://docs.jboss.org/author/display/WFLY10/High+Availability+Guide" TargetMode="External"/><Relationship Id="rId41" Type="http://schemas.openxmlformats.org/officeDocument/2006/relationships/hyperlink" Target="https://docs.jboss.org/author/display/WFLY10/Quickstarts" TargetMode="External"/><Relationship Id="rId62" Type="http://schemas.openxmlformats.org/officeDocument/2006/relationships/hyperlink" Target="https://docs.jboss.org/author/display/WFLY10/Clustering+and+Domain+Setup+Walkthrough" TargetMode="External"/><Relationship Id="rId83" Type="http://schemas.openxmlformats.org/officeDocument/2006/relationships/hyperlink" Target="https://docs.jboss.org/author/display/WFLY10/Clustering+and+Domain+Setup+Walkthrough?focusedCommentId=91947348" TargetMode="External"/><Relationship Id="rId88" Type="http://schemas.openxmlformats.org/officeDocument/2006/relationships/hyperlink" Target="https://docs.jboss.org/author/display/~paul.chan" TargetMode="External"/><Relationship Id="rId111" Type="http://schemas.openxmlformats.org/officeDocument/2006/relationships/hyperlink" Target="https://docs.jboss.org/author/display/~dberkowicz" TargetMode="External"/><Relationship Id="rId132" Type="http://schemas.openxmlformats.org/officeDocument/2006/relationships/hyperlink" Target="https://docs.jboss.org/author/display/~dberkowicz" TargetMode="External"/><Relationship Id="rId153" Type="http://schemas.openxmlformats.org/officeDocument/2006/relationships/hyperlink" Target="https://docs.jboss.org/author/display/WFLY10/Clustering+and+Domain+Setup+Walkthrough?focusedCommentId=91947375" TargetMode="External"/><Relationship Id="rId174" Type="http://schemas.openxmlformats.org/officeDocument/2006/relationships/hyperlink" Target="https://issues.jboss.org/browse/WFLY-2288" TargetMode="External"/><Relationship Id="rId179" Type="http://schemas.openxmlformats.org/officeDocument/2006/relationships/hyperlink" Target="https://docs.jboss.org/author/display/WFLY10/Clustering+and+Domain+Setup+Walkthrough?focusedCommentId=107479557" TargetMode="External"/><Relationship Id="rId195" Type="http://schemas.openxmlformats.org/officeDocument/2006/relationships/theme" Target="theme/theme1.xml"/><Relationship Id="rId190" Type="http://schemas.openxmlformats.org/officeDocument/2006/relationships/hyperlink" Target="http://www.atlassian.com/software/confluence" TargetMode="External"/><Relationship Id="rId15" Type="http://schemas.openxmlformats.org/officeDocument/2006/relationships/hyperlink" Target="https://docs.jboss.org/author" TargetMode="External"/><Relationship Id="rId36" Type="http://schemas.openxmlformats.org/officeDocument/2006/relationships/hyperlink" Target="https://docs.jboss.org/author/display/WFLY10/Getting+Started+Guide" TargetMode="External"/><Relationship Id="rId57" Type="http://schemas.openxmlformats.org/officeDocument/2006/relationships/hyperlink" Target="https://docs.jboss.org/author/pages/viewpage.action?pageId=91947306" TargetMode="External"/><Relationship Id="rId106" Type="http://schemas.openxmlformats.org/officeDocument/2006/relationships/hyperlink" Target="https://docs.jboss.org/author/display/WFLY10/Clustering+and+Domain+Setup+Walkthrough?focusedCommentId=91947359" TargetMode="External"/><Relationship Id="rId127" Type="http://schemas.openxmlformats.org/officeDocument/2006/relationships/hyperlink" Target="https://docs.jboss.org/author/display/~dberkowicz" TargetMode="External"/><Relationship Id="rId10" Type="http://schemas.openxmlformats.org/officeDocument/2006/relationships/hyperlink" Target="https://docs.jboss.org/author/labels/listlabels-heatmap.action?key=WFLY10" TargetMode="External"/><Relationship Id="rId31" Type="http://schemas.openxmlformats.org/officeDocument/2006/relationships/hyperlink" Target="https://docs.jboss.org/author/display/WFLY10/Hibernate" TargetMode="External"/><Relationship Id="rId52" Type="http://schemas.openxmlformats.org/officeDocument/2006/relationships/hyperlink" Target="https://docs.jboss.org/author/pages/viewinfo.action?pageId=91947306" TargetMode="External"/><Relationship Id="rId73" Type="http://schemas.openxmlformats.org/officeDocument/2006/relationships/image" Target="media/image9.png"/><Relationship Id="rId78" Type="http://schemas.openxmlformats.org/officeDocument/2006/relationships/image" Target="media/image14.png"/><Relationship Id="rId94" Type="http://schemas.openxmlformats.org/officeDocument/2006/relationships/hyperlink" Target="https://docs.jboss.org/author/display/~ranga033" TargetMode="External"/><Relationship Id="rId99" Type="http://schemas.openxmlformats.org/officeDocument/2006/relationships/hyperlink" Target="https://docs.jboss.org/author/display/~ranga033" TargetMode="External"/><Relationship Id="rId101" Type="http://schemas.openxmlformats.org/officeDocument/2006/relationships/hyperlink" Target="https://docs.jboss.org/author/display/~paul.chan" TargetMode="External"/><Relationship Id="rId122" Type="http://schemas.openxmlformats.org/officeDocument/2006/relationships/hyperlink" Target="https://docs.jboss.org/author/display/WFLY10/Clustering+and+Domain+Setup+Walkthrough?focusedCommentId=91947364" TargetMode="External"/><Relationship Id="rId143" Type="http://schemas.openxmlformats.org/officeDocument/2006/relationships/hyperlink" Target="https://docs.jboss.org/author/display/WFLY10/Clustering+and+Domain+Setup+Walkthrough?focusedCommentId=91947373" TargetMode="External"/><Relationship Id="rId148" Type="http://schemas.openxmlformats.org/officeDocument/2006/relationships/hyperlink" Target="https://docs.jboss.org/author/display/~weimeilin" TargetMode="External"/><Relationship Id="rId164" Type="http://schemas.openxmlformats.org/officeDocument/2006/relationships/hyperlink" Target="https://docs.jboss.org/author/display/~modiliany" TargetMode="External"/><Relationship Id="rId169" Type="http://schemas.openxmlformats.org/officeDocument/2006/relationships/hyperlink" Target="https://docs.jboss.org/author/display/~sudeepbatra" TargetMode="External"/><Relationship Id="rId185" Type="http://schemas.openxmlformats.org/officeDocument/2006/relationships/hyperlink" Target="https://docs.jboss.org/author/display/WFLY10/Hibernate" TargetMode="External"/><Relationship Id="rId4" Type="http://schemas.openxmlformats.org/officeDocument/2006/relationships/webSettings" Target="webSettings.xml"/><Relationship Id="rId9" Type="http://schemas.openxmlformats.org/officeDocument/2006/relationships/hyperlink" Target="https://docs.jboss.org/author/pages/viewrecentblogposts.action?key=WFLY10" TargetMode="External"/><Relationship Id="rId180" Type="http://schemas.openxmlformats.org/officeDocument/2006/relationships/hyperlink" Target="https://docs.jboss.org/author/display/~jbossbhaskar" TargetMode="External"/><Relationship Id="rId26" Type="http://schemas.openxmlformats.org/officeDocument/2006/relationships/hyperlink" Target="https://docs.jboss.org/author/display/WFLY10/Introduction+To+High+Availability+Servic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99</Pages>
  <Words>15324</Words>
  <Characters>87350</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2019-06-23T13:49:00Z</dcterms:created>
  <dcterms:modified xsi:type="dcterms:W3CDTF">2019-06-24T01:20:00Z</dcterms:modified>
</cp:coreProperties>
</file>